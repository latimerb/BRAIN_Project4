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9312" w14:textId="0FCA89D2" w:rsidR="00795B29" w:rsidRPr="00C476BB" w:rsidRDefault="00C476BB" w:rsidP="00795B29">
      <w:pPr>
        <w:jc w:val="center"/>
        <w:rPr>
          <w:rFonts w:ascii="Times New Roman" w:hAnsi="Times New Roman"/>
          <w:b/>
          <w:sz w:val="28"/>
          <w:szCs w:val="28"/>
        </w:rPr>
      </w:pPr>
      <w:r w:rsidRPr="00C476BB">
        <w:rPr>
          <w:rFonts w:ascii="Times New Roman" w:hAnsi="Times New Roman"/>
          <w:b/>
          <w:sz w:val="28"/>
          <w:szCs w:val="28"/>
        </w:rPr>
        <w:t>Generation of model sharp wave oscillations in BLA</w:t>
      </w:r>
    </w:p>
    <w:p w14:paraId="2032B80A" w14:textId="77777777" w:rsidR="00795B29" w:rsidRDefault="00795B29" w:rsidP="00795B29">
      <w:pPr>
        <w:jc w:val="center"/>
        <w:rPr>
          <w:rFonts w:ascii="Times New Roman" w:hAnsi="Times New Roman"/>
          <w:sz w:val="24"/>
          <w:szCs w:val="24"/>
        </w:rPr>
      </w:pPr>
    </w:p>
    <w:p w14:paraId="40280308" w14:textId="77777777" w:rsidR="00C476BB" w:rsidRPr="00C476BB" w:rsidRDefault="00C476BB" w:rsidP="00795B29">
      <w:pPr>
        <w:jc w:val="center"/>
        <w:rPr>
          <w:rFonts w:ascii="Times New Roman" w:hAnsi="Times New Roman"/>
          <w:sz w:val="24"/>
          <w:szCs w:val="24"/>
        </w:rPr>
      </w:pPr>
    </w:p>
    <w:p w14:paraId="07258661" w14:textId="77777777" w:rsidR="00795B29" w:rsidRDefault="00795B29" w:rsidP="00795B29">
      <w:pPr>
        <w:jc w:val="center"/>
        <w:rPr>
          <w:rFonts w:ascii="Times New Roman" w:eastAsia="Malgun Gothic" w:hAnsi="Times New Roman"/>
          <w:sz w:val="24"/>
          <w:szCs w:val="24"/>
          <w:lang w:eastAsia="ko-KR"/>
        </w:rPr>
      </w:pPr>
    </w:p>
    <w:p w14:paraId="5A0918F4" w14:textId="77777777" w:rsidR="00C476BB" w:rsidRDefault="00C476BB" w:rsidP="00795B29">
      <w:pPr>
        <w:jc w:val="center"/>
        <w:rPr>
          <w:rFonts w:ascii="Times New Roman" w:eastAsia="Malgun Gothic" w:hAnsi="Times New Roman"/>
          <w:sz w:val="24"/>
          <w:szCs w:val="24"/>
          <w:lang w:eastAsia="ko-KR"/>
        </w:rPr>
      </w:pPr>
    </w:p>
    <w:p w14:paraId="2A0F3AAF" w14:textId="77777777" w:rsidR="00C476BB" w:rsidRPr="00C476BB" w:rsidRDefault="00C476BB" w:rsidP="00795B29">
      <w:pPr>
        <w:jc w:val="center"/>
        <w:rPr>
          <w:rFonts w:ascii="Times New Roman" w:eastAsia="Malgun Gothic" w:hAnsi="Times New Roman"/>
          <w:sz w:val="24"/>
          <w:szCs w:val="24"/>
          <w:lang w:eastAsia="ko-KR"/>
        </w:rPr>
      </w:pPr>
    </w:p>
    <w:p w14:paraId="1079F1B0" w14:textId="77777777" w:rsidR="00795B29" w:rsidRDefault="00795B29" w:rsidP="00795B29">
      <w:pPr>
        <w:jc w:val="center"/>
        <w:rPr>
          <w:rFonts w:ascii="Arial" w:hAnsi="Arial" w:cs="Arial"/>
        </w:rPr>
      </w:pPr>
    </w:p>
    <w:p w14:paraId="6E04A154" w14:textId="77777777" w:rsidR="00795B29" w:rsidRDefault="00795B29">
      <w:pPr>
        <w:spacing w:after="0" w:line="240" w:lineRule="auto"/>
        <w:rPr>
          <w:rFonts w:ascii="Times New Roman" w:hAnsi="Times New Roman"/>
          <w:b/>
          <w:sz w:val="24"/>
          <w:szCs w:val="24"/>
        </w:rPr>
      </w:pPr>
      <w:r>
        <w:rPr>
          <w:rFonts w:ascii="Times New Roman" w:hAnsi="Times New Roman"/>
          <w:b/>
          <w:sz w:val="24"/>
          <w:szCs w:val="24"/>
        </w:rPr>
        <w:br w:type="page"/>
      </w:r>
    </w:p>
    <w:p w14:paraId="0A6B1B78" w14:textId="45F5492A" w:rsidR="006D60B6" w:rsidRDefault="006D60B6" w:rsidP="00EF2795">
      <w:pPr>
        <w:tabs>
          <w:tab w:val="left" w:pos="360"/>
        </w:tabs>
        <w:spacing w:after="120" w:line="240" w:lineRule="auto"/>
        <w:contextualSpacing/>
        <w:jc w:val="both"/>
        <w:rPr>
          <w:rFonts w:ascii="Times New Roman" w:hAnsi="Times New Roman"/>
          <w:b/>
          <w:sz w:val="24"/>
          <w:szCs w:val="24"/>
        </w:rPr>
      </w:pPr>
      <w:r>
        <w:rPr>
          <w:rFonts w:ascii="Times New Roman" w:hAnsi="Times New Roman"/>
          <w:b/>
          <w:sz w:val="24"/>
          <w:szCs w:val="24"/>
        </w:rPr>
        <w:lastRenderedPageBreak/>
        <w:t>INTRODUCTION</w:t>
      </w:r>
    </w:p>
    <w:p w14:paraId="4A098004" w14:textId="77777777" w:rsidR="006D60B6" w:rsidRDefault="006D60B6" w:rsidP="00EF2795">
      <w:pPr>
        <w:tabs>
          <w:tab w:val="left" w:pos="360"/>
        </w:tabs>
        <w:spacing w:after="120" w:line="240" w:lineRule="auto"/>
        <w:contextualSpacing/>
        <w:jc w:val="both"/>
        <w:rPr>
          <w:rFonts w:ascii="Times New Roman" w:hAnsi="Times New Roman"/>
          <w:b/>
          <w:sz w:val="24"/>
          <w:szCs w:val="24"/>
        </w:rPr>
      </w:pPr>
    </w:p>
    <w:p w14:paraId="46D27D40" w14:textId="12FBE111" w:rsidR="00795B29" w:rsidRPr="00795B29" w:rsidRDefault="00795B29" w:rsidP="00EF2795">
      <w:pPr>
        <w:tabs>
          <w:tab w:val="left" w:pos="360"/>
        </w:tabs>
        <w:spacing w:after="120" w:line="240" w:lineRule="auto"/>
        <w:contextualSpacing/>
        <w:jc w:val="both"/>
        <w:rPr>
          <w:rFonts w:ascii="Times New Roman" w:hAnsi="Times New Roman"/>
          <w:sz w:val="24"/>
          <w:szCs w:val="24"/>
        </w:rPr>
      </w:pPr>
      <w:r w:rsidRPr="00795B29">
        <w:rPr>
          <w:rFonts w:ascii="Times New Roman" w:hAnsi="Times New Roman"/>
          <w:sz w:val="24"/>
          <w:szCs w:val="24"/>
          <w:highlight w:val="yellow"/>
        </w:rPr>
        <w:t>Add in bullet form all the key points, including lit review</w:t>
      </w:r>
    </w:p>
    <w:p w14:paraId="141BE029" w14:textId="77777777" w:rsidR="00795B29" w:rsidRDefault="00795B29" w:rsidP="00EF2795">
      <w:pPr>
        <w:tabs>
          <w:tab w:val="left" w:pos="360"/>
        </w:tabs>
        <w:spacing w:after="120" w:line="240" w:lineRule="auto"/>
        <w:contextualSpacing/>
        <w:jc w:val="both"/>
        <w:rPr>
          <w:rFonts w:ascii="Times New Roman" w:hAnsi="Times New Roman"/>
          <w:b/>
          <w:sz w:val="24"/>
          <w:szCs w:val="24"/>
        </w:rPr>
      </w:pPr>
    </w:p>
    <w:p w14:paraId="3D8B5488" w14:textId="77777777" w:rsidR="009E427B" w:rsidRDefault="009E427B" w:rsidP="00EF2795">
      <w:pPr>
        <w:tabs>
          <w:tab w:val="left" w:pos="360"/>
        </w:tabs>
        <w:spacing w:after="120" w:line="240" w:lineRule="auto"/>
        <w:contextualSpacing/>
        <w:jc w:val="both"/>
        <w:rPr>
          <w:rFonts w:ascii="Times New Roman" w:hAnsi="Times New Roman"/>
          <w:b/>
          <w:sz w:val="24"/>
          <w:szCs w:val="24"/>
        </w:rPr>
      </w:pPr>
    </w:p>
    <w:p w14:paraId="2536C9D0" w14:textId="77777777" w:rsidR="009E427B" w:rsidRDefault="009E427B" w:rsidP="00EF2795">
      <w:pPr>
        <w:tabs>
          <w:tab w:val="left" w:pos="360"/>
        </w:tabs>
        <w:spacing w:after="120" w:line="240" w:lineRule="auto"/>
        <w:contextualSpacing/>
        <w:jc w:val="both"/>
        <w:rPr>
          <w:rFonts w:ascii="Times New Roman" w:hAnsi="Times New Roman"/>
          <w:b/>
          <w:sz w:val="24"/>
          <w:szCs w:val="24"/>
        </w:rPr>
      </w:pPr>
    </w:p>
    <w:p w14:paraId="41E8F353" w14:textId="77777777" w:rsidR="009E427B" w:rsidRDefault="009E427B" w:rsidP="00EF2795">
      <w:pPr>
        <w:tabs>
          <w:tab w:val="left" w:pos="360"/>
        </w:tabs>
        <w:spacing w:after="120" w:line="240" w:lineRule="auto"/>
        <w:contextualSpacing/>
        <w:jc w:val="both"/>
        <w:rPr>
          <w:rFonts w:ascii="Times New Roman" w:hAnsi="Times New Roman"/>
          <w:b/>
          <w:sz w:val="24"/>
          <w:szCs w:val="24"/>
        </w:rPr>
      </w:pPr>
    </w:p>
    <w:p w14:paraId="15F0942B" w14:textId="20CB8AED" w:rsidR="006D60B6" w:rsidRDefault="006D60B6" w:rsidP="00EF2795">
      <w:pPr>
        <w:tabs>
          <w:tab w:val="left" w:pos="360"/>
        </w:tabs>
        <w:spacing w:after="120" w:line="240" w:lineRule="auto"/>
        <w:contextualSpacing/>
        <w:jc w:val="both"/>
        <w:rPr>
          <w:rFonts w:ascii="Times New Roman" w:hAnsi="Times New Roman"/>
          <w:b/>
          <w:sz w:val="24"/>
          <w:szCs w:val="24"/>
        </w:rPr>
      </w:pPr>
      <w:r>
        <w:rPr>
          <w:rFonts w:ascii="Times New Roman" w:hAnsi="Times New Roman"/>
          <w:b/>
          <w:sz w:val="24"/>
          <w:szCs w:val="24"/>
        </w:rPr>
        <w:t>METHODS</w:t>
      </w:r>
    </w:p>
    <w:p w14:paraId="4970E739" w14:textId="77777777" w:rsidR="00EF2795" w:rsidRDefault="00EF2795" w:rsidP="00142AAA">
      <w:pPr>
        <w:tabs>
          <w:tab w:val="left" w:pos="360"/>
        </w:tabs>
        <w:spacing w:after="120" w:line="240" w:lineRule="auto"/>
        <w:contextualSpacing/>
        <w:rPr>
          <w:rFonts w:ascii="Times New Roman" w:hAnsi="Times New Roman"/>
          <w:b/>
          <w:sz w:val="24"/>
          <w:szCs w:val="24"/>
        </w:rPr>
      </w:pPr>
      <w:r>
        <w:rPr>
          <w:rFonts w:ascii="Times New Roman" w:hAnsi="Times New Roman"/>
          <w:b/>
          <w:sz w:val="24"/>
          <w:szCs w:val="24"/>
        </w:rPr>
        <w:t>Single cell models</w:t>
      </w:r>
      <w:r w:rsidR="006D60B6">
        <w:rPr>
          <w:rFonts w:ascii="Times New Roman" w:hAnsi="Times New Roman"/>
          <w:b/>
          <w:sz w:val="24"/>
          <w:szCs w:val="24"/>
        </w:rPr>
        <w:t xml:space="preserve"> of the basolateral amygdala (BLA)</w:t>
      </w:r>
    </w:p>
    <w:p w14:paraId="0B6358FE" w14:textId="77777777" w:rsidR="00EF2795" w:rsidRDefault="00096312" w:rsidP="00142AAA">
      <w:pPr>
        <w:tabs>
          <w:tab w:val="left" w:pos="360"/>
        </w:tabs>
        <w:spacing w:after="120" w:line="240" w:lineRule="auto"/>
        <w:contextualSpacing/>
        <w:rPr>
          <w:rFonts w:ascii="Times New Roman" w:hAnsi="Times New Roman"/>
          <w:sz w:val="24"/>
          <w:szCs w:val="24"/>
        </w:rPr>
      </w:pPr>
      <w:r>
        <w:rPr>
          <w:rFonts w:ascii="Times New Roman" w:hAnsi="Times New Roman"/>
          <w:sz w:val="24"/>
          <w:szCs w:val="24"/>
        </w:rPr>
        <w:t xml:space="preserve">To </w:t>
      </w:r>
      <w:r w:rsidRPr="00096312">
        <w:rPr>
          <w:rFonts w:ascii="Times New Roman" w:hAnsi="Times New Roman"/>
          <w:sz w:val="24"/>
          <w:szCs w:val="24"/>
        </w:rPr>
        <w:t>reproduce</w:t>
      </w:r>
      <w:r w:rsidR="00D86040">
        <w:rPr>
          <w:rFonts w:ascii="Times New Roman" w:hAnsi="Times New Roman"/>
          <w:sz w:val="24"/>
          <w:szCs w:val="24"/>
        </w:rPr>
        <w:t xml:space="preserve"> </w:t>
      </w:r>
      <w:r w:rsidR="00F643B5" w:rsidRPr="00096312">
        <w:rPr>
          <w:rFonts w:ascii="Times New Roman" w:hAnsi="Times New Roman"/>
          <w:sz w:val="24"/>
          <w:szCs w:val="24"/>
        </w:rPr>
        <w:t xml:space="preserve">the </w:t>
      </w:r>
      <w:r w:rsidR="00EF2795" w:rsidRPr="00096312">
        <w:rPr>
          <w:rFonts w:ascii="Times New Roman" w:hAnsi="Times New Roman"/>
          <w:sz w:val="24"/>
          <w:szCs w:val="24"/>
        </w:rPr>
        <w:t>diversity</w:t>
      </w:r>
      <w:r w:rsidR="00EF2795">
        <w:rPr>
          <w:rFonts w:ascii="Times New Roman" w:hAnsi="Times New Roman"/>
          <w:sz w:val="24"/>
          <w:szCs w:val="24"/>
        </w:rPr>
        <w:t xml:space="preserve"> of spike </w:t>
      </w:r>
      <w:r w:rsidR="00EF2795" w:rsidRPr="007F10F9">
        <w:rPr>
          <w:rFonts w:ascii="Times New Roman" w:hAnsi="Times New Roman"/>
          <w:sz w:val="24"/>
          <w:szCs w:val="24"/>
        </w:rPr>
        <w:t>frequency adaptation seen in principal LA neurons (re</w:t>
      </w:r>
      <w:r w:rsidR="003A39E0">
        <w:rPr>
          <w:rFonts w:ascii="Times New Roman" w:hAnsi="Times New Roman"/>
          <w:sz w:val="24"/>
          <w:szCs w:val="24"/>
        </w:rPr>
        <w:t xml:space="preserve">viewed in </w:t>
      </w:r>
      <w:proofErr w:type="spellStart"/>
      <w:r w:rsidR="003A39E0">
        <w:rPr>
          <w:rFonts w:ascii="Times New Roman" w:hAnsi="Times New Roman"/>
          <w:sz w:val="24"/>
          <w:szCs w:val="24"/>
        </w:rPr>
        <w:t>Sah</w:t>
      </w:r>
      <w:proofErr w:type="spellEnd"/>
      <w:r w:rsidR="003A39E0">
        <w:rPr>
          <w:rFonts w:ascii="Times New Roman" w:hAnsi="Times New Roman"/>
          <w:sz w:val="24"/>
          <w:szCs w:val="24"/>
        </w:rPr>
        <w:t xml:space="preserve"> et al., 2003), our group has </w:t>
      </w:r>
      <w:r w:rsidR="00EF2795" w:rsidRPr="007F10F9">
        <w:rPr>
          <w:rFonts w:ascii="Times New Roman" w:hAnsi="Times New Roman"/>
          <w:sz w:val="24"/>
          <w:szCs w:val="24"/>
        </w:rPr>
        <w:t>modeled three types of regular spiking principal cells</w:t>
      </w:r>
      <w:r w:rsidR="003A39E0">
        <w:rPr>
          <w:rFonts w:ascii="Times New Roman" w:hAnsi="Times New Roman"/>
          <w:sz w:val="24"/>
          <w:szCs w:val="24"/>
        </w:rPr>
        <w:t xml:space="preserve"> in the past</w:t>
      </w:r>
      <w:r w:rsidR="00EF2795" w:rsidRPr="007F10F9">
        <w:rPr>
          <w:rFonts w:ascii="Times New Roman" w:hAnsi="Times New Roman"/>
          <w:sz w:val="24"/>
          <w:szCs w:val="24"/>
        </w:rPr>
        <w:t>, with high (type-A), intermediate (type-B), or low (type-C) spike frequency adaptation, due to the differential expression of a Ca</w:t>
      </w:r>
      <w:r w:rsidR="00EF2795" w:rsidRPr="007F10F9">
        <w:rPr>
          <w:rFonts w:ascii="Times New Roman" w:hAnsi="Times New Roman"/>
          <w:sz w:val="24"/>
          <w:szCs w:val="24"/>
          <w:vertAlign w:val="superscript"/>
        </w:rPr>
        <w:t>2+</w:t>
      </w:r>
      <w:r w:rsidR="00EF2795" w:rsidRPr="007F10F9">
        <w:rPr>
          <w:rFonts w:ascii="Times New Roman" w:hAnsi="Times New Roman"/>
          <w:sz w:val="24"/>
          <w:szCs w:val="24"/>
        </w:rPr>
        <w:t>-dependent K</w:t>
      </w:r>
      <w:r w:rsidR="00EF2795" w:rsidRPr="007F10F9">
        <w:rPr>
          <w:rFonts w:ascii="Times New Roman" w:hAnsi="Times New Roman"/>
          <w:sz w:val="24"/>
          <w:szCs w:val="24"/>
          <w:vertAlign w:val="superscript"/>
        </w:rPr>
        <w:t>+</w:t>
      </w:r>
      <w:r w:rsidR="00EF2795" w:rsidRPr="007F10F9">
        <w:rPr>
          <w:rFonts w:ascii="Times New Roman" w:hAnsi="Times New Roman"/>
          <w:sz w:val="24"/>
          <w:szCs w:val="24"/>
        </w:rPr>
        <w:t xml:space="preserve"> current. </w:t>
      </w:r>
      <w:r w:rsidR="003A39E0">
        <w:rPr>
          <w:rFonts w:ascii="Times New Roman" w:hAnsi="Times New Roman"/>
          <w:sz w:val="24"/>
          <w:szCs w:val="24"/>
        </w:rPr>
        <w:t xml:space="preserve">We will use the type C model for the sharp-wave model study. </w:t>
      </w:r>
      <w:r w:rsidR="00EF2795" w:rsidRPr="007F10F9">
        <w:rPr>
          <w:rFonts w:ascii="Times New Roman" w:hAnsi="Times New Roman"/>
          <w:sz w:val="24"/>
          <w:szCs w:val="24"/>
        </w:rPr>
        <w:t>LA also contains local GABAergic interneurons that exhibit various firing patterns, even among neurochemically</w:t>
      </w:r>
      <w:r w:rsidR="00EF2795" w:rsidRPr="007F10F9">
        <w:rPr>
          <w:rFonts w:ascii="Times New Roman" w:hAnsi="Times New Roman"/>
          <w:sz w:val="24"/>
        </w:rPr>
        <w:t>-homogeneous subgroups</w:t>
      </w:r>
      <w:r w:rsidR="00EF2795" w:rsidRPr="007F10F9">
        <w:rPr>
          <w:rFonts w:ascii="Times New Roman" w:hAnsi="Times New Roman"/>
          <w:sz w:val="24"/>
          <w:szCs w:val="24"/>
        </w:rPr>
        <w:t xml:space="preserve"> (Lang and </w:t>
      </w:r>
      <w:proofErr w:type="spellStart"/>
      <w:r w:rsidR="00EF2795" w:rsidRPr="007F10F9">
        <w:rPr>
          <w:rFonts w:ascii="Times New Roman" w:hAnsi="Times New Roman"/>
          <w:sz w:val="24"/>
          <w:szCs w:val="24"/>
        </w:rPr>
        <w:t>Paré</w:t>
      </w:r>
      <w:proofErr w:type="spellEnd"/>
      <w:r w:rsidR="00EF2795" w:rsidRPr="007F10F9">
        <w:rPr>
          <w:rFonts w:ascii="Times New Roman" w:hAnsi="Times New Roman"/>
          <w:sz w:val="24"/>
          <w:szCs w:val="24"/>
        </w:rPr>
        <w:t xml:space="preserve">, 1998; </w:t>
      </w:r>
      <w:proofErr w:type="spellStart"/>
      <w:r w:rsidR="00EF2795" w:rsidRPr="007F10F9">
        <w:rPr>
          <w:rFonts w:ascii="Times New Roman" w:hAnsi="Times New Roman"/>
          <w:sz w:val="24"/>
        </w:rPr>
        <w:t>Rainnie</w:t>
      </w:r>
      <w:proofErr w:type="spellEnd"/>
      <w:r w:rsidR="00EF2795" w:rsidRPr="007F10F9">
        <w:rPr>
          <w:rFonts w:ascii="Times New Roman" w:hAnsi="Times New Roman"/>
          <w:sz w:val="24"/>
        </w:rPr>
        <w:t xml:space="preserve"> et al., 2006; </w:t>
      </w:r>
      <w:proofErr w:type="spellStart"/>
      <w:r w:rsidR="00EF2795" w:rsidRPr="007F10F9">
        <w:rPr>
          <w:rFonts w:ascii="Times New Roman" w:hAnsi="Times New Roman"/>
          <w:sz w:val="24"/>
        </w:rPr>
        <w:t>Sosulina</w:t>
      </w:r>
      <w:proofErr w:type="spellEnd"/>
      <w:r w:rsidR="00EF2795" w:rsidRPr="007F10F9">
        <w:rPr>
          <w:rFonts w:ascii="Times New Roman" w:hAnsi="Times New Roman"/>
          <w:sz w:val="24"/>
        </w:rPr>
        <w:t xml:space="preserve"> et al., 2006</w:t>
      </w:r>
      <w:r w:rsidR="00EF2795">
        <w:rPr>
          <w:rFonts w:ascii="Times New Roman" w:hAnsi="Times New Roman"/>
          <w:sz w:val="24"/>
        </w:rPr>
        <w:t xml:space="preserve">; Woodruff and </w:t>
      </w:r>
      <w:proofErr w:type="spellStart"/>
      <w:r w:rsidR="00EF2795">
        <w:rPr>
          <w:rFonts w:ascii="Times New Roman" w:hAnsi="Times New Roman"/>
          <w:sz w:val="24"/>
        </w:rPr>
        <w:t>Sah</w:t>
      </w:r>
      <w:proofErr w:type="spellEnd"/>
      <w:r w:rsidR="00EF2795">
        <w:rPr>
          <w:rFonts w:ascii="Times New Roman" w:hAnsi="Times New Roman"/>
          <w:sz w:val="24"/>
        </w:rPr>
        <w:t xml:space="preserve">, 2007; </w:t>
      </w:r>
      <w:proofErr w:type="spellStart"/>
      <w:r w:rsidR="00EF2795">
        <w:rPr>
          <w:rFonts w:ascii="Times New Roman" w:hAnsi="Times New Roman"/>
          <w:sz w:val="24"/>
        </w:rPr>
        <w:t>Jasnow</w:t>
      </w:r>
      <w:proofErr w:type="spellEnd"/>
      <w:r w:rsidR="00EF2795">
        <w:rPr>
          <w:rFonts w:ascii="Times New Roman" w:hAnsi="Times New Roman"/>
          <w:sz w:val="24"/>
        </w:rPr>
        <w:t xml:space="preserve"> et al., 2009</w:t>
      </w:r>
      <w:r w:rsidR="00EF2795">
        <w:rPr>
          <w:rFonts w:ascii="Times New Roman" w:hAnsi="Times New Roman"/>
          <w:sz w:val="24"/>
          <w:szCs w:val="24"/>
        </w:rPr>
        <w:t>). However, the majority displays a fast-spiking pattern, which was reproduced in the</w:t>
      </w:r>
      <w:r w:rsidR="003A39E0">
        <w:rPr>
          <w:rFonts w:ascii="Times New Roman" w:hAnsi="Times New Roman"/>
          <w:sz w:val="24"/>
          <w:szCs w:val="24"/>
        </w:rPr>
        <w:t xml:space="preserve"> PV</w:t>
      </w:r>
      <w:r w:rsidR="00EF2795">
        <w:rPr>
          <w:rFonts w:ascii="Times New Roman" w:hAnsi="Times New Roman"/>
          <w:sz w:val="24"/>
          <w:szCs w:val="24"/>
        </w:rPr>
        <w:t xml:space="preserve"> model. </w:t>
      </w:r>
    </w:p>
    <w:p w14:paraId="7D59AF3C" w14:textId="77777777" w:rsidR="00EF2795" w:rsidRDefault="00EF2795" w:rsidP="00142AAA">
      <w:pPr>
        <w:tabs>
          <w:tab w:val="left" w:pos="360"/>
        </w:tabs>
        <w:spacing w:after="120" w:line="240" w:lineRule="auto"/>
        <w:contextualSpacing/>
        <w:rPr>
          <w:rFonts w:ascii="Times New Roman" w:hAnsi="Times New Roman"/>
          <w:sz w:val="24"/>
          <w:szCs w:val="24"/>
        </w:rPr>
      </w:pPr>
      <w:r>
        <w:rPr>
          <w:rFonts w:ascii="Times New Roman" w:hAnsi="Times New Roman"/>
          <w:sz w:val="24"/>
          <w:szCs w:val="24"/>
        </w:rPr>
        <w:tab/>
      </w:r>
      <w:r>
        <w:rPr>
          <w:rFonts w:ascii="Times New Roman" w:hAnsi="Times New Roman"/>
          <w:color w:val="000000" w:themeColor="text1"/>
          <w:sz w:val="24"/>
          <w:szCs w:val="24"/>
        </w:rPr>
        <w:t>The principal cell model ha</w:t>
      </w:r>
      <w:r w:rsidR="003A39E0">
        <w:rPr>
          <w:rFonts w:ascii="Times New Roman" w:hAnsi="Times New Roman"/>
          <w:color w:val="000000" w:themeColor="text1"/>
          <w:sz w:val="24"/>
          <w:szCs w:val="24"/>
        </w:rPr>
        <w:t>s</w:t>
      </w:r>
      <w:r w:rsidR="00076B4D">
        <w:rPr>
          <w:rFonts w:ascii="Times New Roman" w:hAnsi="Times New Roman"/>
          <w:color w:val="000000" w:themeColor="text1"/>
          <w:sz w:val="24"/>
          <w:szCs w:val="24"/>
        </w:rPr>
        <w:t xml:space="preserve"> </w:t>
      </w:r>
      <w:r w:rsidR="00076B4D" w:rsidRPr="000E3344">
        <w:rPr>
          <w:rFonts w:ascii="Times New Roman" w:hAnsi="Times New Roman"/>
          <w:color w:val="000000" w:themeColor="text1"/>
          <w:sz w:val="24"/>
          <w:szCs w:val="24"/>
        </w:rPr>
        <w:t>five</w:t>
      </w:r>
      <w:r>
        <w:rPr>
          <w:rFonts w:ascii="Times New Roman" w:hAnsi="Times New Roman"/>
          <w:color w:val="000000" w:themeColor="text1"/>
          <w:sz w:val="24"/>
          <w:szCs w:val="24"/>
        </w:rPr>
        <w:t xml:space="preserve"> compartments</w:t>
      </w:r>
      <w:r w:rsidR="002D575F">
        <w:rPr>
          <w:rFonts w:ascii="Times New Roman" w:hAnsi="Times New Roman"/>
          <w:color w:val="000000" w:themeColor="text1"/>
          <w:sz w:val="24"/>
          <w:szCs w:val="24"/>
        </w:rPr>
        <w:t>. The first three</w:t>
      </w:r>
      <w:r>
        <w:rPr>
          <w:rFonts w:ascii="Times New Roman" w:hAnsi="Times New Roman"/>
          <w:color w:val="000000" w:themeColor="text1"/>
          <w:sz w:val="24"/>
          <w:szCs w:val="24"/>
        </w:rPr>
        <w:t xml:space="preserve"> representing a soma (diameter 24.75 µm; length 25 µm), an apical dendrite (</w:t>
      </w:r>
      <w:proofErr w:type="spellStart"/>
      <w:r>
        <w:rPr>
          <w:rFonts w:ascii="Times New Roman" w:hAnsi="Times New Roman"/>
          <w:color w:val="000000" w:themeColor="text1"/>
          <w:sz w:val="24"/>
          <w:szCs w:val="24"/>
        </w:rPr>
        <w:t>dia</w:t>
      </w:r>
      <w:proofErr w:type="spellEnd"/>
      <w:r>
        <w:rPr>
          <w:rFonts w:ascii="Times New Roman" w:hAnsi="Times New Roman"/>
          <w:color w:val="000000" w:themeColor="text1"/>
          <w:sz w:val="24"/>
          <w:szCs w:val="24"/>
        </w:rPr>
        <w:t xml:space="preserve"> 2.5 µm; length 296 µm) on which synapses were placed, and another dendrite (</w:t>
      </w:r>
      <w:proofErr w:type="spellStart"/>
      <w:r>
        <w:rPr>
          <w:rFonts w:ascii="Times New Roman" w:hAnsi="Times New Roman"/>
          <w:color w:val="000000" w:themeColor="text1"/>
          <w:sz w:val="24"/>
          <w:szCs w:val="24"/>
        </w:rPr>
        <w:t>dia</w:t>
      </w:r>
      <w:proofErr w:type="spellEnd"/>
      <w:r>
        <w:rPr>
          <w:rFonts w:ascii="Times New Roman" w:hAnsi="Times New Roman"/>
          <w:color w:val="000000" w:themeColor="text1"/>
          <w:sz w:val="24"/>
          <w:szCs w:val="24"/>
        </w:rPr>
        <w:t xml:space="preserve"> 5 µm; length 400 µm) that helped match passive properties. Values of specific membrane resistance, membrane capacity and cytoplasmic (axial) resistivity were, respectively, R</w:t>
      </w:r>
      <w:r>
        <w:rPr>
          <w:rFonts w:ascii="Times New Roman" w:hAnsi="Times New Roman"/>
          <w:color w:val="000000" w:themeColor="text1"/>
          <w:sz w:val="24"/>
          <w:szCs w:val="24"/>
          <w:vertAlign w:val="subscript"/>
        </w:rPr>
        <w:t>m</w:t>
      </w:r>
      <w:r w:rsidR="00B878BA">
        <w:rPr>
          <w:rFonts w:ascii="Times New Roman" w:hAnsi="Times New Roman"/>
          <w:color w:val="000000" w:themeColor="text1"/>
          <w:sz w:val="24"/>
          <w:szCs w:val="24"/>
        </w:rPr>
        <w:t xml:space="preserve"> = 5</w:t>
      </w:r>
      <w:r>
        <w:rPr>
          <w:rFonts w:ascii="Times New Roman" w:hAnsi="Times New Roman"/>
          <w:color w:val="000000" w:themeColor="text1"/>
          <w:sz w:val="24"/>
          <w:szCs w:val="24"/>
        </w:rPr>
        <w:t>5 KΩ-cm</w:t>
      </w:r>
      <w:r>
        <w:rPr>
          <w:rFonts w:ascii="Times New Roman" w:hAnsi="Times New Roman"/>
          <w:color w:val="000000" w:themeColor="text1"/>
          <w:sz w:val="24"/>
          <w:szCs w:val="24"/>
          <w:vertAlign w:val="superscript"/>
        </w:rPr>
        <w:t>2</w:t>
      </w:r>
      <w:r>
        <w:rPr>
          <w:rFonts w:ascii="Times New Roman" w:hAnsi="Times New Roman"/>
          <w:color w:val="000000" w:themeColor="text1"/>
          <w:sz w:val="24"/>
          <w:szCs w:val="24"/>
        </w:rPr>
        <w:t>, C</w:t>
      </w:r>
      <w:r>
        <w:rPr>
          <w:rFonts w:ascii="Times New Roman" w:hAnsi="Times New Roman"/>
          <w:color w:val="000000" w:themeColor="text1"/>
          <w:sz w:val="24"/>
          <w:szCs w:val="24"/>
          <w:vertAlign w:val="subscript"/>
        </w:rPr>
        <w:t>m</w:t>
      </w:r>
      <w:r>
        <w:rPr>
          <w:rFonts w:ascii="Times New Roman" w:hAnsi="Times New Roman"/>
          <w:color w:val="000000" w:themeColor="text1"/>
          <w:sz w:val="24"/>
          <w:szCs w:val="24"/>
        </w:rPr>
        <w:t>= 1.2-2.4 µF/cm</w:t>
      </w:r>
      <w:r>
        <w:rPr>
          <w:rFonts w:ascii="Times New Roman" w:hAnsi="Times New Roman"/>
          <w:color w:val="000000" w:themeColor="text1"/>
          <w:sz w:val="24"/>
          <w:szCs w:val="24"/>
          <w:vertAlign w:val="superscript"/>
        </w:rPr>
        <w:t>2</w:t>
      </w:r>
      <w:r>
        <w:rPr>
          <w:rFonts w:ascii="Times New Roman" w:hAnsi="Times New Roman"/>
          <w:color w:val="000000" w:themeColor="text1"/>
          <w:sz w:val="24"/>
          <w:szCs w:val="24"/>
        </w:rPr>
        <w:t>, and R</w:t>
      </w:r>
      <w:r>
        <w:rPr>
          <w:rFonts w:ascii="Times New Roman" w:hAnsi="Times New Roman"/>
          <w:color w:val="000000" w:themeColor="text1"/>
          <w:sz w:val="24"/>
          <w:szCs w:val="24"/>
          <w:vertAlign w:val="subscript"/>
        </w:rPr>
        <w:t>a</w:t>
      </w:r>
      <w:r>
        <w:rPr>
          <w:rFonts w:ascii="Times New Roman" w:hAnsi="Times New Roman"/>
          <w:color w:val="000000" w:themeColor="text1"/>
          <w:sz w:val="24"/>
          <w:szCs w:val="24"/>
        </w:rPr>
        <w:t xml:space="preserve">= 150-200 Ω-cm. Leakage </w:t>
      </w:r>
      <w:r w:rsidRPr="00A878D2">
        <w:rPr>
          <w:rFonts w:ascii="Times New Roman" w:hAnsi="Times New Roman"/>
          <w:color w:val="000000" w:themeColor="text1"/>
          <w:sz w:val="24"/>
          <w:szCs w:val="24"/>
        </w:rPr>
        <w:t>reversal potential (E</w:t>
      </w:r>
      <w:r w:rsidRPr="00A878D2">
        <w:rPr>
          <w:rFonts w:ascii="Times New Roman" w:hAnsi="Times New Roman"/>
          <w:color w:val="000000" w:themeColor="text1"/>
          <w:sz w:val="24"/>
          <w:szCs w:val="24"/>
          <w:vertAlign w:val="subscript"/>
        </w:rPr>
        <w:t>L</w:t>
      </w:r>
      <w:r w:rsidR="00B878BA" w:rsidRPr="00A878D2">
        <w:rPr>
          <w:rFonts w:ascii="Times New Roman" w:hAnsi="Times New Roman"/>
          <w:color w:val="000000" w:themeColor="text1"/>
          <w:sz w:val="24"/>
          <w:szCs w:val="24"/>
        </w:rPr>
        <w:t>) was set to -67</w:t>
      </w:r>
      <w:r w:rsidRPr="00A878D2">
        <w:rPr>
          <w:rFonts w:ascii="Times New Roman" w:hAnsi="Times New Roman"/>
          <w:color w:val="000000" w:themeColor="text1"/>
          <w:sz w:val="24"/>
          <w:szCs w:val="24"/>
        </w:rPr>
        <w:t xml:space="preserve"> mV. The resulting </w:t>
      </w:r>
      <w:proofErr w:type="spellStart"/>
      <w:r w:rsidRPr="00A878D2">
        <w:rPr>
          <w:rFonts w:ascii="Times New Roman" w:hAnsi="Times New Roman"/>
          <w:color w:val="000000" w:themeColor="text1"/>
          <w:sz w:val="24"/>
          <w:szCs w:val="24"/>
        </w:rPr>
        <w:t>V</w:t>
      </w:r>
      <w:r w:rsidRPr="00A878D2">
        <w:rPr>
          <w:rFonts w:ascii="Times New Roman" w:hAnsi="Times New Roman"/>
          <w:color w:val="000000" w:themeColor="text1"/>
          <w:sz w:val="24"/>
          <w:szCs w:val="24"/>
          <w:vertAlign w:val="subscript"/>
        </w:rPr>
        <w:t>rest</w:t>
      </w:r>
      <w:proofErr w:type="spellEnd"/>
      <w:r w:rsidRPr="00A878D2">
        <w:rPr>
          <w:rFonts w:ascii="Times New Roman" w:hAnsi="Times New Roman"/>
          <w:color w:val="000000" w:themeColor="text1"/>
          <w:sz w:val="24"/>
          <w:szCs w:val="24"/>
        </w:rPr>
        <w:t xml:space="preserve"> was – 69.5 mV, input resistance (R</w:t>
      </w:r>
      <w:r w:rsidRPr="00A878D2">
        <w:rPr>
          <w:rFonts w:ascii="Times New Roman" w:hAnsi="Times New Roman"/>
          <w:color w:val="000000" w:themeColor="text1"/>
          <w:sz w:val="24"/>
          <w:szCs w:val="24"/>
          <w:vertAlign w:val="subscript"/>
        </w:rPr>
        <w:t>IN</w:t>
      </w:r>
      <w:r w:rsidRPr="00A878D2">
        <w:rPr>
          <w:rFonts w:ascii="Times New Roman" w:hAnsi="Times New Roman"/>
          <w:color w:val="000000" w:themeColor="text1"/>
          <w:sz w:val="24"/>
          <w:szCs w:val="24"/>
        </w:rPr>
        <w:t xml:space="preserve">) was </w:t>
      </w:r>
      <w:r w:rsidR="00A878D2" w:rsidRPr="00A878D2">
        <w:rPr>
          <w:rFonts w:ascii="Times New Roman" w:hAnsi="Times New Roman"/>
          <w:color w:val="000000" w:themeColor="text1"/>
          <w:sz w:val="24"/>
          <w:szCs w:val="24"/>
        </w:rPr>
        <w:t>128</w:t>
      </w:r>
      <w:r w:rsidRPr="00A878D2">
        <w:rPr>
          <w:rFonts w:ascii="Times New Roman" w:hAnsi="Times New Roman"/>
          <w:color w:val="000000" w:themeColor="text1"/>
          <w:sz w:val="24"/>
          <w:szCs w:val="24"/>
        </w:rPr>
        <w:t xml:space="preserve"> MΩ,</w:t>
      </w:r>
      <w:r>
        <w:rPr>
          <w:rFonts w:ascii="Times New Roman" w:hAnsi="Times New Roman"/>
          <w:color w:val="000000" w:themeColor="text1"/>
          <w:sz w:val="24"/>
          <w:szCs w:val="24"/>
        </w:rPr>
        <w:t xml:space="preserve"> and </w:t>
      </w:r>
      <w:proofErr w:type="spellStart"/>
      <w:r>
        <w:rPr>
          <w:rFonts w:ascii="Times New Roman" w:hAnsi="Times New Roman"/>
          <w:color w:val="000000" w:themeColor="text1"/>
          <w:sz w:val="24"/>
          <w:szCs w:val="24"/>
        </w:rPr>
        <w:t>τ</w:t>
      </w:r>
      <w:r>
        <w:rPr>
          <w:rFonts w:ascii="Times New Roman" w:hAnsi="Times New Roman"/>
          <w:color w:val="000000" w:themeColor="text1"/>
          <w:sz w:val="24"/>
          <w:szCs w:val="24"/>
          <w:vertAlign w:val="subscript"/>
        </w:rPr>
        <w:t>m</w:t>
      </w:r>
      <w:proofErr w:type="spellEnd"/>
      <w:r w:rsidR="00A878D2">
        <w:rPr>
          <w:rFonts w:ascii="Times New Roman" w:hAnsi="Times New Roman"/>
          <w:color w:val="000000" w:themeColor="text1"/>
          <w:sz w:val="24"/>
          <w:szCs w:val="24"/>
        </w:rPr>
        <w:t xml:space="preserve"> was 34</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ms</w:t>
      </w:r>
      <w:proofErr w:type="spellEnd"/>
      <w:r>
        <w:rPr>
          <w:rFonts w:ascii="Times New Roman" w:hAnsi="Times New Roman"/>
          <w:color w:val="000000" w:themeColor="text1"/>
          <w:sz w:val="24"/>
          <w:szCs w:val="24"/>
        </w:rPr>
        <w:t>, all of which were within the ranges reported in previous physiological studies (Washburn and Moises, 1992; Faber et al., 2001). All</w:t>
      </w:r>
      <w:r w:rsidR="002D575F">
        <w:rPr>
          <w:rFonts w:ascii="Times New Roman" w:hAnsi="Times New Roman"/>
          <w:color w:val="000000" w:themeColor="text1"/>
          <w:sz w:val="24"/>
          <w:szCs w:val="24"/>
        </w:rPr>
        <w:t xml:space="preserve"> three</w:t>
      </w:r>
      <w:r>
        <w:rPr>
          <w:rFonts w:ascii="Times New Roman" w:hAnsi="Times New Roman"/>
          <w:color w:val="000000" w:themeColor="text1"/>
          <w:sz w:val="24"/>
          <w:szCs w:val="24"/>
        </w:rPr>
        <w:t xml:space="preserve"> compartments had the following currents: leak (I</w:t>
      </w:r>
      <w:r>
        <w:rPr>
          <w:rFonts w:ascii="Times New Roman" w:hAnsi="Times New Roman"/>
          <w:color w:val="000000" w:themeColor="text1"/>
          <w:sz w:val="24"/>
          <w:szCs w:val="24"/>
          <w:vertAlign w:val="subscript"/>
        </w:rPr>
        <w:t>L</w:t>
      </w:r>
      <w:r>
        <w:rPr>
          <w:rFonts w:ascii="Times New Roman" w:hAnsi="Times New Roman"/>
          <w:color w:val="000000" w:themeColor="text1"/>
          <w:sz w:val="24"/>
          <w:szCs w:val="24"/>
        </w:rPr>
        <w:t>), voltage-gated persistent muscarinic (I</w:t>
      </w:r>
      <w:r>
        <w:rPr>
          <w:rFonts w:ascii="Times New Roman" w:hAnsi="Times New Roman"/>
          <w:color w:val="000000" w:themeColor="text1"/>
          <w:sz w:val="24"/>
          <w:szCs w:val="24"/>
          <w:vertAlign w:val="subscript"/>
        </w:rPr>
        <w:t>M</w:t>
      </w:r>
      <w:r>
        <w:rPr>
          <w:rFonts w:ascii="Times New Roman" w:hAnsi="Times New Roman"/>
          <w:color w:val="000000" w:themeColor="text1"/>
          <w:sz w:val="24"/>
          <w:szCs w:val="24"/>
        </w:rPr>
        <w:t>), high-voltage activated Ca</w:t>
      </w:r>
      <w:r>
        <w:rPr>
          <w:rFonts w:ascii="Times New Roman" w:hAnsi="Times New Roman"/>
          <w:color w:val="000000" w:themeColor="text1"/>
          <w:sz w:val="24"/>
          <w:szCs w:val="24"/>
          <w:vertAlign w:val="superscript"/>
        </w:rPr>
        <w:t>2+</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w:t>
      </w:r>
      <w:r>
        <w:rPr>
          <w:rFonts w:ascii="Times New Roman" w:hAnsi="Times New Roman"/>
          <w:color w:val="000000" w:themeColor="text1"/>
          <w:sz w:val="24"/>
          <w:szCs w:val="24"/>
          <w:vertAlign w:val="subscript"/>
        </w:rPr>
        <w:t>Ca</w:t>
      </w:r>
      <w:proofErr w:type="spellEnd"/>
      <w:r>
        <w:rPr>
          <w:rFonts w:ascii="Times New Roman" w:hAnsi="Times New Roman"/>
          <w:color w:val="000000" w:themeColor="text1"/>
          <w:sz w:val="24"/>
          <w:szCs w:val="24"/>
        </w:rPr>
        <w:t>), spike-generating sodium (</w:t>
      </w:r>
      <w:proofErr w:type="spellStart"/>
      <w:r w:rsidRPr="000A5535">
        <w:rPr>
          <w:rFonts w:ascii="Times New Roman" w:hAnsi="Times New Roman"/>
          <w:sz w:val="24"/>
          <w:szCs w:val="24"/>
        </w:rPr>
        <w:t>I</w:t>
      </w:r>
      <w:r w:rsidRPr="000A5535">
        <w:rPr>
          <w:rFonts w:ascii="Times New Roman" w:hAnsi="Times New Roman"/>
          <w:sz w:val="24"/>
          <w:szCs w:val="24"/>
          <w:vertAlign w:val="subscript"/>
        </w:rPr>
        <w:t>Na</w:t>
      </w:r>
      <w:proofErr w:type="spellEnd"/>
      <w:r w:rsidRPr="000A5535">
        <w:rPr>
          <w:rFonts w:ascii="Times New Roman" w:hAnsi="Times New Roman"/>
          <w:sz w:val="24"/>
          <w:szCs w:val="24"/>
        </w:rPr>
        <w:t>), potassium delayed rectiﬁer (I</w:t>
      </w:r>
      <w:r w:rsidRPr="000A5535">
        <w:rPr>
          <w:rFonts w:ascii="Times New Roman" w:hAnsi="Times New Roman"/>
          <w:sz w:val="24"/>
          <w:szCs w:val="24"/>
          <w:vertAlign w:val="subscript"/>
        </w:rPr>
        <w:t>DR</w:t>
      </w:r>
      <w:r w:rsidRPr="000A5535">
        <w:rPr>
          <w:rFonts w:ascii="Times New Roman" w:hAnsi="Times New Roman"/>
          <w:sz w:val="24"/>
          <w:szCs w:val="24"/>
        </w:rPr>
        <w:t>) and A-type potassium (I</w:t>
      </w:r>
      <w:r w:rsidRPr="000A5535">
        <w:rPr>
          <w:rFonts w:ascii="Times New Roman" w:hAnsi="Times New Roman"/>
          <w:sz w:val="24"/>
          <w:szCs w:val="24"/>
          <w:vertAlign w:val="subscript"/>
        </w:rPr>
        <w:t>A</w:t>
      </w:r>
      <w:r w:rsidRPr="000A5535">
        <w:rPr>
          <w:rFonts w:ascii="Times New Roman" w:hAnsi="Times New Roman"/>
          <w:sz w:val="24"/>
          <w:szCs w:val="24"/>
        </w:rPr>
        <w:t>) (Li et al., 2009; Power et al., 2011). In addition, the dendrites had a hyperpolarization-activated nonspecific cation (</w:t>
      </w:r>
      <w:proofErr w:type="spellStart"/>
      <w:r w:rsidRPr="000A5535">
        <w:rPr>
          <w:rFonts w:ascii="Times New Roman" w:hAnsi="Times New Roman"/>
          <w:sz w:val="24"/>
          <w:szCs w:val="24"/>
        </w:rPr>
        <w:t>I</w:t>
      </w:r>
      <w:r w:rsidRPr="000A5535">
        <w:rPr>
          <w:rFonts w:ascii="Times New Roman" w:hAnsi="Times New Roman"/>
          <w:sz w:val="24"/>
          <w:szCs w:val="24"/>
          <w:vertAlign w:val="subscript"/>
        </w:rPr>
        <w:t>h</w:t>
      </w:r>
      <w:proofErr w:type="spellEnd"/>
      <w:r w:rsidRPr="000A5535">
        <w:rPr>
          <w:rFonts w:ascii="Times New Roman" w:hAnsi="Times New Roman"/>
          <w:sz w:val="24"/>
          <w:szCs w:val="24"/>
        </w:rPr>
        <w:t>) currents and a slow apamin-insensitive, voltage-independent afterhyperpolarization current (</w:t>
      </w:r>
      <w:proofErr w:type="spellStart"/>
      <w:r w:rsidRPr="000A5535">
        <w:rPr>
          <w:rFonts w:ascii="Times New Roman" w:hAnsi="Times New Roman"/>
          <w:sz w:val="24"/>
          <w:szCs w:val="24"/>
        </w:rPr>
        <w:t>I</w:t>
      </w:r>
      <w:r w:rsidRPr="000A5535">
        <w:rPr>
          <w:rFonts w:ascii="Times New Roman" w:hAnsi="Times New Roman"/>
          <w:sz w:val="24"/>
          <w:szCs w:val="24"/>
          <w:vertAlign w:val="subscript"/>
        </w:rPr>
        <w:t>sAHP</w:t>
      </w:r>
      <w:proofErr w:type="spellEnd"/>
      <w:r w:rsidRPr="000A5535">
        <w:rPr>
          <w:rFonts w:ascii="Times New Roman" w:hAnsi="Times New Roman"/>
          <w:sz w:val="24"/>
          <w:szCs w:val="24"/>
        </w:rPr>
        <w:t xml:space="preserve">) (Power </w:t>
      </w:r>
      <w:r w:rsidR="003E2F44">
        <w:rPr>
          <w:rFonts w:ascii="Times New Roman" w:hAnsi="Times New Roman"/>
          <w:sz w:val="24"/>
          <w:szCs w:val="24"/>
        </w:rPr>
        <w:t>et al., 2011).</w:t>
      </w:r>
      <w:r w:rsidRPr="000A5535">
        <w:rPr>
          <w:rFonts w:ascii="Times New Roman" w:hAnsi="Times New Roman"/>
          <w:sz w:val="24"/>
          <w:szCs w:val="24"/>
        </w:rPr>
        <w:tab/>
      </w:r>
    </w:p>
    <w:p w14:paraId="74A47C04" w14:textId="77777777" w:rsidR="007E179B" w:rsidRDefault="007E179B" w:rsidP="00142AAA">
      <w:pPr>
        <w:tabs>
          <w:tab w:val="left" w:pos="360"/>
        </w:tabs>
        <w:spacing w:after="120" w:line="240" w:lineRule="auto"/>
        <w:contextualSpacing/>
        <w:rPr>
          <w:rFonts w:ascii="Times New Roman" w:hAnsi="Times New Roman"/>
          <w:sz w:val="24"/>
          <w:szCs w:val="24"/>
        </w:rPr>
      </w:pPr>
    </w:p>
    <w:p w14:paraId="6536A2F5" w14:textId="77777777" w:rsidR="007E179B" w:rsidRPr="000E3344" w:rsidRDefault="002D575F" w:rsidP="00142AAA">
      <w:pPr>
        <w:tabs>
          <w:tab w:val="left" w:pos="360"/>
        </w:tabs>
        <w:spacing w:after="120" w:line="240" w:lineRule="auto"/>
        <w:contextualSpacing/>
        <w:rPr>
          <w:rFonts w:ascii="Times New Roman" w:hAnsi="Times New Roman"/>
          <w:color w:val="000000" w:themeColor="text1"/>
          <w:sz w:val="24"/>
          <w:szCs w:val="24"/>
        </w:rPr>
      </w:pPr>
      <w:r w:rsidRPr="000E3344">
        <w:rPr>
          <w:rFonts w:ascii="Times New Roman" w:hAnsi="Times New Roman"/>
          <w:sz w:val="24"/>
          <w:szCs w:val="24"/>
        </w:rPr>
        <w:t xml:space="preserve">The </w:t>
      </w:r>
      <w:r w:rsidR="00076B4D" w:rsidRPr="000E3344">
        <w:rPr>
          <w:rFonts w:ascii="Times New Roman" w:hAnsi="Times New Roman"/>
          <w:sz w:val="24"/>
          <w:szCs w:val="24"/>
        </w:rPr>
        <w:t>other</w:t>
      </w:r>
      <w:r w:rsidRPr="000E3344">
        <w:rPr>
          <w:rFonts w:ascii="Times New Roman" w:hAnsi="Times New Roman"/>
          <w:sz w:val="24"/>
          <w:szCs w:val="24"/>
        </w:rPr>
        <w:t xml:space="preserve"> two</w:t>
      </w:r>
      <w:r w:rsidR="00076B4D" w:rsidRPr="000E3344">
        <w:rPr>
          <w:rFonts w:ascii="Times New Roman" w:hAnsi="Times New Roman"/>
          <w:sz w:val="24"/>
          <w:szCs w:val="24"/>
        </w:rPr>
        <w:t xml:space="preserve"> compartments </w:t>
      </w:r>
      <w:proofErr w:type="gramStart"/>
      <w:r w:rsidR="00076B4D" w:rsidRPr="000E3344">
        <w:rPr>
          <w:rFonts w:ascii="Times New Roman" w:hAnsi="Times New Roman"/>
          <w:sz w:val="24"/>
          <w:szCs w:val="24"/>
        </w:rPr>
        <w:t>represents</w:t>
      </w:r>
      <w:proofErr w:type="gramEnd"/>
      <w:r w:rsidR="00076B4D" w:rsidRPr="000E3344">
        <w:rPr>
          <w:rFonts w:ascii="Times New Roman" w:hAnsi="Times New Roman"/>
          <w:sz w:val="24"/>
          <w:szCs w:val="24"/>
        </w:rPr>
        <w:t xml:space="preserve"> Axon initial segment (length 5 </w:t>
      </w:r>
      <w:r w:rsidR="00076B4D" w:rsidRPr="000E3344">
        <w:rPr>
          <w:rFonts w:ascii="Times New Roman" w:hAnsi="Times New Roman"/>
          <w:color w:val="000000" w:themeColor="text1"/>
          <w:sz w:val="24"/>
          <w:szCs w:val="24"/>
        </w:rPr>
        <w:t xml:space="preserve">µm; diameter 1.22 µm; </w:t>
      </w:r>
      <w:proofErr w:type="spellStart"/>
      <w:r w:rsidR="00076B4D" w:rsidRPr="000E3344">
        <w:rPr>
          <w:rFonts w:ascii="Times New Roman" w:hAnsi="Times New Roman"/>
          <w:color w:val="000000" w:themeColor="text1"/>
          <w:sz w:val="24"/>
          <w:szCs w:val="24"/>
        </w:rPr>
        <w:t>nseg</w:t>
      </w:r>
      <w:proofErr w:type="spellEnd"/>
      <w:r w:rsidR="00076B4D" w:rsidRPr="000E3344">
        <w:rPr>
          <w:rFonts w:ascii="Times New Roman" w:hAnsi="Times New Roman"/>
          <w:color w:val="000000" w:themeColor="text1"/>
          <w:sz w:val="24"/>
          <w:szCs w:val="24"/>
        </w:rPr>
        <w:t xml:space="preserve"> 10)</w:t>
      </w:r>
      <w:r w:rsidR="00A878D2">
        <w:rPr>
          <w:rFonts w:ascii="Times New Roman" w:hAnsi="Times New Roman"/>
          <w:color w:val="000000" w:themeColor="text1"/>
          <w:sz w:val="24"/>
          <w:szCs w:val="24"/>
        </w:rPr>
        <w:t xml:space="preserve"> and</w:t>
      </w:r>
      <w:r w:rsidR="003F3359" w:rsidRPr="000E3344">
        <w:rPr>
          <w:rFonts w:ascii="Times New Roman" w:hAnsi="Times New Roman"/>
          <w:color w:val="000000" w:themeColor="text1"/>
          <w:sz w:val="24"/>
          <w:szCs w:val="24"/>
        </w:rPr>
        <w:t xml:space="preserve"> axon (</w:t>
      </w:r>
      <w:r w:rsidR="00076B4D" w:rsidRPr="000E3344">
        <w:rPr>
          <w:rFonts w:ascii="Times New Roman" w:hAnsi="Times New Roman"/>
          <w:color w:val="000000" w:themeColor="text1"/>
          <w:sz w:val="24"/>
          <w:szCs w:val="24"/>
        </w:rPr>
        <w:t>length 100 µm; diameter 1 µm). The first two segment</w:t>
      </w:r>
      <w:r w:rsidR="003F3359" w:rsidRPr="000E3344">
        <w:rPr>
          <w:rFonts w:ascii="Times New Roman" w:hAnsi="Times New Roman"/>
          <w:color w:val="000000" w:themeColor="text1"/>
          <w:sz w:val="24"/>
          <w:szCs w:val="24"/>
        </w:rPr>
        <w:t>s of AIS has variable diameter</w:t>
      </w:r>
      <w:r w:rsidRPr="000E3344">
        <w:rPr>
          <w:rFonts w:ascii="Times New Roman" w:hAnsi="Times New Roman"/>
          <w:color w:val="000000" w:themeColor="text1"/>
          <w:sz w:val="24"/>
          <w:szCs w:val="24"/>
        </w:rPr>
        <w:t xml:space="preserve"> </w:t>
      </w:r>
      <w:r w:rsidR="003F3359" w:rsidRPr="000E3344">
        <w:rPr>
          <w:rFonts w:ascii="Times New Roman" w:hAnsi="Times New Roman"/>
          <w:color w:val="000000" w:themeColor="text1"/>
          <w:sz w:val="24"/>
          <w:szCs w:val="24"/>
        </w:rPr>
        <w:t>(</w:t>
      </w:r>
      <w:r w:rsidR="00076B4D" w:rsidRPr="000E3344">
        <w:rPr>
          <w:rFonts w:ascii="Times New Roman" w:hAnsi="Times New Roman"/>
          <w:color w:val="000000" w:themeColor="text1"/>
          <w:sz w:val="24"/>
          <w:szCs w:val="24"/>
        </w:rPr>
        <w:t>Segment 1: 1.7 to 1.5 µm; Segment 2: 1.5 to 1.22 µm)</w:t>
      </w:r>
      <w:r w:rsidR="003F3359" w:rsidRPr="000E3344">
        <w:rPr>
          <w:rFonts w:ascii="Times New Roman" w:hAnsi="Times New Roman"/>
          <w:color w:val="000000" w:themeColor="text1"/>
          <w:sz w:val="24"/>
          <w:szCs w:val="24"/>
        </w:rPr>
        <w:t>, while the rest of the segment has constant diameter of 1.22 µm.</w:t>
      </w:r>
      <w:r w:rsidRPr="000E3344">
        <w:rPr>
          <w:rFonts w:ascii="Times New Roman" w:hAnsi="Times New Roman"/>
          <w:color w:val="000000" w:themeColor="text1"/>
          <w:sz w:val="24"/>
          <w:szCs w:val="24"/>
        </w:rPr>
        <w:t xml:space="preserve"> Values of Axial resistivity, membrane capacity, conductance of the </w:t>
      </w:r>
    </w:p>
    <w:p w14:paraId="7C16746E" w14:textId="6E309C52" w:rsidR="002D575F" w:rsidRPr="009A7517" w:rsidRDefault="002D575F" w:rsidP="00142AAA">
      <w:pPr>
        <w:tabs>
          <w:tab w:val="left" w:pos="360"/>
        </w:tabs>
        <w:spacing w:after="120" w:line="240" w:lineRule="auto"/>
        <w:contextualSpacing/>
        <w:rPr>
          <w:rFonts w:ascii="Times New Roman" w:hAnsi="Times New Roman"/>
          <w:color w:val="000000" w:themeColor="text1"/>
          <w:sz w:val="24"/>
          <w:szCs w:val="24"/>
        </w:rPr>
      </w:pPr>
      <w:r w:rsidRPr="000E3344">
        <w:rPr>
          <w:rFonts w:ascii="Times New Roman" w:hAnsi="Times New Roman"/>
          <w:color w:val="000000" w:themeColor="text1"/>
          <w:sz w:val="24"/>
          <w:szCs w:val="24"/>
        </w:rPr>
        <w:t xml:space="preserve">Passive channel, are respectively, Ra = 150 </w:t>
      </w:r>
      <w:r w:rsidR="001C7388" w:rsidRPr="000E3344">
        <w:rPr>
          <w:rFonts w:ascii="Times New Roman" w:hAnsi="Times New Roman"/>
          <w:color w:val="000000" w:themeColor="text1"/>
          <w:sz w:val="24"/>
          <w:szCs w:val="24"/>
        </w:rPr>
        <w:t>Ω-cm, cm = 0.5 µF/cm</w:t>
      </w:r>
      <w:r w:rsidR="001C7388" w:rsidRPr="000E3344">
        <w:rPr>
          <w:rFonts w:ascii="Times New Roman" w:hAnsi="Times New Roman"/>
          <w:color w:val="000000" w:themeColor="text1"/>
          <w:sz w:val="24"/>
          <w:szCs w:val="24"/>
          <w:vertAlign w:val="superscript"/>
        </w:rPr>
        <w:t>2</w:t>
      </w:r>
      <w:r w:rsidR="001C7388" w:rsidRPr="000E3344">
        <w:rPr>
          <w:rFonts w:ascii="Times New Roman" w:hAnsi="Times New Roman"/>
          <w:color w:val="000000" w:themeColor="text1"/>
          <w:sz w:val="24"/>
          <w:szCs w:val="24"/>
        </w:rPr>
        <w:t xml:space="preserve">, </w:t>
      </w:r>
      <w:proofErr w:type="spellStart"/>
      <w:r w:rsidR="001C7388" w:rsidRPr="000E3344">
        <w:rPr>
          <w:rFonts w:ascii="Times New Roman" w:hAnsi="Times New Roman"/>
          <w:color w:val="000000" w:themeColor="text1"/>
          <w:sz w:val="24"/>
          <w:szCs w:val="24"/>
        </w:rPr>
        <w:t>g_pas</w:t>
      </w:r>
      <w:proofErr w:type="spellEnd"/>
      <w:r w:rsidR="001C7388" w:rsidRPr="000E3344">
        <w:rPr>
          <w:rFonts w:ascii="Times New Roman" w:hAnsi="Times New Roman"/>
          <w:color w:val="000000" w:themeColor="text1"/>
          <w:sz w:val="24"/>
          <w:szCs w:val="24"/>
        </w:rPr>
        <w:t xml:space="preserve"> = 1/30000 S/cm</w:t>
      </w:r>
      <w:r w:rsidR="001C7388" w:rsidRPr="000E3344">
        <w:rPr>
          <w:rFonts w:ascii="Times New Roman" w:hAnsi="Times New Roman"/>
          <w:color w:val="000000" w:themeColor="text1"/>
          <w:sz w:val="24"/>
          <w:szCs w:val="24"/>
          <w:vertAlign w:val="superscript"/>
        </w:rPr>
        <w:t>2</w:t>
      </w:r>
      <w:r w:rsidR="001C7388" w:rsidRPr="000E3344">
        <w:rPr>
          <w:rFonts w:ascii="Times New Roman" w:hAnsi="Times New Roman"/>
          <w:color w:val="000000" w:themeColor="text1"/>
          <w:sz w:val="24"/>
          <w:szCs w:val="24"/>
        </w:rPr>
        <w:t xml:space="preserve">. The reversal potential of leak channel is set to -70 mV. The Axon initial segment has following currents: </w:t>
      </w:r>
      <w:r w:rsidR="00142AAA">
        <w:rPr>
          <w:rFonts w:ascii="Times New Roman" w:hAnsi="Times New Roman"/>
          <w:color w:val="000000" w:themeColor="text1"/>
          <w:sz w:val="24"/>
          <w:szCs w:val="24"/>
        </w:rPr>
        <w:t>High threshold Sodium (Nav 1.2)</w:t>
      </w:r>
      <w:r w:rsidR="001C7388" w:rsidRPr="000E3344">
        <w:rPr>
          <w:rFonts w:ascii="Times New Roman" w:hAnsi="Times New Roman"/>
          <w:color w:val="000000" w:themeColor="text1"/>
          <w:sz w:val="24"/>
          <w:szCs w:val="24"/>
        </w:rPr>
        <w:t>, Low threshold Sodium (Nav 1.6),</w:t>
      </w:r>
      <w:r w:rsidR="0008786B" w:rsidRPr="000E3344">
        <w:rPr>
          <w:rFonts w:ascii="Times New Roman" w:hAnsi="Times New Roman"/>
          <w:color w:val="000000" w:themeColor="text1"/>
          <w:sz w:val="24"/>
          <w:szCs w:val="24"/>
        </w:rPr>
        <w:t xml:space="preserve"> Potassium, and leak currents. The distribution of Nav 1.2 channels is highest at the proximal AIS and least at the distal AIS while for Nav 1.6 the distribution is vice </w:t>
      </w:r>
      <w:r w:rsidR="0008786B" w:rsidRPr="009A7517">
        <w:rPr>
          <w:rFonts w:ascii="Times New Roman" w:hAnsi="Times New Roman"/>
          <w:color w:val="000000" w:themeColor="text1"/>
          <w:sz w:val="24"/>
          <w:szCs w:val="24"/>
        </w:rPr>
        <w:t>versa</w:t>
      </w:r>
      <w:r w:rsidR="00142AAA" w:rsidRPr="009A7517">
        <w:rPr>
          <w:rFonts w:ascii="Times New Roman" w:hAnsi="Times New Roman"/>
          <w:color w:val="000000" w:themeColor="text1"/>
          <w:sz w:val="24"/>
          <w:szCs w:val="24"/>
        </w:rPr>
        <w:t xml:space="preserve"> (</w:t>
      </w:r>
      <w:r w:rsidR="00142AAA" w:rsidRPr="009A7517">
        <w:rPr>
          <w:rFonts w:ascii="Times New Roman" w:hAnsi="Times New Roman"/>
          <w:sz w:val="24"/>
          <w:szCs w:val="24"/>
        </w:rPr>
        <w:t>Hu et al., 2009)</w:t>
      </w:r>
      <w:r w:rsidR="0008786B" w:rsidRPr="009A7517">
        <w:rPr>
          <w:rFonts w:ascii="Times New Roman" w:hAnsi="Times New Roman"/>
          <w:color w:val="000000" w:themeColor="text1"/>
          <w:sz w:val="24"/>
          <w:szCs w:val="24"/>
        </w:rPr>
        <w:t xml:space="preserve">. </w:t>
      </w:r>
      <w:r w:rsidR="00C658C8" w:rsidRPr="009A7517">
        <w:rPr>
          <w:rFonts w:ascii="Times New Roman" w:hAnsi="Times New Roman"/>
          <w:color w:val="000000" w:themeColor="text1"/>
          <w:sz w:val="24"/>
          <w:szCs w:val="24"/>
        </w:rPr>
        <w:t>The axon has all the currents same as the AIS except it</w:t>
      </w:r>
      <w:r w:rsidR="00187B4F" w:rsidRPr="009A7517">
        <w:rPr>
          <w:rFonts w:ascii="Times New Roman" w:hAnsi="Times New Roman"/>
          <w:color w:val="000000" w:themeColor="text1"/>
          <w:sz w:val="24"/>
          <w:szCs w:val="24"/>
        </w:rPr>
        <w:t xml:space="preserve"> does not have Nav 1.2 current</w:t>
      </w:r>
      <w:r w:rsidR="003D06CA" w:rsidRPr="009A7517">
        <w:rPr>
          <w:rFonts w:ascii="Times New Roman" w:hAnsi="Times New Roman"/>
          <w:color w:val="000000" w:themeColor="text1"/>
          <w:sz w:val="24"/>
          <w:szCs w:val="24"/>
        </w:rPr>
        <w:t>. Table 1a</w:t>
      </w:r>
      <w:r w:rsidR="00A158D1" w:rsidRPr="009A7517">
        <w:rPr>
          <w:rFonts w:ascii="Times New Roman" w:hAnsi="Times New Roman"/>
          <w:color w:val="000000" w:themeColor="text1"/>
          <w:sz w:val="24"/>
          <w:szCs w:val="24"/>
        </w:rPr>
        <w:t xml:space="preserve"> shows ion channels and their </w:t>
      </w:r>
      <w:proofErr w:type="spellStart"/>
      <w:r w:rsidR="00A158D1" w:rsidRPr="009A7517">
        <w:rPr>
          <w:rFonts w:ascii="Times New Roman" w:hAnsi="Times New Roman"/>
          <w:color w:val="000000" w:themeColor="text1"/>
          <w:sz w:val="24"/>
          <w:szCs w:val="24"/>
        </w:rPr>
        <w:t>conductances</w:t>
      </w:r>
      <w:proofErr w:type="spellEnd"/>
      <w:r w:rsidR="00A158D1" w:rsidRPr="009A7517">
        <w:rPr>
          <w:rFonts w:ascii="Times New Roman" w:hAnsi="Times New Roman"/>
          <w:color w:val="000000" w:themeColor="text1"/>
          <w:sz w:val="24"/>
          <w:szCs w:val="24"/>
        </w:rPr>
        <w:t xml:space="preserve"> in the </w:t>
      </w:r>
      <w:r w:rsidR="00966DDB" w:rsidRPr="009A7517">
        <w:rPr>
          <w:rFonts w:ascii="Times New Roman" w:hAnsi="Times New Roman"/>
          <w:color w:val="000000" w:themeColor="text1"/>
          <w:sz w:val="24"/>
          <w:szCs w:val="24"/>
        </w:rPr>
        <w:t>Principal Cell</w:t>
      </w:r>
      <w:r w:rsidR="00A158D1" w:rsidRPr="009A7517">
        <w:rPr>
          <w:rFonts w:ascii="Times New Roman" w:hAnsi="Times New Roman"/>
          <w:color w:val="000000" w:themeColor="text1"/>
          <w:sz w:val="24"/>
          <w:szCs w:val="24"/>
        </w:rPr>
        <w:t xml:space="preserve">. </w:t>
      </w:r>
    </w:p>
    <w:p w14:paraId="047DA197" w14:textId="77777777" w:rsidR="002D575F" w:rsidRPr="009A7517" w:rsidRDefault="002D575F" w:rsidP="00142AAA">
      <w:pPr>
        <w:tabs>
          <w:tab w:val="left" w:pos="360"/>
        </w:tabs>
        <w:spacing w:after="120" w:line="240" w:lineRule="auto"/>
        <w:contextualSpacing/>
        <w:rPr>
          <w:rFonts w:ascii="Times New Roman" w:hAnsi="Times New Roman"/>
          <w:sz w:val="24"/>
          <w:szCs w:val="24"/>
        </w:rPr>
      </w:pPr>
    </w:p>
    <w:p w14:paraId="62ACDA9F" w14:textId="77777777" w:rsidR="00EF2795" w:rsidRDefault="00EF2795" w:rsidP="00142AAA">
      <w:pPr>
        <w:tabs>
          <w:tab w:val="left" w:pos="360"/>
        </w:tabs>
        <w:spacing w:after="120" w:line="240" w:lineRule="auto"/>
        <w:contextualSpacing/>
        <w:rPr>
          <w:rFonts w:ascii="Times New Roman" w:hAnsi="Times New Roman"/>
          <w:color w:val="000000" w:themeColor="text1"/>
          <w:sz w:val="24"/>
          <w:szCs w:val="24"/>
        </w:rPr>
      </w:pPr>
      <w:r w:rsidRPr="009A7517">
        <w:rPr>
          <w:rFonts w:ascii="Times New Roman" w:hAnsi="Times New Roman"/>
          <w:sz w:val="24"/>
          <w:szCs w:val="24"/>
        </w:rPr>
        <w:tab/>
      </w:r>
      <w:r w:rsidRPr="009A7517">
        <w:rPr>
          <w:rFonts w:ascii="Times New Roman" w:hAnsi="Times New Roman"/>
          <w:b/>
          <w:sz w:val="24"/>
          <w:szCs w:val="24"/>
        </w:rPr>
        <w:t>Figure 1A</w:t>
      </w:r>
      <w:r w:rsidRPr="009A7517">
        <w:rPr>
          <w:rFonts w:ascii="Times New Roman" w:hAnsi="Times New Roman"/>
          <w:sz w:val="24"/>
          <w:szCs w:val="24"/>
        </w:rPr>
        <w:t xml:space="preserve"> shows the voltage response of the three principal cell models to depolarizing (two left panels) and hyperpolarizing (right panel) current injection.</w:t>
      </w:r>
      <w:r w:rsidR="00D86040" w:rsidRPr="009A7517">
        <w:rPr>
          <w:rFonts w:ascii="Times New Roman" w:hAnsi="Times New Roman"/>
          <w:sz w:val="24"/>
          <w:szCs w:val="24"/>
        </w:rPr>
        <w:t xml:space="preserve"> </w:t>
      </w:r>
      <w:r w:rsidRPr="009A7517">
        <w:rPr>
          <w:rFonts w:ascii="Times New Roman" w:hAnsi="Times New Roman"/>
          <w:color w:val="000000" w:themeColor="text1"/>
          <w:sz w:val="24"/>
          <w:szCs w:val="24"/>
        </w:rPr>
        <w:t>The three model</w:t>
      </w:r>
      <w:r>
        <w:rPr>
          <w:rFonts w:ascii="Times New Roman" w:hAnsi="Times New Roman"/>
          <w:color w:val="000000" w:themeColor="text1"/>
          <w:sz w:val="24"/>
          <w:szCs w:val="24"/>
        </w:rPr>
        <w:t xml:space="preserve"> cells could </w:t>
      </w:r>
      <w:r>
        <w:rPr>
          <w:rFonts w:ascii="Times New Roman" w:hAnsi="Times New Roman"/>
          <w:color w:val="000000" w:themeColor="text1"/>
          <w:sz w:val="24"/>
          <w:szCs w:val="24"/>
        </w:rPr>
        <w:lastRenderedPageBreak/>
        <w:t>reproduce previous experimental observations (</w:t>
      </w:r>
      <w:proofErr w:type="spellStart"/>
      <w:r>
        <w:rPr>
          <w:rFonts w:ascii="Times New Roman" w:hAnsi="Times New Roman"/>
          <w:color w:val="000000" w:themeColor="text1"/>
          <w:sz w:val="24"/>
          <w:szCs w:val="24"/>
        </w:rPr>
        <w:t>Sah</w:t>
      </w:r>
      <w:proofErr w:type="spellEnd"/>
      <w:r>
        <w:rPr>
          <w:rFonts w:ascii="Times New Roman" w:hAnsi="Times New Roman"/>
          <w:color w:val="000000" w:themeColor="text1"/>
          <w:sz w:val="24"/>
          <w:szCs w:val="24"/>
        </w:rPr>
        <w:t xml:space="preserve"> et al., 2003) including the temporal dynamics of repetitive firing produced by membrane depolarization as well as their responses to membrane hyperpolarization. </w:t>
      </w:r>
    </w:p>
    <w:p w14:paraId="1C4BEB84" w14:textId="77777777" w:rsidR="00EF2795" w:rsidRDefault="00EF2795" w:rsidP="00142AAA">
      <w:pPr>
        <w:tabs>
          <w:tab w:val="left" w:pos="360"/>
        </w:tabs>
        <w:spacing w:after="0" w:line="240" w:lineRule="auto"/>
        <w:contextualSpacing/>
        <w:rPr>
          <w:rFonts w:ascii="Times New Roman" w:hAnsi="Times New Roman"/>
          <w:sz w:val="24"/>
          <w:szCs w:val="24"/>
        </w:rPr>
      </w:pPr>
      <w:r>
        <w:rPr>
          <w:rFonts w:ascii="Times New Roman" w:hAnsi="Times New Roman"/>
          <w:sz w:val="24"/>
          <w:szCs w:val="24"/>
        </w:rPr>
        <w:tab/>
        <w:t>The interneuron model had two compartments, a soma (</w:t>
      </w:r>
      <w:proofErr w:type="spellStart"/>
      <w:r>
        <w:rPr>
          <w:rFonts w:ascii="Times New Roman" w:hAnsi="Times New Roman"/>
          <w:sz w:val="24"/>
          <w:szCs w:val="24"/>
        </w:rPr>
        <w:t>dia</w:t>
      </w:r>
      <w:proofErr w:type="spellEnd"/>
      <w:r>
        <w:rPr>
          <w:rFonts w:ascii="Times New Roman" w:hAnsi="Times New Roman"/>
          <w:sz w:val="24"/>
          <w:szCs w:val="24"/>
        </w:rPr>
        <w:t xml:space="preserve"> 15 µm</w:t>
      </w:r>
      <w:r w:rsidR="00907654">
        <w:rPr>
          <w:rFonts w:ascii="Times New Roman" w:hAnsi="Times New Roman"/>
          <w:color w:val="000000" w:themeColor="text1"/>
          <w:sz w:val="24"/>
          <w:szCs w:val="24"/>
        </w:rPr>
        <w:t xml:space="preserve">; length </w:t>
      </w:r>
      <w:r w:rsidR="00BA7BF8" w:rsidRPr="00BA7BF8">
        <w:rPr>
          <w:rFonts w:ascii="Times New Roman" w:hAnsi="Times New Roman"/>
          <w:color w:val="000000" w:themeColor="text1"/>
          <w:sz w:val="24"/>
          <w:szCs w:val="24"/>
        </w:rPr>
        <w:t>15</w:t>
      </w:r>
      <w:r w:rsidR="00907654" w:rsidRPr="00BA7BF8">
        <w:rPr>
          <w:rFonts w:ascii="Times New Roman" w:hAnsi="Times New Roman"/>
          <w:color w:val="000000" w:themeColor="text1"/>
          <w:sz w:val="24"/>
          <w:szCs w:val="24"/>
        </w:rPr>
        <w:t xml:space="preserve"> µm</w:t>
      </w:r>
      <w:r>
        <w:rPr>
          <w:rFonts w:ascii="Times New Roman" w:hAnsi="Times New Roman"/>
          <w:sz w:val="24"/>
          <w:szCs w:val="24"/>
        </w:rPr>
        <w:t>) and a dendrite (</w:t>
      </w:r>
      <w:proofErr w:type="spellStart"/>
      <w:r>
        <w:rPr>
          <w:rFonts w:ascii="Times New Roman" w:hAnsi="Times New Roman"/>
          <w:sz w:val="24"/>
          <w:szCs w:val="24"/>
        </w:rPr>
        <w:t>dia</w:t>
      </w:r>
      <w:proofErr w:type="spellEnd"/>
      <w:r>
        <w:rPr>
          <w:rFonts w:ascii="Times New Roman" w:hAnsi="Times New Roman"/>
          <w:sz w:val="24"/>
          <w:szCs w:val="24"/>
        </w:rPr>
        <w:t xml:space="preserve"> 10 µm; length 150 µm). Each compartment contained a fast Na</w:t>
      </w:r>
      <w:r>
        <w:rPr>
          <w:rFonts w:ascii="Times New Roman" w:hAnsi="Times New Roman"/>
          <w:sz w:val="24"/>
          <w:szCs w:val="24"/>
          <w:vertAlign w:val="superscript"/>
        </w:rPr>
        <w:t>+</w:t>
      </w:r>
      <w:r>
        <w:rPr>
          <w:rFonts w:ascii="Times New Roman" w:hAnsi="Times New Roman"/>
          <w:sz w:val="24"/>
          <w:szCs w:val="24"/>
        </w:rPr>
        <w:t xml:space="preserve"> (</w:t>
      </w:r>
      <w:proofErr w:type="spellStart"/>
      <w:r>
        <w:rPr>
          <w:rFonts w:ascii="Times New Roman" w:hAnsi="Times New Roman"/>
          <w:sz w:val="24"/>
          <w:szCs w:val="24"/>
        </w:rPr>
        <w:t>I</w:t>
      </w:r>
      <w:r>
        <w:rPr>
          <w:rFonts w:ascii="Times New Roman" w:hAnsi="Times New Roman"/>
          <w:sz w:val="24"/>
          <w:szCs w:val="24"/>
          <w:vertAlign w:val="subscript"/>
        </w:rPr>
        <w:t>Na</w:t>
      </w:r>
      <w:proofErr w:type="spellEnd"/>
      <w:r>
        <w:rPr>
          <w:rFonts w:ascii="Times New Roman" w:hAnsi="Times New Roman"/>
          <w:sz w:val="24"/>
          <w:szCs w:val="24"/>
        </w:rPr>
        <w:t>) and a delayed rectiﬁer K</w:t>
      </w:r>
      <w:r>
        <w:rPr>
          <w:rFonts w:ascii="Times New Roman" w:hAnsi="Times New Roman"/>
          <w:sz w:val="24"/>
          <w:szCs w:val="24"/>
          <w:vertAlign w:val="superscript"/>
        </w:rPr>
        <w:t>+</w:t>
      </w:r>
      <w:r>
        <w:rPr>
          <w:rFonts w:ascii="Times New Roman" w:hAnsi="Times New Roman"/>
          <w:sz w:val="24"/>
          <w:szCs w:val="24"/>
        </w:rPr>
        <w:t xml:space="preserve"> (I</w:t>
      </w:r>
      <w:r>
        <w:rPr>
          <w:rFonts w:ascii="Times New Roman" w:hAnsi="Times New Roman"/>
          <w:sz w:val="24"/>
          <w:szCs w:val="24"/>
          <w:vertAlign w:val="subscript"/>
        </w:rPr>
        <w:t>DR</w:t>
      </w:r>
      <w:r>
        <w:rPr>
          <w:rFonts w:ascii="Times New Roman" w:hAnsi="Times New Roman"/>
          <w:sz w:val="24"/>
          <w:szCs w:val="24"/>
        </w:rPr>
        <w:t>) currents with kinetics (</w:t>
      </w:r>
      <w:proofErr w:type="spellStart"/>
      <w:r>
        <w:rPr>
          <w:rFonts w:ascii="Times New Roman" w:hAnsi="Times New Roman"/>
          <w:sz w:val="24"/>
          <w:szCs w:val="24"/>
        </w:rPr>
        <w:t>Durstewitz</w:t>
      </w:r>
      <w:proofErr w:type="spellEnd"/>
      <w:r>
        <w:rPr>
          <w:rFonts w:ascii="Times New Roman" w:hAnsi="Times New Roman"/>
          <w:sz w:val="24"/>
          <w:szCs w:val="24"/>
        </w:rPr>
        <w:t xml:space="preserve"> et al., 2000) that reproduced the much shorter spike duration that is characteristic of fast-spiking cells. The passive membrane properties were as follows: R</w:t>
      </w:r>
      <w:r>
        <w:rPr>
          <w:rFonts w:ascii="Times New Roman" w:hAnsi="Times New Roman"/>
          <w:sz w:val="24"/>
          <w:szCs w:val="24"/>
          <w:vertAlign w:val="subscript"/>
        </w:rPr>
        <w:t>m</w:t>
      </w:r>
      <w:r>
        <w:rPr>
          <w:rFonts w:ascii="Times New Roman" w:hAnsi="Times New Roman"/>
          <w:sz w:val="24"/>
          <w:szCs w:val="24"/>
        </w:rPr>
        <w:t xml:space="preserve"> = 20 KΩ-cm</w:t>
      </w:r>
      <w:r>
        <w:rPr>
          <w:rFonts w:ascii="Times New Roman" w:hAnsi="Times New Roman"/>
          <w:sz w:val="24"/>
          <w:szCs w:val="24"/>
          <w:vertAlign w:val="superscript"/>
        </w:rPr>
        <w:t>2</w:t>
      </w:r>
      <w:r>
        <w:rPr>
          <w:rFonts w:ascii="Times New Roman" w:hAnsi="Times New Roman"/>
          <w:sz w:val="24"/>
          <w:szCs w:val="24"/>
        </w:rPr>
        <w:t>, C</w:t>
      </w:r>
      <w:r>
        <w:rPr>
          <w:rFonts w:ascii="Times New Roman" w:hAnsi="Times New Roman"/>
          <w:sz w:val="24"/>
          <w:szCs w:val="24"/>
          <w:vertAlign w:val="subscript"/>
        </w:rPr>
        <w:t>m</w:t>
      </w:r>
      <w:r>
        <w:rPr>
          <w:rFonts w:ascii="Times New Roman" w:hAnsi="Times New Roman"/>
          <w:sz w:val="24"/>
          <w:szCs w:val="24"/>
        </w:rPr>
        <w:t>=1.0 µF/cm</w:t>
      </w:r>
      <w:r>
        <w:rPr>
          <w:rFonts w:ascii="Times New Roman" w:hAnsi="Times New Roman"/>
          <w:sz w:val="24"/>
          <w:szCs w:val="24"/>
          <w:vertAlign w:val="superscript"/>
        </w:rPr>
        <w:t>2</w:t>
      </w:r>
      <w:r>
        <w:rPr>
          <w:rFonts w:ascii="Times New Roman" w:hAnsi="Times New Roman"/>
          <w:sz w:val="24"/>
          <w:szCs w:val="24"/>
        </w:rPr>
        <w:t>, R</w:t>
      </w:r>
      <w:r>
        <w:rPr>
          <w:rFonts w:ascii="Times New Roman" w:hAnsi="Times New Roman"/>
          <w:sz w:val="24"/>
          <w:szCs w:val="24"/>
          <w:vertAlign w:val="subscript"/>
        </w:rPr>
        <w:t>a</w:t>
      </w:r>
      <w:r>
        <w:rPr>
          <w:rFonts w:ascii="Times New Roman" w:hAnsi="Times New Roman"/>
          <w:sz w:val="24"/>
          <w:szCs w:val="24"/>
        </w:rPr>
        <w:t>= 150 Ω-cm, and E</w:t>
      </w:r>
      <w:r>
        <w:rPr>
          <w:rFonts w:ascii="Times New Roman" w:hAnsi="Times New Roman"/>
          <w:sz w:val="24"/>
          <w:szCs w:val="24"/>
          <w:vertAlign w:val="subscript"/>
        </w:rPr>
        <w:t>L</w:t>
      </w:r>
      <w:r>
        <w:rPr>
          <w:rFonts w:ascii="Times New Roman" w:hAnsi="Times New Roman"/>
          <w:sz w:val="24"/>
          <w:szCs w:val="24"/>
        </w:rPr>
        <w:t xml:space="preserve"> = -70 mV. As shown in </w:t>
      </w:r>
      <w:r>
        <w:rPr>
          <w:rFonts w:ascii="Times New Roman" w:hAnsi="Times New Roman"/>
          <w:b/>
          <w:sz w:val="24"/>
          <w:szCs w:val="24"/>
        </w:rPr>
        <w:t>figure 1B</w:t>
      </w:r>
      <w:r>
        <w:rPr>
          <w:rFonts w:ascii="Times New Roman" w:hAnsi="Times New Roman"/>
          <w:sz w:val="24"/>
          <w:szCs w:val="24"/>
        </w:rPr>
        <w:t xml:space="preserve">, the interneuron model could reproduce the non-adapting repetitive firing behavior of fast spiking cells, as observed experimentally (Lang and </w:t>
      </w:r>
      <w:proofErr w:type="spellStart"/>
      <w:r>
        <w:rPr>
          <w:rFonts w:ascii="Times New Roman" w:hAnsi="Times New Roman"/>
          <w:sz w:val="24"/>
          <w:szCs w:val="24"/>
        </w:rPr>
        <w:t>Paré</w:t>
      </w:r>
      <w:proofErr w:type="spellEnd"/>
      <w:r>
        <w:rPr>
          <w:rFonts w:ascii="Times New Roman" w:hAnsi="Times New Roman"/>
          <w:sz w:val="24"/>
          <w:szCs w:val="24"/>
        </w:rPr>
        <w:t xml:space="preserve">, 1998; </w:t>
      </w:r>
      <w:r>
        <w:rPr>
          <w:rFonts w:ascii="Times New Roman" w:hAnsi="Times New Roman"/>
          <w:sz w:val="24"/>
        </w:rPr>
        <w:t xml:space="preserve">Woodruff and </w:t>
      </w:r>
      <w:proofErr w:type="spellStart"/>
      <w:r>
        <w:rPr>
          <w:rFonts w:ascii="Times New Roman" w:hAnsi="Times New Roman"/>
          <w:sz w:val="24"/>
        </w:rPr>
        <w:t>Sah</w:t>
      </w:r>
      <w:proofErr w:type="spellEnd"/>
      <w:r>
        <w:rPr>
          <w:rFonts w:ascii="Times New Roman" w:hAnsi="Times New Roman"/>
          <w:sz w:val="24"/>
        </w:rPr>
        <w:t>, 2007).</w:t>
      </w:r>
    </w:p>
    <w:p w14:paraId="2796F40E" w14:textId="77777777" w:rsidR="00263003" w:rsidRDefault="00263003" w:rsidP="00142AAA">
      <w:pPr>
        <w:tabs>
          <w:tab w:val="left" w:pos="360"/>
        </w:tabs>
        <w:spacing w:after="0" w:line="240" w:lineRule="auto"/>
        <w:contextualSpacing/>
        <w:rPr>
          <w:rFonts w:ascii="Times New Roman" w:hAnsi="Times New Roman"/>
          <w:b/>
          <w:sz w:val="24"/>
          <w:szCs w:val="24"/>
        </w:rPr>
      </w:pPr>
    </w:p>
    <w:p w14:paraId="651D9367" w14:textId="77777777" w:rsidR="0096705A" w:rsidRDefault="0096705A" w:rsidP="00142AAA">
      <w:pPr>
        <w:tabs>
          <w:tab w:val="left" w:pos="360"/>
        </w:tabs>
        <w:spacing w:after="0" w:line="240" w:lineRule="auto"/>
        <w:contextualSpacing/>
        <w:rPr>
          <w:rFonts w:ascii="Times New Roman" w:hAnsi="Times New Roman"/>
          <w:b/>
          <w:sz w:val="24"/>
          <w:szCs w:val="24"/>
        </w:rPr>
      </w:pPr>
    </w:p>
    <w:p w14:paraId="3AACB9D9" w14:textId="77777777" w:rsidR="0096705A" w:rsidRPr="000E3344" w:rsidRDefault="006D60B6" w:rsidP="00142AAA">
      <w:pPr>
        <w:tabs>
          <w:tab w:val="left" w:pos="360"/>
        </w:tabs>
        <w:spacing w:after="120" w:line="240" w:lineRule="auto"/>
        <w:contextualSpacing/>
        <w:rPr>
          <w:rFonts w:ascii="Times New Roman" w:hAnsi="Times New Roman"/>
          <w:b/>
          <w:sz w:val="24"/>
          <w:szCs w:val="24"/>
        </w:rPr>
      </w:pPr>
      <w:r w:rsidRPr="000E3344">
        <w:rPr>
          <w:rFonts w:ascii="Times New Roman" w:hAnsi="Times New Roman"/>
          <w:b/>
          <w:sz w:val="24"/>
          <w:szCs w:val="24"/>
        </w:rPr>
        <w:t>Single cell models of Chand</w:t>
      </w:r>
      <w:r w:rsidR="00046CFA" w:rsidRPr="000E3344">
        <w:rPr>
          <w:rFonts w:ascii="Times New Roman" w:hAnsi="Times New Roman"/>
          <w:b/>
          <w:sz w:val="24"/>
          <w:szCs w:val="24"/>
        </w:rPr>
        <w:t>e</w:t>
      </w:r>
      <w:r w:rsidRPr="000E3344">
        <w:rPr>
          <w:rFonts w:ascii="Times New Roman" w:hAnsi="Times New Roman"/>
          <w:b/>
          <w:sz w:val="24"/>
          <w:szCs w:val="24"/>
        </w:rPr>
        <w:t>lier cell (</w:t>
      </w:r>
      <w:proofErr w:type="spellStart"/>
      <w:r w:rsidRPr="000E3344">
        <w:rPr>
          <w:rFonts w:ascii="Times New Roman" w:hAnsi="Times New Roman"/>
          <w:b/>
          <w:sz w:val="24"/>
          <w:szCs w:val="24"/>
        </w:rPr>
        <w:t>Chn</w:t>
      </w:r>
      <w:proofErr w:type="spellEnd"/>
      <w:r w:rsidRPr="000E3344">
        <w:rPr>
          <w:rFonts w:ascii="Times New Roman" w:hAnsi="Times New Roman"/>
          <w:b/>
          <w:sz w:val="24"/>
          <w:szCs w:val="24"/>
        </w:rPr>
        <w:t>)</w:t>
      </w:r>
    </w:p>
    <w:p w14:paraId="0F629519" w14:textId="77777777" w:rsidR="006D60B6" w:rsidRDefault="00604F3A" w:rsidP="00142AAA">
      <w:pPr>
        <w:tabs>
          <w:tab w:val="left" w:pos="360"/>
        </w:tabs>
        <w:spacing w:after="120" w:line="240" w:lineRule="auto"/>
        <w:contextualSpacing/>
        <w:rPr>
          <w:rFonts w:ascii="Times New Roman" w:hAnsi="Times New Roman"/>
          <w:sz w:val="24"/>
          <w:szCs w:val="24"/>
        </w:rPr>
      </w:pPr>
      <w:r w:rsidRPr="000E3344">
        <w:rPr>
          <w:rFonts w:ascii="Times New Roman" w:hAnsi="Times New Roman"/>
          <w:sz w:val="24"/>
          <w:szCs w:val="24"/>
        </w:rPr>
        <w:t>The cell model has 17 compartments representing a soma, 10 apical dendrites and 6 basal dendrites</w:t>
      </w:r>
      <w:r w:rsidR="00B83B4F" w:rsidRPr="000E3344">
        <w:rPr>
          <w:rFonts w:ascii="Times New Roman" w:hAnsi="Times New Roman"/>
          <w:sz w:val="24"/>
          <w:szCs w:val="24"/>
        </w:rPr>
        <w:t xml:space="preserve">. </w:t>
      </w:r>
      <w:r w:rsidR="00514FE5" w:rsidRPr="000E3344">
        <w:rPr>
          <w:rFonts w:ascii="Times New Roman" w:hAnsi="Times New Roman"/>
          <w:color w:val="000000" w:themeColor="text1"/>
          <w:sz w:val="24"/>
          <w:szCs w:val="24"/>
        </w:rPr>
        <w:t>Values of specific membrane resistance, membrane capacity and cytoplasmic (axial) resistivity were, respectively, R</w:t>
      </w:r>
      <w:r w:rsidR="00514FE5" w:rsidRPr="000E3344">
        <w:rPr>
          <w:rFonts w:ascii="Times New Roman" w:hAnsi="Times New Roman"/>
          <w:color w:val="000000" w:themeColor="text1"/>
          <w:sz w:val="24"/>
          <w:szCs w:val="24"/>
          <w:vertAlign w:val="subscript"/>
        </w:rPr>
        <w:t>m</w:t>
      </w:r>
      <w:r w:rsidR="00514FE5" w:rsidRPr="000E3344">
        <w:rPr>
          <w:rFonts w:ascii="Times New Roman" w:hAnsi="Times New Roman"/>
          <w:color w:val="000000" w:themeColor="text1"/>
          <w:sz w:val="24"/>
          <w:szCs w:val="24"/>
        </w:rPr>
        <w:t xml:space="preserve"> = 5555 Ω-cm</w:t>
      </w:r>
      <w:r w:rsidR="00514FE5" w:rsidRPr="000E3344">
        <w:rPr>
          <w:rFonts w:ascii="Times New Roman" w:hAnsi="Times New Roman"/>
          <w:color w:val="000000" w:themeColor="text1"/>
          <w:sz w:val="24"/>
          <w:szCs w:val="24"/>
          <w:vertAlign w:val="superscript"/>
        </w:rPr>
        <w:t>2</w:t>
      </w:r>
      <w:r w:rsidR="00514FE5" w:rsidRPr="000E3344">
        <w:rPr>
          <w:rFonts w:ascii="Times New Roman" w:hAnsi="Times New Roman"/>
          <w:color w:val="000000" w:themeColor="text1"/>
          <w:sz w:val="24"/>
          <w:szCs w:val="24"/>
        </w:rPr>
        <w:t xml:space="preserve">, </w:t>
      </w:r>
      <w:proofErr w:type="spellStart"/>
      <w:r w:rsidR="00514FE5" w:rsidRPr="000E3344">
        <w:rPr>
          <w:rFonts w:ascii="Times New Roman" w:hAnsi="Times New Roman"/>
          <w:color w:val="000000" w:themeColor="text1"/>
          <w:sz w:val="24"/>
          <w:szCs w:val="24"/>
        </w:rPr>
        <w:t>C</w:t>
      </w:r>
      <w:r w:rsidR="00514FE5" w:rsidRPr="000E3344">
        <w:rPr>
          <w:rFonts w:ascii="Times New Roman" w:hAnsi="Times New Roman"/>
          <w:color w:val="000000" w:themeColor="text1"/>
          <w:sz w:val="24"/>
          <w:szCs w:val="24"/>
          <w:vertAlign w:val="subscript"/>
        </w:rPr>
        <w:t>m</w:t>
      </w:r>
      <w:r w:rsidR="00514FE5" w:rsidRPr="000E3344">
        <w:rPr>
          <w:rFonts w:ascii="Times New Roman" w:hAnsi="Times New Roman"/>
          <w:color w:val="000000" w:themeColor="text1"/>
          <w:sz w:val="24"/>
          <w:szCs w:val="24"/>
        </w:rPr>
        <w:t>Soma</w:t>
      </w:r>
      <w:proofErr w:type="spellEnd"/>
      <w:r w:rsidR="00514FE5" w:rsidRPr="000E3344">
        <w:rPr>
          <w:rFonts w:ascii="Times New Roman" w:hAnsi="Times New Roman"/>
          <w:color w:val="000000" w:themeColor="text1"/>
          <w:sz w:val="24"/>
          <w:szCs w:val="24"/>
        </w:rPr>
        <w:t>= 1.4 µF/cm</w:t>
      </w:r>
      <w:r w:rsidR="00514FE5" w:rsidRPr="000E3344">
        <w:rPr>
          <w:rFonts w:ascii="Times New Roman" w:hAnsi="Times New Roman"/>
          <w:color w:val="000000" w:themeColor="text1"/>
          <w:sz w:val="24"/>
          <w:szCs w:val="24"/>
          <w:vertAlign w:val="superscript"/>
        </w:rPr>
        <w:t>2</w:t>
      </w:r>
      <w:r w:rsidR="00514FE5" w:rsidRPr="000E3344">
        <w:rPr>
          <w:rFonts w:ascii="Times New Roman" w:hAnsi="Times New Roman"/>
          <w:color w:val="000000" w:themeColor="text1"/>
          <w:sz w:val="24"/>
          <w:szCs w:val="24"/>
        </w:rPr>
        <w:t xml:space="preserve">, </w:t>
      </w:r>
      <w:proofErr w:type="spellStart"/>
      <w:r w:rsidR="00514FE5" w:rsidRPr="000E3344">
        <w:rPr>
          <w:rFonts w:ascii="Times New Roman" w:hAnsi="Times New Roman"/>
          <w:color w:val="000000" w:themeColor="text1"/>
          <w:sz w:val="24"/>
          <w:szCs w:val="24"/>
        </w:rPr>
        <w:t>C</w:t>
      </w:r>
      <w:r w:rsidR="00514FE5" w:rsidRPr="000E3344">
        <w:rPr>
          <w:rFonts w:ascii="Times New Roman" w:hAnsi="Times New Roman"/>
          <w:color w:val="000000" w:themeColor="text1"/>
          <w:sz w:val="24"/>
          <w:szCs w:val="24"/>
          <w:vertAlign w:val="subscript"/>
        </w:rPr>
        <w:t>m</w:t>
      </w:r>
      <w:r w:rsidR="00514FE5" w:rsidRPr="000E3344">
        <w:rPr>
          <w:rFonts w:ascii="Times New Roman" w:hAnsi="Times New Roman"/>
          <w:color w:val="000000" w:themeColor="text1"/>
          <w:sz w:val="24"/>
          <w:szCs w:val="24"/>
        </w:rPr>
        <w:t>Dend</w:t>
      </w:r>
      <w:proofErr w:type="spellEnd"/>
      <w:r w:rsidR="00514FE5" w:rsidRPr="000E3344">
        <w:rPr>
          <w:rFonts w:ascii="Times New Roman" w:hAnsi="Times New Roman"/>
          <w:color w:val="000000" w:themeColor="text1"/>
          <w:sz w:val="24"/>
          <w:szCs w:val="24"/>
        </w:rPr>
        <w:t>= 1.4 µF/cm</w:t>
      </w:r>
      <w:proofErr w:type="gramStart"/>
      <w:r w:rsidR="00514FE5" w:rsidRPr="000E3344">
        <w:rPr>
          <w:rFonts w:ascii="Times New Roman" w:hAnsi="Times New Roman"/>
          <w:color w:val="000000" w:themeColor="text1"/>
          <w:sz w:val="24"/>
          <w:szCs w:val="24"/>
          <w:vertAlign w:val="superscript"/>
        </w:rPr>
        <w:t>2</w:t>
      </w:r>
      <w:r w:rsidR="00514FE5" w:rsidRPr="000E3344">
        <w:rPr>
          <w:rFonts w:ascii="Times New Roman" w:hAnsi="Times New Roman"/>
          <w:color w:val="000000" w:themeColor="text1"/>
          <w:sz w:val="24"/>
          <w:szCs w:val="24"/>
        </w:rPr>
        <w:t xml:space="preserve">,   </w:t>
      </w:r>
      <w:proofErr w:type="spellStart"/>
      <w:proofErr w:type="gramEnd"/>
      <w:r w:rsidR="00514FE5" w:rsidRPr="000E3344">
        <w:rPr>
          <w:rFonts w:ascii="Times New Roman" w:hAnsi="Times New Roman"/>
          <w:color w:val="000000" w:themeColor="text1"/>
          <w:sz w:val="24"/>
          <w:szCs w:val="24"/>
        </w:rPr>
        <w:t>R</w:t>
      </w:r>
      <w:r w:rsidR="00514FE5" w:rsidRPr="000E3344">
        <w:rPr>
          <w:rFonts w:ascii="Times New Roman" w:hAnsi="Times New Roman"/>
          <w:color w:val="000000" w:themeColor="text1"/>
          <w:sz w:val="24"/>
          <w:szCs w:val="24"/>
          <w:vertAlign w:val="subscript"/>
        </w:rPr>
        <w:t>a</w:t>
      </w:r>
      <w:r w:rsidR="00514FE5" w:rsidRPr="000E3344">
        <w:rPr>
          <w:rFonts w:ascii="Times New Roman" w:hAnsi="Times New Roman"/>
          <w:color w:val="000000" w:themeColor="text1"/>
          <w:sz w:val="24"/>
          <w:szCs w:val="24"/>
        </w:rPr>
        <w:t>Soma</w:t>
      </w:r>
      <w:proofErr w:type="spellEnd"/>
      <w:r w:rsidR="00514FE5" w:rsidRPr="000E3344">
        <w:rPr>
          <w:rFonts w:ascii="Times New Roman" w:hAnsi="Times New Roman"/>
          <w:color w:val="000000" w:themeColor="text1"/>
          <w:sz w:val="24"/>
          <w:szCs w:val="24"/>
        </w:rPr>
        <w:t xml:space="preserve"> = 100 Ω-cm, and </w:t>
      </w:r>
      <w:proofErr w:type="spellStart"/>
      <w:r w:rsidR="00514FE5" w:rsidRPr="000E3344">
        <w:rPr>
          <w:rFonts w:ascii="Times New Roman" w:hAnsi="Times New Roman"/>
          <w:color w:val="000000" w:themeColor="text1"/>
          <w:sz w:val="24"/>
          <w:szCs w:val="24"/>
        </w:rPr>
        <w:t>R</w:t>
      </w:r>
      <w:r w:rsidR="00514FE5" w:rsidRPr="000E3344">
        <w:rPr>
          <w:rFonts w:ascii="Times New Roman" w:hAnsi="Times New Roman"/>
          <w:color w:val="000000" w:themeColor="text1"/>
          <w:sz w:val="24"/>
          <w:szCs w:val="24"/>
          <w:vertAlign w:val="subscript"/>
        </w:rPr>
        <w:t>a</w:t>
      </w:r>
      <w:r w:rsidR="00514FE5" w:rsidRPr="000E3344">
        <w:rPr>
          <w:rFonts w:ascii="Times New Roman" w:hAnsi="Times New Roman"/>
          <w:color w:val="000000" w:themeColor="text1"/>
          <w:sz w:val="24"/>
          <w:szCs w:val="24"/>
        </w:rPr>
        <w:t>Dend</w:t>
      </w:r>
      <w:proofErr w:type="spellEnd"/>
      <w:r w:rsidR="00514FE5" w:rsidRPr="000E3344">
        <w:rPr>
          <w:rFonts w:ascii="Times New Roman" w:hAnsi="Times New Roman"/>
          <w:color w:val="000000" w:themeColor="text1"/>
          <w:sz w:val="24"/>
          <w:szCs w:val="24"/>
        </w:rPr>
        <w:t>= 100 Ω-cm. Leakage reversal potential (E</w:t>
      </w:r>
      <w:r w:rsidR="00514FE5" w:rsidRPr="000E3344">
        <w:rPr>
          <w:rFonts w:ascii="Times New Roman" w:hAnsi="Times New Roman"/>
          <w:color w:val="000000" w:themeColor="text1"/>
          <w:sz w:val="24"/>
          <w:szCs w:val="24"/>
          <w:vertAlign w:val="subscript"/>
        </w:rPr>
        <w:t>L</w:t>
      </w:r>
      <w:r w:rsidR="00DE057E" w:rsidRPr="000E3344">
        <w:rPr>
          <w:rFonts w:ascii="Times New Roman" w:hAnsi="Times New Roman"/>
          <w:color w:val="000000" w:themeColor="text1"/>
          <w:sz w:val="24"/>
          <w:szCs w:val="24"/>
        </w:rPr>
        <w:t>) was set to -65</w:t>
      </w:r>
      <w:r w:rsidR="00514FE5" w:rsidRPr="000E3344">
        <w:rPr>
          <w:rFonts w:ascii="Times New Roman" w:hAnsi="Times New Roman"/>
          <w:color w:val="000000" w:themeColor="text1"/>
          <w:sz w:val="24"/>
          <w:szCs w:val="24"/>
        </w:rPr>
        <w:t xml:space="preserve"> mV. The resulting </w:t>
      </w:r>
      <w:proofErr w:type="spellStart"/>
      <w:r w:rsidR="00514FE5" w:rsidRPr="000E3344">
        <w:rPr>
          <w:rFonts w:ascii="Times New Roman" w:hAnsi="Times New Roman"/>
          <w:color w:val="000000" w:themeColor="text1"/>
          <w:sz w:val="24"/>
          <w:szCs w:val="24"/>
        </w:rPr>
        <w:t>V</w:t>
      </w:r>
      <w:r w:rsidR="00514FE5" w:rsidRPr="000E3344">
        <w:rPr>
          <w:rFonts w:ascii="Times New Roman" w:hAnsi="Times New Roman"/>
          <w:color w:val="000000" w:themeColor="text1"/>
          <w:sz w:val="24"/>
          <w:szCs w:val="24"/>
          <w:vertAlign w:val="subscript"/>
        </w:rPr>
        <w:t>rest</w:t>
      </w:r>
      <w:proofErr w:type="spellEnd"/>
      <w:r w:rsidR="00DE057E" w:rsidRPr="000E3344">
        <w:rPr>
          <w:rFonts w:ascii="Times New Roman" w:hAnsi="Times New Roman"/>
          <w:color w:val="000000" w:themeColor="text1"/>
          <w:sz w:val="24"/>
          <w:szCs w:val="24"/>
        </w:rPr>
        <w:t xml:space="preserve"> was – 6</w:t>
      </w:r>
      <w:r w:rsidR="00514FE5" w:rsidRPr="000E3344">
        <w:rPr>
          <w:rFonts w:ascii="Times New Roman" w:hAnsi="Times New Roman"/>
          <w:color w:val="000000" w:themeColor="text1"/>
          <w:sz w:val="24"/>
          <w:szCs w:val="24"/>
        </w:rPr>
        <w:t>5 mV, input resistance (R</w:t>
      </w:r>
      <w:r w:rsidR="00514FE5" w:rsidRPr="000E3344">
        <w:rPr>
          <w:rFonts w:ascii="Times New Roman" w:hAnsi="Times New Roman"/>
          <w:color w:val="000000" w:themeColor="text1"/>
          <w:sz w:val="24"/>
          <w:szCs w:val="24"/>
          <w:vertAlign w:val="subscript"/>
        </w:rPr>
        <w:t>IN</w:t>
      </w:r>
      <w:r w:rsidR="00DE057E" w:rsidRPr="000E3344">
        <w:rPr>
          <w:rFonts w:ascii="Times New Roman" w:hAnsi="Times New Roman"/>
          <w:color w:val="000000" w:themeColor="text1"/>
          <w:sz w:val="24"/>
          <w:szCs w:val="24"/>
        </w:rPr>
        <w:t>) was ~52</w:t>
      </w:r>
      <w:r w:rsidR="00514FE5" w:rsidRPr="000E3344">
        <w:rPr>
          <w:rFonts w:ascii="Times New Roman" w:hAnsi="Times New Roman"/>
          <w:color w:val="000000" w:themeColor="text1"/>
          <w:sz w:val="24"/>
          <w:szCs w:val="24"/>
        </w:rPr>
        <w:t xml:space="preserve"> MΩ, and </w:t>
      </w:r>
      <w:proofErr w:type="spellStart"/>
      <w:r w:rsidR="00514FE5" w:rsidRPr="000E3344">
        <w:rPr>
          <w:rFonts w:ascii="Times New Roman" w:hAnsi="Times New Roman"/>
          <w:color w:val="000000" w:themeColor="text1"/>
          <w:sz w:val="24"/>
          <w:szCs w:val="24"/>
        </w:rPr>
        <w:t>τ</w:t>
      </w:r>
      <w:r w:rsidR="00514FE5" w:rsidRPr="000E3344">
        <w:rPr>
          <w:rFonts w:ascii="Times New Roman" w:hAnsi="Times New Roman"/>
          <w:color w:val="000000" w:themeColor="text1"/>
          <w:sz w:val="24"/>
          <w:szCs w:val="24"/>
          <w:vertAlign w:val="subscript"/>
        </w:rPr>
        <w:t>m</w:t>
      </w:r>
      <w:proofErr w:type="spellEnd"/>
      <w:r w:rsidR="00DE057E" w:rsidRPr="000E3344">
        <w:rPr>
          <w:rFonts w:ascii="Times New Roman" w:hAnsi="Times New Roman"/>
          <w:color w:val="000000" w:themeColor="text1"/>
          <w:sz w:val="24"/>
          <w:szCs w:val="24"/>
        </w:rPr>
        <w:t xml:space="preserve"> was 7</w:t>
      </w:r>
      <w:r w:rsidR="00514FE5" w:rsidRPr="000E3344">
        <w:rPr>
          <w:rFonts w:ascii="Times New Roman" w:hAnsi="Times New Roman"/>
          <w:color w:val="000000" w:themeColor="text1"/>
          <w:sz w:val="24"/>
          <w:szCs w:val="24"/>
        </w:rPr>
        <w:t xml:space="preserve"> </w:t>
      </w:r>
      <w:proofErr w:type="spellStart"/>
      <w:r w:rsidR="00514FE5" w:rsidRPr="000E3344">
        <w:rPr>
          <w:rFonts w:ascii="Times New Roman" w:hAnsi="Times New Roman"/>
          <w:color w:val="000000" w:themeColor="text1"/>
          <w:sz w:val="24"/>
          <w:szCs w:val="24"/>
        </w:rPr>
        <w:t>ms</w:t>
      </w:r>
      <w:proofErr w:type="spellEnd"/>
      <w:r w:rsidR="00514FE5" w:rsidRPr="000E3344">
        <w:rPr>
          <w:rFonts w:ascii="Times New Roman" w:hAnsi="Times New Roman"/>
          <w:color w:val="000000" w:themeColor="text1"/>
          <w:sz w:val="24"/>
          <w:szCs w:val="24"/>
        </w:rPr>
        <w:t>, all of which were within the ranges reported in previous physiological studies (</w:t>
      </w:r>
      <w:proofErr w:type="spellStart"/>
      <w:r w:rsidR="00DE057E" w:rsidRPr="000E3344">
        <w:rPr>
          <w:rFonts w:ascii="Times New Roman" w:hAnsi="Times New Roman"/>
          <w:color w:val="000000" w:themeColor="text1"/>
          <w:sz w:val="24"/>
          <w:szCs w:val="24"/>
        </w:rPr>
        <w:t>Bezaire</w:t>
      </w:r>
      <w:proofErr w:type="spellEnd"/>
      <w:r w:rsidR="00DE057E" w:rsidRPr="000E3344">
        <w:rPr>
          <w:rFonts w:ascii="Times New Roman" w:hAnsi="Times New Roman"/>
          <w:color w:val="000000" w:themeColor="text1"/>
          <w:sz w:val="24"/>
          <w:szCs w:val="24"/>
        </w:rPr>
        <w:t xml:space="preserve"> et al. 2016</w:t>
      </w:r>
      <w:r w:rsidR="00514FE5" w:rsidRPr="000E3344">
        <w:rPr>
          <w:rFonts w:ascii="Times New Roman" w:hAnsi="Times New Roman"/>
          <w:color w:val="000000" w:themeColor="text1"/>
          <w:sz w:val="24"/>
          <w:szCs w:val="24"/>
        </w:rPr>
        <w:t>).</w:t>
      </w:r>
      <w:r w:rsidR="00196073" w:rsidRPr="000E3344">
        <w:rPr>
          <w:rFonts w:ascii="Times New Roman" w:hAnsi="Times New Roman"/>
          <w:color w:val="000000" w:themeColor="text1"/>
          <w:sz w:val="24"/>
          <w:szCs w:val="24"/>
        </w:rPr>
        <w:t xml:space="preserve"> All compartments had the following currents: </w:t>
      </w:r>
      <w:r w:rsidR="008E465E" w:rsidRPr="000E3344">
        <w:rPr>
          <w:rFonts w:ascii="Times New Roman" w:hAnsi="Times New Roman"/>
          <w:color w:val="000000" w:themeColor="text1"/>
          <w:sz w:val="24"/>
          <w:szCs w:val="24"/>
        </w:rPr>
        <w:t>A-type K+ (</w:t>
      </w:r>
      <w:proofErr w:type="spell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KvA</w:t>
      </w:r>
      <w:proofErr w:type="spellEnd"/>
      <w:r w:rsidR="008E465E" w:rsidRPr="000E3344">
        <w:rPr>
          <w:rFonts w:ascii="Times New Roman" w:hAnsi="Times New Roman"/>
          <w:color w:val="000000" w:themeColor="text1"/>
          <w:sz w:val="24"/>
          <w:szCs w:val="24"/>
        </w:rPr>
        <w:t>), N-type Ca</w:t>
      </w:r>
      <w:r w:rsidR="008E465E" w:rsidRPr="000E3344">
        <w:rPr>
          <w:rFonts w:ascii="Times New Roman" w:hAnsi="Times New Roman"/>
          <w:color w:val="000000" w:themeColor="text1"/>
          <w:sz w:val="24"/>
          <w:szCs w:val="24"/>
          <w:vertAlign w:val="superscript"/>
        </w:rPr>
        <w:t xml:space="preserve">2+ </w:t>
      </w:r>
      <w:r w:rsidR="008E465E" w:rsidRPr="000E3344">
        <w:rPr>
          <w:rFonts w:ascii="Times New Roman" w:hAnsi="Times New Roman"/>
          <w:color w:val="000000" w:themeColor="text1"/>
          <w:sz w:val="24"/>
          <w:szCs w:val="24"/>
        </w:rPr>
        <w:t>(</w:t>
      </w:r>
      <w:proofErr w:type="spell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CavN</w:t>
      </w:r>
      <w:proofErr w:type="spellEnd"/>
      <w:r w:rsidR="008E465E" w:rsidRPr="000E3344">
        <w:rPr>
          <w:rFonts w:ascii="Times New Roman" w:hAnsi="Times New Roman"/>
          <w:color w:val="000000" w:themeColor="text1"/>
          <w:sz w:val="24"/>
          <w:szCs w:val="24"/>
        </w:rPr>
        <w:t xml:space="preserve">), </w:t>
      </w:r>
      <w:proofErr w:type="spellStart"/>
      <w:proofErr w:type="gram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CavL</w:t>
      </w:r>
      <w:proofErr w:type="spellEnd"/>
      <w:r w:rsidR="008E465E" w:rsidRPr="000E3344">
        <w:rPr>
          <w:rFonts w:ascii="Times New Roman" w:hAnsi="Times New Roman"/>
          <w:color w:val="000000" w:themeColor="text1"/>
          <w:sz w:val="24"/>
          <w:szCs w:val="24"/>
          <w:vertAlign w:val="subscript"/>
        </w:rPr>
        <w:t xml:space="preserve"> </w:t>
      </w:r>
      <w:r w:rsidR="008E465E" w:rsidRPr="000E3344">
        <w:rPr>
          <w:rFonts w:ascii="Times New Roman" w:hAnsi="Times New Roman"/>
          <w:color w:val="000000" w:themeColor="text1"/>
          <w:sz w:val="24"/>
          <w:szCs w:val="24"/>
        </w:rPr>
        <w:t>,</w:t>
      </w:r>
      <w:proofErr w:type="gramEnd"/>
      <w:r w:rsidR="008E465E" w:rsidRPr="000E3344">
        <w:rPr>
          <w:rFonts w:ascii="Times New Roman" w:hAnsi="Times New Roman"/>
          <w:color w:val="000000" w:themeColor="text1"/>
          <w:sz w:val="24"/>
          <w:szCs w:val="24"/>
        </w:rPr>
        <w:t xml:space="preserve"> </w:t>
      </w:r>
      <w:proofErr w:type="spell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KCaS</w:t>
      </w:r>
      <w:proofErr w:type="spellEnd"/>
      <w:r w:rsidR="008E465E" w:rsidRPr="000E3344">
        <w:rPr>
          <w:rFonts w:ascii="Times New Roman" w:hAnsi="Times New Roman"/>
          <w:color w:val="000000" w:themeColor="text1"/>
          <w:sz w:val="24"/>
          <w:szCs w:val="24"/>
        </w:rPr>
        <w:t xml:space="preserve"> , </w:t>
      </w:r>
      <w:proofErr w:type="spell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KvCaB</w:t>
      </w:r>
      <w:proofErr w:type="spellEnd"/>
      <w:r w:rsidR="008E465E" w:rsidRPr="000E3344">
        <w:rPr>
          <w:rFonts w:ascii="Times New Roman" w:hAnsi="Times New Roman"/>
          <w:color w:val="000000" w:themeColor="text1"/>
          <w:sz w:val="24"/>
          <w:szCs w:val="24"/>
        </w:rPr>
        <w:t>. In addition, the soma</w:t>
      </w:r>
      <w:r w:rsidR="00FF53F9" w:rsidRPr="000E3344">
        <w:rPr>
          <w:rFonts w:ascii="Times New Roman" w:hAnsi="Times New Roman"/>
          <w:color w:val="000000" w:themeColor="text1"/>
          <w:sz w:val="24"/>
          <w:szCs w:val="24"/>
        </w:rPr>
        <w:t xml:space="preserve"> and dendrites</w:t>
      </w:r>
      <w:r w:rsidR="008E465E" w:rsidRPr="000E3344">
        <w:rPr>
          <w:rFonts w:ascii="Times New Roman" w:hAnsi="Times New Roman"/>
          <w:color w:val="000000" w:themeColor="text1"/>
          <w:sz w:val="24"/>
          <w:szCs w:val="24"/>
        </w:rPr>
        <w:t xml:space="preserve"> has </w:t>
      </w:r>
      <w:proofErr w:type="spellStart"/>
      <w:proofErr w:type="gram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Nav</w:t>
      </w:r>
      <w:proofErr w:type="spellEnd"/>
      <w:r w:rsidR="008E465E" w:rsidRPr="000E3344">
        <w:rPr>
          <w:rFonts w:ascii="Times New Roman" w:hAnsi="Times New Roman"/>
          <w:color w:val="000000" w:themeColor="text1"/>
          <w:sz w:val="24"/>
          <w:szCs w:val="24"/>
        </w:rPr>
        <w:t xml:space="preserve"> ,</w:t>
      </w:r>
      <w:proofErr w:type="gramEnd"/>
      <w:r w:rsidR="008E465E" w:rsidRPr="000E3344">
        <w:rPr>
          <w:rFonts w:ascii="Times New Roman" w:hAnsi="Times New Roman"/>
          <w:color w:val="000000" w:themeColor="text1"/>
          <w:sz w:val="24"/>
          <w:szCs w:val="24"/>
        </w:rPr>
        <w:t xml:space="preserve"> </w:t>
      </w:r>
      <w:proofErr w:type="spell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Kdrfast</w:t>
      </w:r>
      <w:proofErr w:type="spellEnd"/>
      <w:r w:rsidR="008E465E" w:rsidRPr="000E3344">
        <w:rPr>
          <w:rFonts w:ascii="Times New Roman" w:hAnsi="Times New Roman"/>
          <w:color w:val="000000" w:themeColor="text1"/>
          <w:sz w:val="24"/>
          <w:szCs w:val="24"/>
        </w:rPr>
        <w:t xml:space="preserve"> , </w:t>
      </w:r>
      <w:proofErr w:type="spellStart"/>
      <w:r w:rsidR="008E465E" w:rsidRPr="000E3344">
        <w:rPr>
          <w:rFonts w:ascii="Times New Roman" w:hAnsi="Times New Roman"/>
          <w:color w:val="000000" w:themeColor="text1"/>
          <w:sz w:val="24"/>
          <w:szCs w:val="24"/>
        </w:rPr>
        <w:t>I</w:t>
      </w:r>
      <w:r w:rsidR="008E465E" w:rsidRPr="000E3344">
        <w:rPr>
          <w:rFonts w:ascii="Times New Roman" w:hAnsi="Times New Roman"/>
          <w:color w:val="000000" w:themeColor="text1"/>
          <w:sz w:val="24"/>
          <w:szCs w:val="24"/>
          <w:vertAlign w:val="subscript"/>
        </w:rPr>
        <w:t>leak</w:t>
      </w:r>
      <w:proofErr w:type="spellEnd"/>
      <w:r w:rsidR="00ED1618" w:rsidRPr="000E3344">
        <w:rPr>
          <w:rFonts w:ascii="Times New Roman" w:hAnsi="Times New Roman"/>
          <w:color w:val="000000" w:themeColor="text1"/>
          <w:sz w:val="24"/>
          <w:szCs w:val="24"/>
        </w:rPr>
        <w:t xml:space="preserve"> c</w:t>
      </w:r>
      <w:r w:rsidR="008E465E" w:rsidRPr="000E3344">
        <w:rPr>
          <w:rFonts w:ascii="Times New Roman" w:hAnsi="Times New Roman"/>
          <w:color w:val="000000" w:themeColor="text1"/>
          <w:sz w:val="24"/>
          <w:szCs w:val="24"/>
        </w:rPr>
        <w:t>urrents</w:t>
      </w:r>
      <w:r w:rsidR="00FF53F9" w:rsidRPr="000E3344">
        <w:rPr>
          <w:rFonts w:ascii="Times New Roman" w:hAnsi="Times New Roman"/>
          <w:color w:val="000000" w:themeColor="text1"/>
          <w:sz w:val="24"/>
          <w:szCs w:val="24"/>
        </w:rPr>
        <w:t xml:space="preserve">. </w:t>
      </w:r>
      <w:r w:rsidR="008E465E" w:rsidRPr="000E3344">
        <w:rPr>
          <w:rFonts w:ascii="Times New Roman" w:hAnsi="Times New Roman"/>
          <w:color w:val="000000" w:themeColor="text1"/>
          <w:sz w:val="24"/>
          <w:szCs w:val="24"/>
        </w:rPr>
        <w:t>(</w:t>
      </w:r>
      <w:proofErr w:type="spellStart"/>
      <w:r w:rsidR="008E465E" w:rsidRPr="000E3344">
        <w:rPr>
          <w:rFonts w:ascii="Times New Roman" w:hAnsi="Times New Roman"/>
          <w:color w:val="000000" w:themeColor="text1"/>
          <w:sz w:val="24"/>
          <w:szCs w:val="24"/>
        </w:rPr>
        <w:t>Bezaire</w:t>
      </w:r>
      <w:proofErr w:type="spellEnd"/>
      <w:r w:rsidR="008E465E" w:rsidRPr="000E3344">
        <w:rPr>
          <w:rFonts w:ascii="Times New Roman" w:hAnsi="Times New Roman"/>
          <w:color w:val="000000" w:themeColor="text1"/>
          <w:sz w:val="24"/>
          <w:szCs w:val="24"/>
        </w:rPr>
        <w:t xml:space="preserve"> et al. 2016</w:t>
      </w:r>
      <w:r w:rsidR="00196073" w:rsidRPr="000E3344">
        <w:rPr>
          <w:rFonts w:ascii="Times New Roman" w:hAnsi="Times New Roman"/>
          <w:sz w:val="24"/>
          <w:szCs w:val="24"/>
        </w:rPr>
        <w:t>).</w:t>
      </w:r>
      <w:r w:rsidR="00FF53F9" w:rsidRPr="000E3344">
        <w:rPr>
          <w:rFonts w:ascii="Times New Roman" w:hAnsi="Times New Roman"/>
          <w:sz w:val="24"/>
          <w:szCs w:val="24"/>
        </w:rPr>
        <w:t xml:space="preserve"> </w:t>
      </w:r>
      <w:r w:rsidR="00D12CBA" w:rsidRPr="000E3344">
        <w:rPr>
          <w:rFonts w:ascii="Times New Roman" w:hAnsi="Times New Roman"/>
          <w:sz w:val="24"/>
          <w:szCs w:val="24"/>
        </w:rPr>
        <w:t>See Table 2a</w:t>
      </w:r>
      <w:r w:rsidR="00217A19" w:rsidRPr="000E3344">
        <w:rPr>
          <w:rFonts w:ascii="Times New Roman" w:hAnsi="Times New Roman"/>
          <w:sz w:val="24"/>
          <w:szCs w:val="24"/>
        </w:rPr>
        <w:t xml:space="preserve"> </w:t>
      </w:r>
      <w:r w:rsidR="00EE5B89" w:rsidRPr="000E3344">
        <w:rPr>
          <w:rFonts w:ascii="Times New Roman" w:hAnsi="Times New Roman"/>
          <w:sz w:val="24"/>
          <w:szCs w:val="24"/>
        </w:rPr>
        <w:t>&amp; Table 2</w:t>
      </w:r>
      <w:r w:rsidR="00D12CBA" w:rsidRPr="000E3344">
        <w:rPr>
          <w:rFonts w:ascii="Times New Roman" w:hAnsi="Times New Roman"/>
          <w:sz w:val="24"/>
          <w:szCs w:val="24"/>
        </w:rPr>
        <w:t>b</w:t>
      </w:r>
      <w:r w:rsidR="00EE5B89" w:rsidRPr="000E3344">
        <w:rPr>
          <w:rFonts w:ascii="Times New Roman" w:hAnsi="Times New Roman"/>
          <w:sz w:val="24"/>
          <w:szCs w:val="24"/>
        </w:rPr>
        <w:t xml:space="preserve"> </w:t>
      </w:r>
      <w:r w:rsidR="00217A19" w:rsidRPr="000E3344">
        <w:rPr>
          <w:rFonts w:ascii="Times New Roman" w:hAnsi="Times New Roman"/>
          <w:sz w:val="24"/>
          <w:szCs w:val="24"/>
        </w:rPr>
        <w:t>for</w:t>
      </w:r>
      <w:r w:rsidR="005406CF">
        <w:rPr>
          <w:rFonts w:ascii="Times New Roman" w:hAnsi="Times New Roman"/>
          <w:sz w:val="24"/>
          <w:szCs w:val="24"/>
        </w:rPr>
        <w:t xml:space="preserve"> </w:t>
      </w:r>
      <w:r w:rsidR="005406CF" w:rsidRPr="000E3344">
        <w:rPr>
          <w:rFonts w:ascii="Times New Roman" w:hAnsi="Times New Roman"/>
          <w:sz w:val="24"/>
          <w:szCs w:val="24"/>
        </w:rPr>
        <w:t xml:space="preserve">ion channels and their </w:t>
      </w:r>
      <w:proofErr w:type="spellStart"/>
      <w:r w:rsidR="005406CF" w:rsidRPr="000E3344">
        <w:rPr>
          <w:rFonts w:ascii="Times New Roman" w:hAnsi="Times New Roman"/>
          <w:sz w:val="24"/>
          <w:szCs w:val="24"/>
        </w:rPr>
        <w:t>conductances</w:t>
      </w:r>
      <w:proofErr w:type="spellEnd"/>
      <w:r w:rsidR="005406CF" w:rsidRPr="000E3344">
        <w:rPr>
          <w:rFonts w:ascii="Times New Roman" w:hAnsi="Times New Roman"/>
          <w:sz w:val="24"/>
          <w:szCs w:val="24"/>
        </w:rPr>
        <w:t xml:space="preserve"> at highest density location in cell</w:t>
      </w:r>
      <w:r w:rsidR="005406CF">
        <w:rPr>
          <w:rFonts w:ascii="Times New Roman" w:hAnsi="Times New Roman"/>
          <w:sz w:val="24"/>
          <w:szCs w:val="24"/>
        </w:rPr>
        <w:t xml:space="preserve"> </w:t>
      </w:r>
      <w:r w:rsidR="005406CF" w:rsidRPr="000E3344">
        <w:rPr>
          <w:rFonts w:ascii="Times New Roman" w:hAnsi="Times New Roman"/>
          <w:sz w:val="24"/>
          <w:szCs w:val="24"/>
        </w:rPr>
        <w:t>and</w:t>
      </w:r>
      <w:r w:rsidR="00D12CBA" w:rsidRPr="000E3344">
        <w:rPr>
          <w:rFonts w:ascii="Times New Roman" w:hAnsi="Times New Roman"/>
          <w:sz w:val="24"/>
          <w:szCs w:val="24"/>
        </w:rPr>
        <w:t xml:space="preserve"> gating variables of ion channels</w:t>
      </w:r>
      <w:r w:rsidR="00EE5B89" w:rsidRPr="000E3344">
        <w:rPr>
          <w:rFonts w:ascii="Times New Roman" w:hAnsi="Times New Roman"/>
          <w:sz w:val="24"/>
          <w:szCs w:val="24"/>
        </w:rPr>
        <w:t xml:space="preserve">. </w:t>
      </w:r>
    </w:p>
    <w:p w14:paraId="53FE9CB3" w14:textId="5FB80446" w:rsidR="00A878D2" w:rsidRPr="006D60B6" w:rsidRDefault="00A878D2" w:rsidP="00142AAA">
      <w:pPr>
        <w:tabs>
          <w:tab w:val="left" w:pos="360"/>
        </w:tabs>
        <w:spacing w:after="120" w:line="240" w:lineRule="auto"/>
        <w:contextualSpacing/>
        <w:jc w:val="both"/>
        <w:rPr>
          <w:rFonts w:ascii="Times New Roman" w:hAnsi="Times New Roman"/>
          <w:sz w:val="24"/>
          <w:szCs w:val="24"/>
        </w:rPr>
      </w:pPr>
      <w:proofErr w:type="spellStart"/>
      <w:r w:rsidRPr="00A878D2">
        <w:rPr>
          <w:rFonts w:ascii="Times New Roman" w:hAnsi="Times New Roman"/>
          <w:sz w:val="24"/>
          <w:szCs w:val="24"/>
          <w:u w:val="single"/>
        </w:rPr>
        <w:t>Chn</w:t>
      </w:r>
      <w:proofErr w:type="spellEnd"/>
      <w:r w:rsidRPr="00A878D2">
        <w:rPr>
          <w:rFonts w:ascii="Times New Roman" w:hAnsi="Times New Roman"/>
          <w:sz w:val="24"/>
          <w:szCs w:val="24"/>
          <w:u w:val="single"/>
        </w:rPr>
        <w:t>-BLA synapse (onto axon distal segment of BLA)</w:t>
      </w:r>
      <w:r>
        <w:rPr>
          <w:rFonts w:ascii="Times New Roman" w:hAnsi="Times New Roman"/>
          <w:sz w:val="24"/>
          <w:szCs w:val="24"/>
        </w:rPr>
        <w:t xml:space="preserve">. The reversal potential was -60 mV. At a holding potential of -50 mV, the EPSC amplitude was 36.45 </w:t>
      </w:r>
      <w:proofErr w:type="spellStart"/>
      <w:r>
        <w:rPr>
          <w:rFonts w:ascii="Times New Roman" w:hAnsi="Times New Roman"/>
          <w:sz w:val="24"/>
          <w:szCs w:val="24"/>
        </w:rPr>
        <w:t>pA</w:t>
      </w:r>
      <w:proofErr w:type="spellEnd"/>
      <w:r>
        <w:rPr>
          <w:rFonts w:ascii="Times New Roman" w:hAnsi="Times New Roman"/>
          <w:sz w:val="24"/>
          <w:szCs w:val="24"/>
        </w:rPr>
        <w:t xml:space="preserve">, rise time was 0.85 </w:t>
      </w:r>
      <w:proofErr w:type="spellStart"/>
      <w:r>
        <w:rPr>
          <w:rFonts w:ascii="Times New Roman" w:hAnsi="Times New Roman"/>
          <w:sz w:val="24"/>
          <w:szCs w:val="24"/>
        </w:rPr>
        <w:t>ms</w:t>
      </w:r>
      <w:proofErr w:type="spellEnd"/>
      <w:r>
        <w:rPr>
          <w:rFonts w:ascii="Times New Roman" w:hAnsi="Times New Roman"/>
          <w:sz w:val="24"/>
          <w:szCs w:val="24"/>
        </w:rPr>
        <w:t xml:space="preserve"> and decay time was 11.57 </w:t>
      </w:r>
      <w:proofErr w:type="spellStart"/>
      <w:r>
        <w:rPr>
          <w:rFonts w:ascii="Times New Roman" w:hAnsi="Times New Roman"/>
          <w:sz w:val="24"/>
          <w:szCs w:val="24"/>
        </w:rPr>
        <w:t>ms</w:t>
      </w:r>
      <w:proofErr w:type="spellEnd"/>
      <w:r w:rsidR="00142AAA">
        <w:rPr>
          <w:rFonts w:ascii="Times New Roman" w:hAnsi="Times New Roman"/>
          <w:sz w:val="24"/>
          <w:szCs w:val="24"/>
        </w:rPr>
        <w:t xml:space="preserve"> </w:t>
      </w:r>
      <w:r w:rsidR="00142AAA" w:rsidRPr="00142AAA">
        <w:rPr>
          <w:rFonts w:ascii="Times New Roman" w:hAnsi="Times New Roman"/>
          <w:sz w:val="24"/>
          <w:szCs w:val="24"/>
        </w:rPr>
        <w:t>(</w:t>
      </w:r>
      <w:proofErr w:type="spellStart"/>
      <w:r w:rsidR="00142AAA" w:rsidRPr="00142AAA">
        <w:rPr>
          <w:rFonts w:ascii="Times New Roman" w:hAnsi="Times New Roman"/>
          <w:sz w:val="24"/>
          <w:szCs w:val="24"/>
        </w:rPr>
        <w:t>Bezaire</w:t>
      </w:r>
      <w:proofErr w:type="spellEnd"/>
      <w:r w:rsidR="00142AAA" w:rsidRPr="00142AAA">
        <w:rPr>
          <w:rFonts w:ascii="Times New Roman" w:hAnsi="Times New Roman"/>
          <w:sz w:val="24"/>
          <w:szCs w:val="24"/>
        </w:rPr>
        <w:t xml:space="preserve"> et al., 2016)</w:t>
      </w:r>
      <w:r w:rsidRPr="00142AAA">
        <w:rPr>
          <w:rFonts w:ascii="Times New Roman" w:hAnsi="Times New Roman"/>
          <w:sz w:val="24"/>
          <w:szCs w:val="24"/>
        </w:rPr>
        <w:t>.</w:t>
      </w:r>
    </w:p>
    <w:p w14:paraId="2BE671D0" w14:textId="77777777" w:rsidR="006D60B6" w:rsidRDefault="006D60B6" w:rsidP="00142AAA">
      <w:pPr>
        <w:tabs>
          <w:tab w:val="left" w:pos="360"/>
        </w:tabs>
        <w:spacing w:after="120" w:line="240" w:lineRule="auto"/>
        <w:contextualSpacing/>
        <w:rPr>
          <w:rFonts w:ascii="Times New Roman" w:hAnsi="Times New Roman"/>
          <w:b/>
          <w:sz w:val="24"/>
          <w:szCs w:val="24"/>
        </w:rPr>
      </w:pPr>
    </w:p>
    <w:p w14:paraId="53D80DAE" w14:textId="75C38208" w:rsidR="005A3D35" w:rsidRPr="005A3D35" w:rsidRDefault="00EF2795" w:rsidP="005A3D35">
      <w:pPr>
        <w:tabs>
          <w:tab w:val="left" w:pos="360"/>
        </w:tabs>
        <w:spacing w:after="120" w:line="240" w:lineRule="auto"/>
        <w:contextualSpacing/>
        <w:rPr>
          <w:rFonts w:ascii="Times New Roman" w:hAnsi="Times New Roman"/>
          <w:b/>
          <w:color w:val="00B0F0"/>
          <w:sz w:val="24"/>
          <w:szCs w:val="24"/>
        </w:rPr>
      </w:pPr>
      <w:r w:rsidRPr="005A3D35">
        <w:rPr>
          <w:rFonts w:ascii="Times New Roman" w:hAnsi="Times New Roman"/>
          <w:b/>
          <w:sz w:val="24"/>
          <w:szCs w:val="24"/>
        </w:rPr>
        <w:t>Network structure and connectivity</w:t>
      </w:r>
      <w:r w:rsidR="005A3D35">
        <w:rPr>
          <w:rFonts w:ascii="Times New Roman" w:hAnsi="Times New Roman"/>
          <w:b/>
          <w:sz w:val="24"/>
          <w:szCs w:val="24"/>
        </w:rPr>
        <w:t xml:space="preserve"> </w:t>
      </w:r>
      <w:r w:rsidR="005A3D35" w:rsidRPr="005A3D35">
        <w:rPr>
          <w:rFonts w:ascii="Times New Roman" w:hAnsi="Times New Roman"/>
          <w:b/>
          <w:color w:val="00B0F0"/>
          <w:sz w:val="24"/>
          <w:szCs w:val="24"/>
        </w:rPr>
        <w:t>(</w:t>
      </w:r>
      <w:r w:rsidR="005A3D35" w:rsidRPr="005A3D35">
        <w:rPr>
          <w:rFonts w:ascii="Times New Roman" w:hAnsi="Times New Roman"/>
          <w:color w:val="00B0F0"/>
          <w:sz w:val="24"/>
          <w:szCs w:val="24"/>
        </w:rPr>
        <w:t>from another manuscript in progress)</w:t>
      </w:r>
    </w:p>
    <w:p w14:paraId="346323AC" w14:textId="77777777" w:rsidR="005D1FDB" w:rsidRDefault="00552640" w:rsidP="005A3D35">
      <w:pPr>
        <w:tabs>
          <w:tab w:val="left" w:pos="360"/>
        </w:tabs>
        <w:spacing w:after="120" w:line="240" w:lineRule="auto"/>
        <w:contextualSpacing/>
        <w:rPr>
          <w:ins w:id="0" w:author="Ben Latimer" w:date="2018-05-31T14:56:00Z"/>
          <w:rFonts w:ascii="Times New Roman" w:hAnsi="Times New Roman"/>
          <w:color w:val="00B0F0"/>
          <w:sz w:val="24"/>
          <w:szCs w:val="24"/>
        </w:rPr>
      </w:pPr>
      <w:ins w:id="1" w:author="Ben Latimer" w:date="2018-05-31T12:08:00Z">
        <w:r>
          <w:rPr>
            <w:rFonts w:ascii="Times New Roman" w:hAnsi="Times New Roman"/>
            <w:color w:val="00B0F0"/>
            <w:sz w:val="24"/>
            <w:szCs w:val="24"/>
          </w:rPr>
          <w:t xml:space="preserve">Rodent </w:t>
        </w:r>
      </w:ins>
      <w:r w:rsidR="005A3D35" w:rsidRPr="005A3D35">
        <w:rPr>
          <w:rFonts w:ascii="Times New Roman" w:hAnsi="Times New Roman"/>
          <w:color w:val="00B0F0"/>
          <w:sz w:val="24"/>
          <w:szCs w:val="24"/>
        </w:rPr>
        <w:t xml:space="preserve">BLA was estimated to have 43,000~50,000 neurons </w:t>
      </w:r>
      <w:r w:rsidR="005A3D35" w:rsidRPr="005A3D35">
        <w:rPr>
          <w:rFonts w:ascii="Times New Roman" w:hAnsi="Times New Roman"/>
          <w:noProof/>
          <w:color w:val="00B0F0"/>
          <w:sz w:val="24"/>
          <w:szCs w:val="24"/>
        </w:rPr>
        <w:t>(Tuunanen and Pitkanen, 2000; Mozhui et al., 2007; Yang et al., 2008)</w:t>
      </w:r>
      <w:r w:rsidR="005A3D35" w:rsidRPr="005A3D35">
        <w:rPr>
          <w:rFonts w:ascii="Times New Roman" w:hAnsi="Times New Roman"/>
          <w:color w:val="00B0F0"/>
          <w:sz w:val="24"/>
          <w:szCs w:val="24"/>
        </w:rPr>
        <w:t xml:space="preserve">. We developed a scaled down (~2: 1) model of this region with 27,000 neurons randomly distributed in a cuboid geometry with sides 1.4 x 1.4 x 1.4 mm. The model included 24,300 PNs (type-A: type-C in the ratio 64:26), and </w:t>
      </w:r>
      <w:del w:id="2" w:author="Ben Latimer" w:date="2018-05-31T12:07:00Z">
        <w:r w:rsidR="005A3D35" w:rsidRPr="005A3D35" w:rsidDel="00D437EE">
          <w:rPr>
            <w:rFonts w:ascii="Times New Roman" w:hAnsi="Times New Roman"/>
            <w:color w:val="00B0F0"/>
            <w:sz w:val="24"/>
            <w:szCs w:val="24"/>
          </w:rPr>
          <w:delText>2,700</w:delText>
        </w:r>
      </w:del>
      <w:ins w:id="3" w:author="Ben Latimer" w:date="2018-05-31T12:07:00Z">
        <w:r w:rsidR="00D437EE">
          <w:rPr>
            <w:rFonts w:ascii="Times New Roman" w:hAnsi="Times New Roman"/>
            <w:color w:val="00B0F0"/>
            <w:sz w:val="24"/>
            <w:szCs w:val="24"/>
          </w:rPr>
          <w:t>2,430</w:t>
        </w:r>
      </w:ins>
      <w:r w:rsidR="005A3D35" w:rsidRPr="005A3D35">
        <w:rPr>
          <w:rFonts w:ascii="Times New Roman" w:hAnsi="Times New Roman"/>
          <w:color w:val="00B0F0"/>
          <w:sz w:val="24"/>
          <w:szCs w:val="24"/>
        </w:rPr>
        <w:t xml:space="preserve"> </w:t>
      </w:r>
      <w:del w:id="4" w:author="Ben Latimer" w:date="2018-05-31T12:07:00Z">
        <w:r w:rsidR="005A3D35" w:rsidRPr="005A3D35" w:rsidDel="00D437EE">
          <w:rPr>
            <w:rFonts w:ascii="Times New Roman" w:hAnsi="Times New Roman"/>
            <w:color w:val="00B0F0"/>
            <w:sz w:val="24"/>
            <w:szCs w:val="24"/>
          </w:rPr>
          <w:delText>ITNs</w:delText>
        </w:r>
      </w:del>
      <w:ins w:id="5" w:author="Ben Latimer" w:date="2018-05-31T12:07:00Z">
        <w:r w:rsidR="00D437EE">
          <w:rPr>
            <w:rFonts w:ascii="Times New Roman" w:hAnsi="Times New Roman"/>
            <w:color w:val="00B0F0"/>
            <w:sz w:val="24"/>
            <w:szCs w:val="24"/>
          </w:rPr>
          <w:t>PV Basket Cells</w:t>
        </w:r>
      </w:ins>
      <w:r w:rsidR="005A3D35" w:rsidRPr="005A3D35">
        <w:rPr>
          <w:rFonts w:ascii="Times New Roman" w:hAnsi="Times New Roman"/>
          <w:color w:val="00B0F0"/>
          <w:sz w:val="24"/>
          <w:szCs w:val="24"/>
        </w:rPr>
        <w:t>,</w:t>
      </w:r>
      <w:ins w:id="6" w:author="Ben Latimer" w:date="2018-05-31T12:07:00Z">
        <w:r w:rsidR="00D437EE">
          <w:rPr>
            <w:rFonts w:ascii="Times New Roman" w:hAnsi="Times New Roman"/>
            <w:color w:val="00B0F0"/>
            <w:sz w:val="24"/>
            <w:szCs w:val="24"/>
          </w:rPr>
          <w:t xml:space="preserve"> </w:t>
        </w:r>
        <w:proofErr w:type="gramStart"/>
        <w:r w:rsidR="00D437EE">
          <w:rPr>
            <w:rFonts w:ascii="Times New Roman" w:hAnsi="Times New Roman"/>
            <w:color w:val="00B0F0"/>
            <w:sz w:val="24"/>
            <w:szCs w:val="24"/>
          </w:rPr>
          <w:t xml:space="preserve">and </w:t>
        </w:r>
      </w:ins>
      <w:r w:rsidR="005A3D35" w:rsidRPr="005A3D35">
        <w:rPr>
          <w:rFonts w:ascii="Times New Roman" w:hAnsi="Times New Roman"/>
          <w:color w:val="00B0F0"/>
          <w:sz w:val="24"/>
          <w:szCs w:val="24"/>
        </w:rPr>
        <w:t xml:space="preserve"> </w:t>
      </w:r>
      <w:ins w:id="7" w:author="Ben Latimer" w:date="2018-05-31T12:07:00Z">
        <w:r w:rsidR="00D437EE">
          <w:rPr>
            <w:rFonts w:ascii="Times New Roman" w:hAnsi="Times New Roman"/>
            <w:color w:val="00B0F0"/>
            <w:sz w:val="24"/>
            <w:szCs w:val="24"/>
          </w:rPr>
          <w:t>270</w:t>
        </w:r>
        <w:proofErr w:type="gramEnd"/>
        <w:r w:rsidR="00D437EE">
          <w:rPr>
            <w:rFonts w:ascii="Times New Roman" w:hAnsi="Times New Roman"/>
            <w:color w:val="00B0F0"/>
            <w:sz w:val="24"/>
            <w:szCs w:val="24"/>
          </w:rPr>
          <w:t xml:space="preserve"> Chan</w:t>
        </w:r>
      </w:ins>
      <w:ins w:id="8" w:author="Ben Latimer" w:date="2018-05-31T12:08:00Z">
        <w:r w:rsidR="00D437EE">
          <w:rPr>
            <w:rFonts w:ascii="Times New Roman" w:hAnsi="Times New Roman"/>
            <w:color w:val="00B0F0"/>
            <w:sz w:val="24"/>
            <w:szCs w:val="24"/>
          </w:rPr>
          <w:t xml:space="preserve">delier cells </w:t>
        </w:r>
      </w:ins>
      <w:r w:rsidR="005A3D35" w:rsidRPr="005A3D35">
        <w:rPr>
          <w:rFonts w:ascii="Times New Roman" w:hAnsi="Times New Roman"/>
          <w:color w:val="00B0F0"/>
          <w:sz w:val="24"/>
          <w:szCs w:val="24"/>
        </w:rPr>
        <w:t xml:space="preserve">with a PN:ITN ratio of 9:1 </w:t>
      </w:r>
      <w:r w:rsidR="005A3D35" w:rsidRPr="005A3D35">
        <w:rPr>
          <w:rFonts w:ascii="Times New Roman" w:hAnsi="Times New Roman"/>
          <w:noProof/>
          <w:color w:val="00B0F0"/>
          <w:sz w:val="24"/>
          <w:szCs w:val="24"/>
        </w:rPr>
        <w:t xml:space="preserve">(Headley et al., unpublished data), ensuring an inter-soma distance &gt; 25 </w:t>
      </w:r>
      <w:r w:rsidR="005A3D35" w:rsidRPr="005A3D35">
        <w:rPr>
          <w:rFonts w:ascii="Times New Roman" w:hAnsi="Times New Roman"/>
          <w:color w:val="00B0F0"/>
          <w:sz w:val="24"/>
          <w:szCs w:val="24"/>
        </w:rPr>
        <w:t>µm.</w:t>
      </w:r>
    </w:p>
    <w:p w14:paraId="63C8524A" w14:textId="781E1045" w:rsidR="005A3D35" w:rsidRPr="005A3D35" w:rsidRDefault="005A3D35" w:rsidP="005A3D35">
      <w:pPr>
        <w:tabs>
          <w:tab w:val="left" w:pos="360"/>
        </w:tabs>
        <w:spacing w:after="120" w:line="240" w:lineRule="auto"/>
        <w:contextualSpacing/>
        <w:rPr>
          <w:rFonts w:ascii="Times New Roman" w:hAnsi="Times New Roman"/>
          <w:b/>
          <w:color w:val="00B0F0"/>
          <w:sz w:val="24"/>
          <w:szCs w:val="24"/>
        </w:rPr>
      </w:pPr>
      <w:del w:id="9" w:author="Ben Latimer" w:date="2018-05-31T14:56:00Z">
        <w:r w:rsidRPr="005A3D35" w:rsidDel="005D1FDB">
          <w:rPr>
            <w:rFonts w:ascii="Times New Roman" w:hAnsi="Times New Roman"/>
            <w:color w:val="00B0F0"/>
            <w:sz w:val="24"/>
            <w:szCs w:val="24"/>
          </w:rPr>
          <w:delText xml:space="preserve">  </w:delText>
        </w:r>
        <w:r w:rsidRPr="005A3D35" w:rsidDel="005D1FDB">
          <w:rPr>
            <w:rFonts w:ascii="Times New Roman" w:hAnsi="Times New Roman"/>
            <w:color w:val="00B0F0"/>
            <w:sz w:val="24"/>
            <w:szCs w:val="24"/>
          </w:rPr>
          <w:tab/>
        </w:r>
      </w:del>
      <w:r w:rsidRPr="005A3D35">
        <w:rPr>
          <w:rFonts w:ascii="Times New Roman" w:hAnsi="Times New Roman"/>
          <w:color w:val="00B0F0"/>
          <w:sz w:val="24"/>
          <w:szCs w:val="24"/>
        </w:rPr>
        <w:tab/>
      </w:r>
      <w:r w:rsidRPr="005A3D35">
        <w:rPr>
          <w:rFonts w:ascii="Times New Roman" w:hAnsi="Times New Roman"/>
          <w:i/>
          <w:color w:val="00B0F0"/>
          <w:sz w:val="24"/>
          <w:szCs w:val="24"/>
        </w:rPr>
        <w:t>Intrinsic connections</w:t>
      </w:r>
      <w:r w:rsidRPr="005A3D35">
        <w:rPr>
          <w:rFonts w:ascii="Times New Roman" w:hAnsi="Times New Roman"/>
          <w:color w:val="00B0F0"/>
          <w:sz w:val="24"/>
          <w:szCs w:val="24"/>
        </w:rPr>
        <w:t xml:space="preserve">. Except for ITN-ITN connectivity that had both synaptic and electrical components, all other connections were via chemical synapses; hereafter, unless qualified by ‘electrical’, the connections are assumed to be synaptic. Connection probabilities have been found to be distance-dependent for PN-PN contacts in BLA, and we used 3%, 2% and 1% probabilities for inter-PN distances of 50, 100 and 200 µm, respectively </w:t>
      </w:r>
      <w:r w:rsidRPr="005A3D35">
        <w:rPr>
          <w:rFonts w:ascii="Times New Roman" w:hAnsi="Times New Roman"/>
          <w:noProof/>
          <w:color w:val="00B0F0"/>
          <w:sz w:val="24"/>
          <w:szCs w:val="24"/>
        </w:rPr>
        <w:t>(Stoop Lab, personal communications)</w:t>
      </w:r>
      <w:r w:rsidRPr="005A3D35">
        <w:rPr>
          <w:rFonts w:ascii="Times New Roman" w:hAnsi="Times New Roman"/>
          <w:color w:val="00B0F0"/>
          <w:sz w:val="24"/>
          <w:szCs w:val="24"/>
        </w:rPr>
        <w:t>.</w:t>
      </w:r>
      <w:ins w:id="10" w:author="Ben Latimer" w:date="2018-05-31T12:15:00Z">
        <w:r w:rsidR="00CC6DC0">
          <w:rPr>
            <w:rFonts w:ascii="Times New Roman" w:hAnsi="Times New Roman"/>
            <w:color w:val="00B0F0"/>
            <w:sz w:val="24"/>
            <w:szCs w:val="24"/>
          </w:rPr>
          <w:t xml:space="preserve"> </w:t>
        </w:r>
      </w:ins>
      <w:del w:id="11" w:author="Ben Latimer" w:date="2018-05-31T12:38:00Z">
        <w:r w:rsidRPr="005A3D35" w:rsidDel="00BC2342">
          <w:rPr>
            <w:rFonts w:ascii="Times New Roman" w:hAnsi="Times New Roman"/>
            <w:color w:val="00B0F0"/>
            <w:sz w:val="24"/>
            <w:szCs w:val="24"/>
          </w:rPr>
          <w:delText xml:space="preserve"> </w:delText>
        </w:r>
      </w:del>
      <w:r w:rsidRPr="005A3D35">
        <w:rPr>
          <w:rFonts w:ascii="Times New Roman" w:hAnsi="Times New Roman"/>
          <w:color w:val="00B0F0"/>
          <w:sz w:val="24"/>
          <w:szCs w:val="24"/>
        </w:rPr>
        <w:t xml:space="preserve">For connections from 200-600 </w:t>
      </w:r>
      <w:ins w:id="12" w:author="Ben Latimer" w:date="2018-05-31T12:15:00Z">
        <w:r w:rsidR="00233940" w:rsidRPr="005A3D35">
          <w:rPr>
            <w:rFonts w:ascii="Times New Roman" w:hAnsi="Times New Roman"/>
            <w:color w:val="00B0F0"/>
            <w:sz w:val="24"/>
            <w:szCs w:val="24"/>
          </w:rPr>
          <w:t>µ</w:t>
        </w:r>
      </w:ins>
      <w:del w:id="13" w:author="Ben Latimer" w:date="2018-05-31T12:15:00Z">
        <w:r w:rsidRPr="005A3D35" w:rsidDel="00233940">
          <w:rPr>
            <w:rFonts w:ascii="Times New Roman" w:hAnsi="Times New Roman"/>
            <w:color w:val="00B0F0"/>
            <w:sz w:val="24"/>
            <w:szCs w:val="24"/>
          </w:rPr>
          <w:delText>m</w:delText>
        </w:r>
      </w:del>
      <w:r w:rsidRPr="005A3D35">
        <w:rPr>
          <w:rFonts w:ascii="Times New Roman" w:hAnsi="Times New Roman"/>
          <w:color w:val="00B0F0"/>
          <w:sz w:val="24"/>
          <w:szCs w:val="24"/>
        </w:rPr>
        <w:t xml:space="preserve">m, a 0.5% connectivity was used. </w:t>
      </w:r>
      <w:ins w:id="14" w:author="Ben Latimer" w:date="2018-05-31T12:38:00Z">
        <w:r w:rsidR="00BC2342">
          <w:rPr>
            <w:rFonts w:ascii="Times New Roman" w:hAnsi="Times New Roman"/>
            <w:color w:val="00B0F0"/>
            <w:sz w:val="24"/>
            <w:szCs w:val="24"/>
          </w:rPr>
          <w:t xml:space="preserve">This resulted in the convergence found in Table 3. </w:t>
        </w:r>
      </w:ins>
      <w:r w:rsidRPr="005A3D35">
        <w:rPr>
          <w:rFonts w:ascii="Times New Roman" w:hAnsi="Times New Roman"/>
          <w:color w:val="00B0F0"/>
          <w:sz w:val="24"/>
          <w:szCs w:val="24"/>
        </w:rPr>
        <w:t xml:space="preserve">For all the other connection types, we used data from </w:t>
      </w:r>
      <w:r w:rsidRPr="005A3D35">
        <w:rPr>
          <w:rFonts w:ascii="Times New Roman" w:hAnsi="Times New Roman"/>
          <w:i/>
          <w:color w:val="00B0F0"/>
          <w:sz w:val="24"/>
          <w:szCs w:val="24"/>
        </w:rPr>
        <w:t>in vitro</w:t>
      </w:r>
      <w:r w:rsidRPr="005A3D35">
        <w:rPr>
          <w:rFonts w:ascii="Times New Roman" w:hAnsi="Times New Roman"/>
          <w:color w:val="00B0F0"/>
          <w:sz w:val="24"/>
          <w:szCs w:val="24"/>
        </w:rPr>
        <w:t xml:space="preserve"> BLA reports (Woodruff and </w:t>
      </w:r>
      <w:proofErr w:type="spellStart"/>
      <w:r w:rsidRPr="005A3D35">
        <w:rPr>
          <w:rFonts w:ascii="Times New Roman" w:hAnsi="Times New Roman"/>
          <w:color w:val="00B0F0"/>
          <w:sz w:val="24"/>
          <w:szCs w:val="24"/>
        </w:rPr>
        <w:t>Sah</w:t>
      </w:r>
      <w:proofErr w:type="spellEnd"/>
      <w:r w:rsidRPr="005A3D35">
        <w:rPr>
          <w:rFonts w:ascii="Times New Roman" w:hAnsi="Times New Roman"/>
          <w:color w:val="00B0F0"/>
          <w:sz w:val="24"/>
          <w:szCs w:val="24"/>
        </w:rPr>
        <w:t>, 2007), limiting connectivity from/to ITNs to within ~300 µm. Using such data, probabilities in the model for unidirectional ITN-to-PN and PN-to-ITN synaptic connections, and for ITN-to-ITN electrical connections were</w:t>
      </w:r>
      <w:r w:rsidRPr="005A3D35">
        <w:rPr>
          <w:rFonts w:ascii="Times New Roman" w:hAnsi="Times New Roman"/>
          <w:noProof/>
          <w:color w:val="00B0F0"/>
          <w:sz w:val="24"/>
          <w:szCs w:val="24"/>
        </w:rPr>
        <w:t>, respectively, 34%, 12%, and 8%</w:t>
      </w:r>
      <w:r w:rsidRPr="005A3D35">
        <w:rPr>
          <w:rFonts w:ascii="Times New Roman" w:hAnsi="Times New Roman"/>
          <w:color w:val="00B0F0"/>
          <w:sz w:val="24"/>
          <w:szCs w:val="24"/>
        </w:rPr>
        <w:t xml:space="preserve">. Also, reciprocal connections between PNs and ITNs was set to 16%. In BLA, electrically coupled ITNs have 50% and 25% probability, respectively, of unidirectional </w:t>
      </w:r>
      <w:r w:rsidRPr="005A3D35">
        <w:rPr>
          <w:rFonts w:ascii="Times New Roman" w:hAnsi="Times New Roman"/>
          <w:color w:val="00B0F0"/>
          <w:sz w:val="24"/>
          <w:szCs w:val="24"/>
        </w:rPr>
        <w:lastRenderedPageBreak/>
        <w:t>and bidirectional synaptic connectivity; the corresponding numbers for ITNs not electrically coupled were 19% and 3% (</w:t>
      </w:r>
      <w:r w:rsidRPr="005A3D35">
        <w:rPr>
          <w:rFonts w:ascii="Times New Roman" w:hAnsi="Times New Roman"/>
          <w:noProof/>
          <w:color w:val="00B0F0"/>
          <w:sz w:val="24"/>
          <w:szCs w:val="24"/>
        </w:rPr>
        <w:t xml:space="preserve">Woodruff and Sah, 2007). These connectivity numbers in our model resulted in an overall synaptic ITN-ITN connectivity of 26% of which 20% was unidirectional and 3% bi-directional. </w:t>
      </w:r>
      <w:r w:rsidRPr="005A3D35">
        <w:rPr>
          <w:rFonts w:ascii="Times New Roman" w:hAnsi="Times New Roman"/>
          <w:color w:val="00B0F0"/>
          <w:sz w:val="24"/>
          <w:szCs w:val="24"/>
        </w:rPr>
        <w:t xml:space="preserve">These probabilities resulted in the following intrinsic connectivity in the model: </w:t>
      </w:r>
      <w:r w:rsidRPr="005A3D35">
        <w:rPr>
          <w:rFonts w:ascii="Times New Roman" w:hAnsi="Times New Roman"/>
          <w:color w:val="00B0F0"/>
          <w:sz w:val="24"/>
          <w:szCs w:val="24"/>
          <w:highlight w:val="yellow"/>
        </w:rPr>
        <w:t>each PN received 24.98+/-9.5 excitatory connections from other PNs, and 42.6± 12.9 inhibitory connections from ITNs; each ITN received 214.8±58 excitatory connections from PNs, and 21.6± 7.4 inhibitory connections from other ITNs. Next, we consider extrinsic connectivity.</w:t>
      </w:r>
    </w:p>
    <w:p w14:paraId="6B4EB3A2" w14:textId="77777777" w:rsidR="005A3D35" w:rsidRPr="005A3D35" w:rsidRDefault="005A3D35" w:rsidP="00627B40">
      <w:pPr>
        <w:tabs>
          <w:tab w:val="left" w:pos="360"/>
        </w:tabs>
        <w:spacing w:after="120" w:line="240" w:lineRule="auto"/>
        <w:contextualSpacing/>
        <w:rPr>
          <w:rFonts w:ascii="Times New Roman" w:hAnsi="Times New Roman"/>
          <w:sz w:val="24"/>
          <w:szCs w:val="24"/>
        </w:rPr>
      </w:pPr>
    </w:p>
    <w:p w14:paraId="454E315B" w14:textId="4897B965" w:rsidR="005A3D35" w:rsidRDefault="005A3D35" w:rsidP="00627B40">
      <w:pPr>
        <w:tabs>
          <w:tab w:val="left" w:pos="360"/>
        </w:tabs>
        <w:spacing w:after="120" w:line="240" w:lineRule="auto"/>
        <w:contextualSpacing/>
        <w:rPr>
          <w:rFonts w:ascii="Times New Roman" w:hAnsi="Times New Roman"/>
          <w:sz w:val="24"/>
          <w:szCs w:val="24"/>
        </w:rPr>
      </w:pPr>
      <w:r>
        <w:rPr>
          <w:rFonts w:ascii="Times New Roman" w:hAnsi="Times New Roman"/>
          <w:sz w:val="24"/>
          <w:szCs w:val="24"/>
        </w:rPr>
        <w:t>_____________________________________</w:t>
      </w:r>
    </w:p>
    <w:p w14:paraId="261D2EC3" w14:textId="77777777" w:rsidR="005A3D35" w:rsidRPr="005A3D35" w:rsidRDefault="005A3D35" w:rsidP="00627B40">
      <w:pPr>
        <w:tabs>
          <w:tab w:val="left" w:pos="360"/>
        </w:tabs>
        <w:spacing w:after="120" w:line="240" w:lineRule="auto"/>
        <w:contextualSpacing/>
        <w:rPr>
          <w:rFonts w:ascii="Times New Roman" w:hAnsi="Times New Roman"/>
          <w:sz w:val="24"/>
          <w:szCs w:val="24"/>
        </w:rPr>
      </w:pPr>
    </w:p>
    <w:p w14:paraId="3889C915" w14:textId="3C16F5E7" w:rsidR="00627B40" w:rsidRPr="005A3D35" w:rsidDel="00BC2342" w:rsidRDefault="00627B40" w:rsidP="00627B40">
      <w:pPr>
        <w:tabs>
          <w:tab w:val="left" w:pos="360"/>
        </w:tabs>
        <w:spacing w:after="120" w:line="240" w:lineRule="auto"/>
        <w:contextualSpacing/>
        <w:rPr>
          <w:del w:id="15" w:author="Ben Latimer" w:date="2018-05-31T12:38:00Z"/>
          <w:rFonts w:ascii="Times New Roman" w:hAnsi="Times New Roman"/>
          <w:sz w:val="24"/>
          <w:szCs w:val="24"/>
        </w:rPr>
      </w:pPr>
      <w:del w:id="16" w:author="Ben Latimer" w:date="2018-05-31T12:38:00Z">
        <w:r w:rsidRPr="005A3D35" w:rsidDel="00BC2342">
          <w:rPr>
            <w:rFonts w:ascii="Times New Roman" w:hAnsi="Times New Roman"/>
            <w:sz w:val="24"/>
            <w:szCs w:val="24"/>
          </w:rPr>
          <w:delText xml:space="preserve">The connectivity between PNs to ITNs &amp; ITNs to PNs is 33% &amp; 60%, respectively. There are no PN-PN, ITN-ITN or Chn-Chn connections in the network structure. </w:delText>
        </w:r>
      </w:del>
    </w:p>
    <w:p w14:paraId="18F3F0B1" w14:textId="77777777" w:rsidR="00627B40" w:rsidRPr="005A3D35" w:rsidRDefault="00627B40" w:rsidP="00142AAA">
      <w:pPr>
        <w:tabs>
          <w:tab w:val="left" w:pos="360"/>
        </w:tabs>
        <w:spacing w:after="120" w:line="240" w:lineRule="auto"/>
        <w:contextualSpacing/>
        <w:rPr>
          <w:rFonts w:ascii="Times New Roman" w:hAnsi="Times New Roman"/>
          <w:sz w:val="24"/>
          <w:szCs w:val="24"/>
        </w:rPr>
      </w:pPr>
    </w:p>
    <w:p w14:paraId="640E8451" w14:textId="09A373F6" w:rsidR="00E43725" w:rsidRPr="00FF6FEA" w:rsidRDefault="00627B40" w:rsidP="00142AAA">
      <w:pPr>
        <w:tabs>
          <w:tab w:val="left" w:pos="360"/>
        </w:tabs>
        <w:spacing w:after="120" w:line="240" w:lineRule="auto"/>
        <w:contextualSpacing/>
        <w:rPr>
          <w:rFonts w:ascii="Times New Roman" w:hAnsi="Times New Roman"/>
          <w:sz w:val="24"/>
          <w:szCs w:val="24"/>
        </w:rPr>
      </w:pPr>
      <w:proofErr w:type="gramStart"/>
      <w:r>
        <w:rPr>
          <w:rFonts w:ascii="Times New Roman" w:hAnsi="Times New Roman"/>
          <w:sz w:val="24"/>
          <w:szCs w:val="24"/>
        </w:rPr>
        <w:t>Info./</w:t>
      </w:r>
      <w:proofErr w:type="gramEnd"/>
      <w:r>
        <w:rPr>
          <w:rFonts w:ascii="Times New Roman" w:hAnsi="Times New Roman"/>
          <w:sz w:val="24"/>
          <w:szCs w:val="24"/>
        </w:rPr>
        <w:t xml:space="preserve">Data from Madhu: </w:t>
      </w:r>
      <w:r w:rsidR="00942C53" w:rsidRPr="00FF6FEA">
        <w:rPr>
          <w:rFonts w:ascii="Times New Roman" w:hAnsi="Times New Roman"/>
          <w:sz w:val="24"/>
          <w:szCs w:val="24"/>
        </w:rPr>
        <w:t xml:space="preserve">Each principal neuron receives input from 2-3 Chandeliers while Chandelier innervate onto 50-100 principal neurons. </w:t>
      </w:r>
      <w:r w:rsidR="00DB7805" w:rsidRPr="00FF6FEA">
        <w:rPr>
          <w:rFonts w:ascii="Times New Roman" w:hAnsi="Times New Roman"/>
          <w:sz w:val="24"/>
          <w:szCs w:val="24"/>
        </w:rPr>
        <w:t xml:space="preserve">Principal neurons make large monosynaptic connections on </w:t>
      </w:r>
      <w:proofErr w:type="spellStart"/>
      <w:r w:rsidR="00DB7805" w:rsidRPr="00FF6FEA">
        <w:rPr>
          <w:rFonts w:ascii="Times New Roman" w:hAnsi="Times New Roman"/>
          <w:sz w:val="24"/>
          <w:szCs w:val="24"/>
        </w:rPr>
        <w:t>Chns</w:t>
      </w:r>
      <w:proofErr w:type="spellEnd"/>
      <w:r w:rsidR="007B71A7" w:rsidRPr="00FF6FEA">
        <w:rPr>
          <w:rFonts w:ascii="Times New Roman" w:hAnsi="Times New Roman"/>
          <w:sz w:val="24"/>
          <w:szCs w:val="24"/>
        </w:rPr>
        <w:t xml:space="preserve"> and Interneurons</w:t>
      </w:r>
      <w:r w:rsidR="00DB7805" w:rsidRPr="00FF6FEA">
        <w:rPr>
          <w:rFonts w:ascii="Times New Roman" w:hAnsi="Times New Roman"/>
          <w:sz w:val="24"/>
          <w:szCs w:val="24"/>
        </w:rPr>
        <w:t>.</w:t>
      </w:r>
      <w:r w:rsidR="007B71A7" w:rsidRPr="00FF6FEA">
        <w:rPr>
          <w:rFonts w:ascii="Times New Roman" w:hAnsi="Times New Roman"/>
          <w:sz w:val="24"/>
          <w:szCs w:val="24"/>
        </w:rPr>
        <w:t xml:space="preserve"> A single spike in a principal neuron could drive interneurons (including </w:t>
      </w:r>
      <w:proofErr w:type="spellStart"/>
      <w:r w:rsidR="007B71A7" w:rsidRPr="00FF6FEA">
        <w:rPr>
          <w:rFonts w:ascii="Times New Roman" w:hAnsi="Times New Roman"/>
          <w:sz w:val="24"/>
          <w:szCs w:val="24"/>
        </w:rPr>
        <w:t>Chn</w:t>
      </w:r>
      <w:proofErr w:type="spellEnd"/>
      <w:r w:rsidR="007B71A7" w:rsidRPr="00FF6FEA">
        <w:rPr>
          <w:rFonts w:ascii="Times New Roman" w:hAnsi="Times New Roman"/>
          <w:sz w:val="24"/>
          <w:szCs w:val="24"/>
        </w:rPr>
        <w:t xml:space="preserve">) to threshold. There is about 40% reciprocal connections </w:t>
      </w:r>
      <w:proofErr w:type="gramStart"/>
      <w:r w:rsidR="007B71A7" w:rsidRPr="00FF6FEA">
        <w:rPr>
          <w:rFonts w:ascii="Times New Roman" w:hAnsi="Times New Roman"/>
          <w:sz w:val="24"/>
          <w:szCs w:val="24"/>
        </w:rPr>
        <w:t>( 9</w:t>
      </w:r>
      <w:proofErr w:type="gramEnd"/>
      <w:r w:rsidR="007B71A7" w:rsidRPr="00FF6FEA">
        <w:rPr>
          <w:rFonts w:ascii="Times New Roman" w:hAnsi="Times New Roman"/>
          <w:sz w:val="24"/>
          <w:szCs w:val="24"/>
        </w:rPr>
        <w:t xml:space="preserve">/22 </w:t>
      </w:r>
      <w:proofErr w:type="spellStart"/>
      <w:r w:rsidR="007B71A7" w:rsidRPr="00FF6FEA">
        <w:rPr>
          <w:rFonts w:ascii="Times New Roman" w:hAnsi="Times New Roman"/>
          <w:sz w:val="24"/>
          <w:szCs w:val="24"/>
        </w:rPr>
        <w:t>Chn</w:t>
      </w:r>
      <w:proofErr w:type="spellEnd"/>
      <w:r w:rsidR="007B71A7" w:rsidRPr="00FF6FEA">
        <w:rPr>
          <w:rFonts w:ascii="Times New Roman" w:hAnsi="Times New Roman"/>
          <w:sz w:val="24"/>
          <w:szCs w:val="24"/>
        </w:rPr>
        <w:t xml:space="preserve">- </w:t>
      </w:r>
      <w:proofErr w:type="spellStart"/>
      <w:r w:rsidR="007B71A7" w:rsidRPr="00FF6FEA">
        <w:rPr>
          <w:rFonts w:ascii="Times New Roman" w:hAnsi="Times New Roman"/>
          <w:sz w:val="24"/>
          <w:szCs w:val="24"/>
        </w:rPr>
        <w:t>Pyr</w:t>
      </w:r>
      <w:proofErr w:type="spellEnd"/>
      <w:r w:rsidR="007B71A7" w:rsidRPr="00FF6FEA">
        <w:rPr>
          <w:rFonts w:ascii="Times New Roman" w:hAnsi="Times New Roman"/>
          <w:sz w:val="24"/>
          <w:szCs w:val="24"/>
        </w:rPr>
        <w:t xml:space="preserve"> pairs). 2 PV neurons may converge on a Chandelier. </w:t>
      </w:r>
    </w:p>
    <w:p w14:paraId="338D5565" w14:textId="5011C4A7" w:rsidR="003340D5" w:rsidRPr="00FF6FEA" w:rsidRDefault="003340D5" w:rsidP="00142AAA">
      <w:pPr>
        <w:tabs>
          <w:tab w:val="left" w:pos="360"/>
        </w:tabs>
        <w:spacing w:after="120" w:line="240" w:lineRule="auto"/>
        <w:contextualSpacing/>
        <w:rPr>
          <w:rFonts w:ascii="Times New Roman" w:hAnsi="Times New Roman"/>
          <w:sz w:val="24"/>
          <w:szCs w:val="24"/>
        </w:rPr>
      </w:pPr>
    </w:p>
    <w:p w14:paraId="54B22703" w14:textId="14C17F02" w:rsidR="003340D5" w:rsidRPr="00FF6FEA" w:rsidRDefault="003340D5" w:rsidP="00142AAA">
      <w:pPr>
        <w:tabs>
          <w:tab w:val="left" w:pos="360"/>
        </w:tabs>
        <w:spacing w:after="120" w:line="240" w:lineRule="auto"/>
        <w:contextualSpacing/>
        <w:rPr>
          <w:rFonts w:ascii="Times New Roman" w:hAnsi="Times New Roman"/>
          <w:sz w:val="24"/>
          <w:szCs w:val="24"/>
        </w:rPr>
      </w:pPr>
      <w:r w:rsidRPr="00FF6FEA">
        <w:rPr>
          <w:rFonts w:ascii="Times New Roman" w:hAnsi="Times New Roman"/>
          <w:sz w:val="24"/>
          <w:szCs w:val="24"/>
        </w:rPr>
        <w:t>Slice Information:</w:t>
      </w:r>
    </w:p>
    <w:p w14:paraId="5E3232DC" w14:textId="781D9FD7" w:rsidR="003340D5" w:rsidRPr="00FF6FEA" w:rsidRDefault="005248F9" w:rsidP="003340D5">
      <w:pPr>
        <w:pStyle w:val="ListParagraph"/>
        <w:numPr>
          <w:ilvl w:val="0"/>
          <w:numId w:val="42"/>
        </w:numPr>
        <w:tabs>
          <w:tab w:val="left" w:pos="360"/>
        </w:tabs>
        <w:spacing w:after="120" w:line="240" w:lineRule="auto"/>
        <w:rPr>
          <w:rFonts w:ascii="Times New Roman" w:hAnsi="Times New Roman"/>
          <w:color w:val="4F81BD" w:themeColor="accent1"/>
          <w:sz w:val="24"/>
          <w:szCs w:val="24"/>
        </w:rPr>
      </w:pPr>
      <w:r w:rsidRPr="00FF6FEA">
        <w:rPr>
          <w:rFonts w:ascii="Times New Roman" w:hAnsi="Times New Roman"/>
          <w:color w:val="4F81BD" w:themeColor="accent1"/>
          <w:sz w:val="24"/>
          <w:szCs w:val="24"/>
        </w:rPr>
        <w:t>Principal neurons synchronized</w:t>
      </w:r>
      <w:r w:rsidR="003340D5" w:rsidRPr="00FF6FEA">
        <w:rPr>
          <w:rFonts w:ascii="Times New Roman" w:hAnsi="Times New Roman"/>
          <w:color w:val="4F81BD" w:themeColor="accent1"/>
          <w:sz w:val="24"/>
          <w:szCs w:val="24"/>
        </w:rPr>
        <w:t xml:space="preserve"> their feedback within ~ 20 </w:t>
      </w:r>
      <w:proofErr w:type="spellStart"/>
      <w:r w:rsidR="003340D5" w:rsidRPr="00FF6FEA">
        <w:rPr>
          <w:rFonts w:ascii="Times New Roman" w:hAnsi="Times New Roman"/>
          <w:color w:val="4F81BD" w:themeColor="accent1"/>
          <w:sz w:val="24"/>
          <w:szCs w:val="24"/>
        </w:rPr>
        <w:t>ms</w:t>
      </w:r>
      <w:proofErr w:type="spellEnd"/>
      <w:r w:rsidRPr="00FF6FEA">
        <w:rPr>
          <w:rFonts w:ascii="Times New Roman" w:hAnsi="Times New Roman"/>
          <w:color w:val="4F81BD" w:themeColor="accent1"/>
          <w:sz w:val="24"/>
          <w:szCs w:val="24"/>
        </w:rPr>
        <w:t xml:space="preserve"> from the initial spike in all </w:t>
      </w:r>
      <w:proofErr w:type="spellStart"/>
      <w:r w:rsidRPr="00FF6FEA">
        <w:rPr>
          <w:rFonts w:ascii="Times New Roman" w:hAnsi="Times New Roman"/>
          <w:color w:val="4F81BD" w:themeColor="accent1"/>
          <w:sz w:val="24"/>
          <w:szCs w:val="24"/>
        </w:rPr>
        <w:t>Chn</w:t>
      </w:r>
      <w:proofErr w:type="spellEnd"/>
      <w:r w:rsidRPr="00FF6FEA">
        <w:rPr>
          <w:rFonts w:ascii="Times New Roman" w:hAnsi="Times New Roman"/>
          <w:color w:val="4F81BD" w:themeColor="accent1"/>
          <w:sz w:val="24"/>
          <w:szCs w:val="24"/>
        </w:rPr>
        <w:t xml:space="preserve">, regardless the size of the slice they are sampled from.  </w:t>
      </w:r>
    </w:p>
    <w:p w14:paraId="395E774E" w14:textId="63557F72" w:rsidR="005248F9" w:rsidRPr="00FF6FEA" w:rsidRDefault="005248F9" w:rsidP="003340D5">
      <w:pPr>
        <w:pStyle w:val="ListParagraph"/>
        <w:numPr>
          <w:ilvl w:val="0"/>
          <w:numId w:val="42"/>
        </w:numPr>
        <w:tabs>
          <w:tab w:val="left" w:pos="360"/>
        </w:tabs>
        <w:spacing w:after="120" w:line="240" w:lineRule="auto"/>
        <w:rPr>
          <w:rFonts w:ascii="Times New Roman" w:hAnsi="Times New Roman"/>
          <w:color w:val="4F81BD" w:themeColor="accent1"/>
          <w:sz w:val="24"/>
          <w:szCs w:val="24"/>
        </w:rPr>
      </w:pPr>
      <w:r w:rsidRPr="00FF6FEA">
        <w:rPr>
          <w:rFonts w:ascii="Times New Roman" w:hAnsi="Times New Roman"/>
          <w:color w:val="4F81BD" w:themeColor="accent1"/>
          <w:sz w:val="24"/>
          <w:szCs w:val="24"/>
        </w:rPr>
        <w:t xml:space="preserve">Samples are usually within 50 um </w:t>
      </w:r>
      <w:proofErr w:type="gramStart"/>
      <w:r w:rsidRPr="00FF6FEA">
        <w:rPr>
          <w:rFonts w:ascii="Times New Roman" w:hAnsi="Times New Roman"/>
          <w:color w:val="4F81BD" w:themeColor="accent1"/>
          <w:sz w:val="24"/>
          <w:szCs w:val="24"/>
        </w:rPr>
        <w:t>radius</w:t>
      </w:r>
      <w:proofErr w:type="gramEnd"/>
      <w:r w:rsidRPr="00FF6FEA">
        <w:rPr>
          <w:rFonts w:ascii="Times New Roman" w:hAnsi="Times New Roman"/>
          <w:color w:val="4F81BD" w:themeColor="accent1"/>
          <w:sz w:val="24"/>
          <w:szCs w:val="24"/>
        </w:rPr>
        <w:t xml:space="preserve"> from the </w:t>
      </w:r>
      <w:proofErr w:type="spellStart"/>
      <w:r w:rsidRPr="00FF6FEA">
        <w:rPr>
          <w:rFonts w:ascii="Times New Roman" w:hAnsi="Times New Roman"/>
          <w:color w:val="4F81BD" w:themeColor="accent1"/>
          <w:sz w:val="24"/>
          <w:szCs w:val="24"/>
        </w:rPr>
        <w:t>Chn</w:t>
      </w:r>
      <w:proofErr w:type="spellEnd"/>
      <w:r w:rsidRPr="00FF6FEA">
        <w:rPr>
          <w:rFonts w:ascii="Times New Roman" w:hAnsi="Times New Roman"/>
          <w:color w:val="4F81BD" w:themeColor="accent1"/>
          <w:sz w:val="24"/>
          <w:szCs w:val="24"/>
        </w:rPr>
        <w:t xml:space="preserve">. But axons of the </w:t>
      </w:r>
      <w:proofErr w:type="spellStart"/>
      <w:r w:rsidRPr="00FF6FEA">
        <w:rPr>
          <w:rFonts w:ascii="Times New Roman" w:hAnsi="Times New Roman"/>
          <w:color w:val="4F81BD" w:themeColor="accent1"/>
          <w:sz w:val="24"/>
          <w:szCs w:val="24"/>
        </w:rPr>
        <w:t>Chn</w:t>
      </w:r>
      <w:proofErr w:type="spellEnd"/>
      <w:r w:rsidRPr="00FF6FEA">
        <w:rPr>
          <w:rFonts w:ascii="Times New Roman" w:hAnsi="Times New Roman"/>
          <w:color w:val="4F81BD" w:themeColor="accent1"/>
          <w:sz w:val="24"/>
          <w:szCs w:val="24"/>
        </w:rPr>
        <w:t xml:space="preserve"> extend to 200-300 um in the BLA. </w:t>
      </w:r>
    </w:p>
    <w:p w14:paraId="620736BE" w14:textId="22DD1A51" w:rsidR="00C1105D" w:rsidRPr="00FF6FEA" w:rsidRDefault="00C1105D" w:rsidP="003340D5">
      <w:pPr>
        <w:pStyle w:val="ListParagraph"/>
        <w:numPr>
          <w:ilvl w:val="0"/>
          <w:numId w:val="42"/>
        </w:numPr>
        <w:tabs>
          <w:tab w:val="left" w:pos="360"/>
        </w:tabs>
        <w:spacing w:after="120" w:line="240" w:lineRule="auto"/>
        <w:rPr>
          <w:rFonts w:ascii="Times New Roman" w:hAnsi="Times New Roman"/>
          <w:color w:val="4F81BD" w:themeColor="accent1"/>
          <w:sz w:val="24"/>
          <w:szCs w:val="24"/>
        </w:rPr>
      </w:pPr>
      <w:r w:rsidRPr="00FF6FEA">
        <w:rPr>
          <w:rFonts w:ascii="Times New Roman" w:hAnsi="Times New Roman"/>
          <w:color w:val="4F81BD" w:themeColor="accent1"/>
          <w:sz w:val="24"/>
          <w:szCs w:val="24"/>
        </w:rPr>
        <w:t xml:space="preserve">BLA slices and LFP electrode was placed 100-200 um from the intracellular electrode. </w:t>
      </w:r>
    </w:p>
    <w:p w14:paraId="17475ABD" w14:textId="732A89F6" w:rsidR="00A15128" w:rsidRPr="00FF6FEA" w:rsidRDefault="00A15128" w:rsidP="003340D5">
      <w:pPr>
        <w:pStyle w:val="ListParagraph"/>
        <w:numPr>
          <w:ilvl w:val="0"/>
          <w:numId w:val="42"/>
        </w:numPr>
        <w:tabs>
          <w:tab w:val="left" w:pos="360"/>
        </w:tabs>
        <w:spacing w:after="120" w:line="240" w:lineRule="auto"/>
        <w:rPr>
          <w:rFonts w:ascii="Times New Roman" w:hAnsi="Times New Roman"/>
          <w:color w:val="4F81BD" w:themeColor="accent1"/>
          <w:sz w:val="24"/>
          <w:szCs w:val="24"/>
        </w:rPr>
      </w:pPr>
      <w:r w:rsidRPr="00FF6FEA">
        <w:rPr>
          <w:rFonts w:ascii="Times New Roman" w:hAnsi="Times New Roman"/>
          <w:color w:val="4F81BD" w:themeColor="accent1"/>
          <w:sz w:val="24"/>
          <w:szCs w:val="24"/>
        </w:rPr>
        <w:t xml:space="preserve">Recordings were done from pyramidal neurons that are 20-30 um away from the </w:t>
      </w:r>
      <w:proofErr w:type="spellStart"/>
      <w:r w:rsidRPr="00FF6FEA">
        <w:rPr>
          <w:rFonts w:ascii="Times New Roman" w:hAnsi="Times New Roman"/>
          <w:color w:val="4F81BD" w:themeColor="accent1"/>
          <w:sz w:val="24"/>
          <w:szCs w:val="24"/>
        </w:rPr>
        <w:t>Chn</w:t>
      </w:r>
      <w:proofErr w:type="spellEnd"/>
      <w:r w:rsidRPr="00FF6FEA">
        <w:rPr>
          <w:rFonts w:ascii="Times New Roman" w:hAnsi="Times New Roman"/>
          <w:color w:val="4F81BD" w:themeColor="accent1"/>
          <w:sz w:val="24"/>
          <w:szCs w:val="24"/>
        </w:rPr>
        <w:t xml:space="preserve">.  </w:t>
      </w:r>
    </w:p>
    <w:p w14:paraId="4CCAE298" w14:textId="77777777" w:rsidR="00FC345F" w:rsidRPr="00FF6FEA" w:rsidRDefault="00041ACD" w:rsidP="00142AAA">
      <w:pPr>
        <w:pStyle w:val="ListParagraph"/>
        <w:numPr>
          <w:ilvl w:val="0"/>
          <w:numId w:val="42"/>
        </w:numPr>
        <w:tabs>
          <w:tab w:val="left" w:pos="360"/>
        </w:tabs>
        <w:spacing w:after="120" w:line="240" w:lineRule="auto"/>
        <w:rPr>
          <w:rFonts w:ascii="Times New Roman" w:hAnsi="Times New Roman"/>
          <w:color w:val="4F81BD" w:themeColor="accent1"/>
          <w:sz w:val="24"/>
          <w:szCs w:val="24"/>
        </w:rPr>
      </w:pPr>
      <w:r w:rsidRPr="00FF6FEA">
        <w:rPr>
          <w:rFonts w:ascii="Times New Roman" w:hAnsi="Times New Roman"/>
          <w:color w:val="4F81BD" w:themeColor="accent1"/>
          <w:sz w:val="24"/>
          <w:szCs w:val="24"/>
        </w:rPr>
        <w:t xml:space="preserve">Each neuron spreads spread over 100-200 um and axonal branches spread over 300 </w:t>
      </w:r>
      <w:proofErr w:type="gramStart"/>
      <w:r w:rsidRPr="00FF6FEA">
        <w:rPr>
          <w:rFonts w:ascii="Times New Roman" w:hAnsi="Times New Roman"/>
          <w:color w:val="4F81BD" w:themeColor="accent1"/>
          <w:sz w:val="24"/>
          <w:szCs w:val="24"/>
        </w:rPr>
        <w:t>um</w:t>
      </w:r>
      <w:proofErr w:type="gramEnd"/>
      <w:r w:rsidRPr="00FF6FEA">
        <w:rPr>
          <w:rFonts w:ascii="Times New Roman" w:hAnsi="Times New Roman"/>
          <w:color w:val="4F81BD" w:themeColor="accent1"/>
          <w:sz w:val="24"/>
          <w:szCs w:val="24"/>
        </w:rPr>
        <w:t xml:space="preserve">. </w:t>
      </w:r>
      <w:r w:rsidR="00194711" w:rsidRPr="00FF6FEA">
        <w:rPr>
          <w:rFonts w:ascii="Times New Roman" w:hAnsi="Times New Roman"/>
          <w:color w:val="4F81BD" w:themeColor="accent1"/>
          <w:sz w:val="24"/>
          <w:szCs w:val="24"/>
        </w:rPr>
        <w:t>Table 3a shows the synaptic properties of AMPA/NMDA, GABA and Ch</w:t>
      </w:r>
      <w:r w:rsidR="00E50249" w:rsidRPr="00FF6FEA">
        <w:rPr>
          <w:rFonts w:ascii="Times New Roman" w:hAnsi="Times New Roman"/>
          <w:color w:val="4F81BD" w:themeColor="accent1"/>
          <w:sz w:val="24"/>
          <w:szCs w:val="24"/>
        </w:rPr>
        <w:t>a</w:t>
      </w:r>
      <w:r w:rsidR="00194711" w:rsidRPr="00FF6FEA">
        <w:rPr>
          <w:rFonts w:ascii="Times New Roman" w:hAnsi="Times New Roman"/>
          <w:color w:val="4F81BD" w:themeColor="accent1"/>
          <w:sz w:val="24"/>
          <w:szCs w:val="24"/>
        </w:rPr>
        <w:t>n</w:t>
      </w:r>
      <w:r w:rsidR="00E50249" w:rsidRPr="00FF6FEA">
        <w:rPr>
          <w:rFonts w:ascii="Times New Roman" w:hAnsi="Times New Roman"/>
          <w:color w:val="4F81BD" w:themeColor="accent1"/>
          <w:sz w:val="24"/>
          <w:szCs w:val="24"/>
        </w:rPr>
        <w:t>delier</w:t>
      </w:r>
      <w:r w:rsidR="00194711" w:rsidRPr="00FF6FEA">
        <w:rPr>
          <w:rFonts w:ascii="Times New Roman" w:hAnsi="Times New Roman"/>
          <w:color w:val="4F81BD" w:themeColor="accent1"/>
          <w:sz w:val="24"/>
          <w:szCs w:val="24"/>
        </w:rPr>
        <w:t xml:space="preserve"> – Pyr</w:t>
      </w:r>
      <w:r w:rsidR="00E50249" w:rsidRPr="00FF6FEA">
        <w:rPr>
          <w:rFonts w:ascii="Times New Roman" w:hAnsi="Times New Roman"/>
          <w:color w:val="4F81BD" w:themeColor="accent1"/>
          <w:sz w:val="24"/>
          <w:szCs w:val="24"/>
        </w:rPr>
        <w:t>amidal</w:t>
      </w:r>
      <w:r w:rsidR="0041356C" w:rsidRPr="00FF6FEA">
        <w:rPr>
          <w:rFonts w:ascii="Times New Roman" w:hAnsi="Times New Roman"/>
          <w:color w:val="4F81BD" w:themeColor="accent1"/>
          <w:sz w:val="24"/>
          <w:szCs w:val="24"/>
        </w:rPr>
        <w:t xml:space="preserve"> synapses.</w:t>
      </w:r>
      <w:r w:rsidR="00EF2795" w:rsidRPr="00FF6FEA">
        <w:rPr>
          <w:rFonts w:ascii="Times New Roman" w:hAnsi="Times New Roman" w:cs="Arial"/>
          <w:color w:val="4F81BD" w:themeColor="accent1"/>
          <w:sz w:val="24"/>
          <w:szCs w:val="24"/>
        </w:rPr>
        <w:tab/>
      </w:r>
    </w:p>
    <w:p w14:paraId="7D92C90D" w14:textId="092ADF73" w:rsidR="00FC345F" w:rsidRPr="00FC345F" w:rsidRDefault="00EF2795" w:rsidP="00FC345F">
      <w:pPr>
        <w:tabs>
          <w:tab w:val="left" w:pos="360"/>
        </w:tabs>
        <w:spacing w:after="120" w:line="240" w:lineRule="auto"/>
        <w:rPr>
          <w:rFonts w:ascii="Times New Roman" w:hAnsi="Times New Roman"/>
          <w:sz w:val="24"/>
          <w:szCs w:val="24"/>
          <w:highlight w:val="yellow"/>
        </w:rPr>
      </w:pPr>
      <w:r w:rsidRPr="00FC345F">
        <w:rPr>
          <w:rFonts w:ascii="Times New Roman" w:hAnsi="Times New Roman"/>
          <w:b/>
          <w:sz w:val="24"/>
          <w:szCs w:val="24"/>
        </w:rPr>
        <w:t>Inputs</w:t>
      </w:r>
    </w:p>
    <w:p w14:paraId="4153D1C1" w14:textId="77777777" w:rsidR="00EF2795" w:rsidRPr="00E93B8B" w:rsidRDefault="00E93B8B" w:rsidP="00142AAA">
      <w:pPr>
        <w:tabs>
          <w:tab w:val="left" w:pos="360"/>
        </w:tabs>
        <w:spacing w:after="120" w:line="240" w:lineRule="auto"/>
        <w:contextualSpacing/>
        <w:rPr>
          <w:rFonts w:ascii="Times New Roman" w:hAnsi="Times New Roman"/>
          <w:b/>
          <w:sz w:val="24"/>
          <w:szCs w:val="24"/>
        </w:rPr>
      </w:pPr>
      <w:r>
        <w:rPr>
          <w:rFonts w:ascii="Times New Roman" w:hAnsi="Times New Roman"/>
          <w:sz w:val="24"/>
          <w:szCs w:val="24"/>
        </w:rPr>
        <w:t xml:space="preserve">The only input to the network is the current clamp given to one chandelier cell enough to generate one spike in it. </w:t>
      </w:r>
      <w:r w:rsidR="00EF2795">
        <w:rPr>
          <w:rFonts w:ascii="Times New Roman" w:hAnsi="Times New Roman"/>
          <w:color w:val="000000" w:themeColor="text1"/>
          <w:sz w:val="24"/>
          <w:szCs w:val="24"/>
        </w:rPr>
        <w:t xml:space="preserve"> </w:t>
      </w:r>
    </w:p>
    <w:p w14:paraId="47A2BCD8" w14:textId="77777777" w:rsidR="00EF2795" w:rsidRDefault="00EF2795" w:rsidP="00142AAA">
      <w:pPr>
        <w:tabs>
          <w:tab w:val="left" w:pos="360"/>
        </w:tabs>
        <w:spacing w:after="0" w:line="240" w:lineRule="auto"/>
        <w:contextualSpacing/>
        <w:rPr>
          <w:rFonts w:ascii="Times New Roman" w:hAnsi="Times New Roman"/>
          <w:sz w:val="24"/>
          <w:szCs w:val="24"/>
        </w:rPr>
      </w:pPr>
    </w:p>
    <w:p w14:paraId="49337B3E" w14:textId="77777777" w:rsidR="00EF2795" w:rsidRDefault="00EF2795" w:rsidP="00142AAA">
      <w:pPr>
        <w:tabs>
          <w:tab w:val="left" w:pos="360"/>
        </w:tabs>
        <w:spacing w:after="0" w:line="240" w:lineRule="auto"/>
        <w:contextualSpacing/>
        <w:rPr>
          <w:rFonts w:ascii="Times New Roman" w:hAnsi="Times New Roman"/>
          <w:b/>
          <w:sz w:val="24"/>
          <w:szCs w:val="24"/>
        </w:rPr>
      </w:pPr>
      <w:r>
        <w:rPr>
          <w:rFonts w:ascii="Times New Roman" w:hAnsi="Times New Roman"/>
          <w:b/>
          <w:sz w:val="24"/>
          <w:szCs w:val="24"/>
        </w:rPr>
        <w:t>Conditioning protocol used in simulations</w:t>
      </w:r>
    </w:p>
    <w:p w14:paraId="570BCC05" w14:textId="77777777" w:rsidR="006D4D6E" w:rsidRDefault="003A39E0" w:rsidP="00142AAA">
      <w:pPr>
        <w:tabs>
          <w:tab w:val="left" w:pos="360"/>
        </w:tabs>
        <w:autoSpaceDE w:val="0"/>
        <w:autoSpaceDN w:val="0"/>
        <w:adjustRightInd w:val="0"/>
        <w:spacing w:after="0" w:line="240" w:lineRule="auto"/>
        <w:ind w:firstLine="360"/>
        <w:rPr>
          <w:rFonts w:ascii="Times New Roman" w:hAnsi="Times New Roman"/>
          <w:color w:val="000000" w:themeColor="text1"/>
          <w:sz w:val="24"/>
          <w:szCs w:val="24"/>
        </w:rPr>
      </w:pPr>
      <w:r>
        <w:rPr>
          <w:rFonts w:ascii="Times New Roman" w:eastAsia="Calibri" w:hAnsi="Times New Roman"/>
          <w:sz w:val="24"/>
          <w:szCs w:val="24"/>
        </w:rPr>
        <w:t>……………………………..</w:t>
      </w:r>
    </w:p>
    <w:p w14:paraId="7A9EB521" w14:textId="77777777" w:rsidR="006D4D6E" w:rsidRDefault="006D4D6E" w:rsidP="00BC0E94">
      <w:pPr>
        <w:tabs>
          <w:tab w:val="left" w:pos="360"/>
        </w:tabs>
        <w:autoSpaceDE w:val="0"/>
        <w:autoSpaceDN w:val="0"/>
        <w:adjustRightInd w:val="0"/>
        <w:spacing w:after="0" w:line="240" w:lineRule="auto"/>
        <w:ind w:firstLine="360"/>
        <w:rPr>
          <w:rFonts w:ascii="Times New Roman" w:hAnsi="Times New Roman"/>
          <w:color w:val="000000" w:themeColor="text1"/>
          <w:sz w:val="24"/>
          <w:szCs w:val="24"/>
        </w:rPr>
      </w:pPr>
    </w:p>
    <w:p w14:paraId="3597A09C" w14:textId="67D284E0" w:rsidR="00454C6B" w:rsidRDefault="00454C6B" w:rsidP="00454C6B">
      <w:pPr>
        <w:tabs>
          <w:tab w:val="left" w:pos="360"/>
        </w:tabs>
        <w:spacing w:after="0" w:line="240" w:lineRule="auto"/>
        <w:rPr>
          <w:ins w:id="17" w:author="Ben Latimer" w:date="2018-06-04T19:34:00Z"/>
          <w:rFonts w:ascii="Times New Roman" w:hAnsi="Times New Roman"/>
          <w:sz w:val="24"/>
          <w:szCs w:val="24"/>
        </w:rPr>
      </w:pPr>
      <w:r w:rsidRPr="007D596B">
        <w:rPr>
          <w:rFonts w:ascii="Times New Roman" w:hAnsi="Times New Roman"/>
          <w:b/>
          <w:sz w:val="24"/>
          <w:szCs w:val="24"/>
        </w:rPr>
        <w:t>Model tuning and validation</w:t>
      </w:r>
      <w:r w:rsidRPr="007D596B">
        <w:rPr>
          <w:rFonts w:ascii="Times New Roman" w:hAnsi="Times New Roman"/>
          <w:sz w:val="24"/>
          <w:szCs w:val="24"/>
        </w:rPr>
        <w:t>.</w:t>
      </w:r>
    </w:p>
    <w:p w14:paraId="12406A4E" w14:textId="4C3AFF83" w:rsidR="007E28D7" w:rsidRDefault="007E28D7" w:rsidP="00454C6B">
      <w:pPr>
        <w:tabs>
          <w:tab w:val="left" w:pos="360"/>
        </w:tabs>
        <w:spacing w:after="0" w:line="240" w:lineRule="auto"/>
        <w:rPr>
          <w:ins w:id="18" w:author="Ben Latimer" w:date="2018-06-04T19:34:00Z"/>
          <w:rFonts w:ascii="Times New Roman" w:hAnsi="Times New Roman"/>
          <w:sz w:val="24"/>
          <w:szCs w:val="24"/>
        </w:rPr>
      </w:pPr>
    </w:p>
    <w:p w14:paraId="0E6921E1" w14:textId="191063D1" w:rsidR="007E28D7" w:rsidRDefault="007E28D7" w:rsidP="00454C6B">
      <w:pPr>
        <w:tabs>
          <w:tab w:val="left" w:pos="360"/>
        </w:tabs>
        <w:spacing w:after="0" w:line="240" w:lineRule="auto"/>
        <w:rPr>
          <w:ins w:id="19" w:author="Ben Latimer" w:date="2018-06-04T19:34:00Z"/>
          <w:rFonts w:ascii="Times New Roman" w:hAnsi="Times New Roman"/>
          <w:b/>
          <w:bCs/>
          <w:sz w:val="24"/>
          <w:szCs w:val="24"/>
        </w:rPr>
      </w:pPr>
      <w:ins w:id="20" w:author="Ben Latimer" w:date="2018-06-04T19:34:00Z">
        <w:r>
          <w:rPr>
            <w:rFonts w:ascii="Times New Roman" w:hAnsi="Times New Roman"/>
            <w:b/>
            <w:bCs/>
            <w:sz w:val="24"/>
            <w:szCs w:val="24"/>
          </w:rPr>
          <w:t>Questions</w:t>
        </w:r>
      </w:ins>
    </w:p>
    <w:p w14:paraId="24D2065E" w14:textId="284B1BE4" w:rsidR="007E28D7" w:rsidRDefault="007E28D7" w:rsidP="00454C6B">
      <w:pPr>
        <w:tabs>
          <w:tab w:val="left" w:pos="360"/>
        </w:tabs>
        <w:spacing w:after="0" w:line="240" w:lineRule="auto"/>
        <w:rPr>
          <w:ins w:id="21" w:author="Ben Latimer" w:date="2018-06-04T19:34:00Z"/>
          <w:rFonts w:ascii="Times New Roman" w:hAnsi="Times New Roman"/>
          <w:b/>
          <w:bCs/>
          <w:sz w:val="24"/>
          <w:szCs w:val="24"/>
        </w:rPr>
      </w:pPr>
    </w:p>
    <w:p w14:paraId="6479C834" w14:textId="5F63D157" w:rsidR="007E28D7" w:rsidRDefault="00AE7668">
      <w:pPr>
        <w:pStyle w:val="ListParagraph"/>
        <w:numPr>
          <w:ilvl w:val="0"/>
          <w:numId w:val="45"/>
        </w:numPr>
        <w:tabs>
          <w:tab w:val="left" w:pos="360"/>
        </w:tabs>
        <w:spacing w:after="0" w:line="240" w:lineRule="auto"/>
        <w:rPr>
          <w:ins w:id="22" w:author="Ben Latimer" w:date="2018-06-05T14:25:00Z"/>
          <w:rFonts w:ascii="Times New Roman" w:hAnsi="Times New Roman"/>
          <w:sz w:val="24"/>
          <w:szCs w:val="24"/>
        </w:rPr>
      </w:pPr>
      <w:ins w:id="23" w:author="Ben Latimer" w:date="2018-06-04T19:34:00Z">
        <w:r>
          <w:rPr>
            <w:rFonts w:ascii="Times New Roman" w:hAnsi="Times New Roman"/>
            <w:sz w:val="24"/>
            <w:szCs w:val="24"/>
          </w:rPr>
          <w:t xml:space="preserve">Do you think a coupled </w:t>
        </w:r>
        <w:proofErr w:type="spellStart"/>
        <w:r>
          <w:rPr>
            <w:rFonts w:ascii="Times New Roman" w:hAnsi="Times New Roman"/>
            <w:sz w:val="24"/>
            <w:szCs w:val="24"/>
          </w:rPr>
          <w:t>Pyr</w:t>
        </w:r>
        <w:proofErr w:type="spellEnd"/>
        <w:r>
          <w:rPr>
            <w:rFonts w:ascii="Times New Roman" w:hAnsi="Times New Roman"/>
            <w:sz w:val="24"/>
            <w:szCs w:val="24"/>
          </w:rPr>
          <w:t xml:space="preserve"> and </w:t>
        </w:r>
        <w:proofErr w:type="spellStart"/>
        <w:r>
          <w:rPr>
            <w:rFonts w:ascii="Times New Roman" w:hAnsi="Times New Roman"/>
            <w:sz w:val="24"/>
            <w:szCs w:val="24"/>
          </w:rPr>
          <w:t>Chn</w:t>
        </w:r>
        <w:proofErr w:type="spellEnd"/>
        <w:r>
          <w:rPr>
            <w:rFonts w:ascii="Times New Roman" w:hAnsi="Times New Roman"/>
            <w:sz w:val="24"/>
            <w:szCs w:val="24"/>
          </w:rPr>
          <w:t xml:space="preserve"> should be able to oscillate at </w:t>
        </w:r>
      </w:ins>
      <w:ins w:id="24" w:author="Ben Latimer" w:date="2018-06-04T19:35:00Z">
        <w:r>
          <w:rPr>
            <w:rFonts w:ascii="Times New Roman" w:hAnsi="Times New Roman"/>
            <w:sz w:val="24"/>
            <w:szCs w:val="24"/>
          </w:rPr>
          <w:t xml:space="preserve">the ripple frequency? </w:t>
        </w:r>
      </w:ins>
      <w:ins w:id="25" w:author="Ben Latimer" w:date="2018-06-05T14:24:00Z">
        <w:r w:rsidR="00187DF1">
          <w:rPr>
            <w:rFonts w:ascii="Times New Roman" w:hAnsi="Times New Roman"/>
            <w:sz w:val="24"/>
            <w:szCs w:val="24"/>
          </w:rPr>
          <w:t xml:space="preserve">Or is the idea that the two </w:t>
        </w:r>
        <w:proofErr w:type="spellStart"/>
        <w:r w:rsidR="00187DF1">
          <w:rPr>
            <w:rFonts w:ascii="Times New Roman" w:hAnsi="Times New Roman"/>
            <w:sz w:val="24"/>
            <w:szCs w:val="24"/>
          </w:rPr>
          <w:t>Chns</w:t>
        </w:r>
        <w:proofErr w:type="spellEnd"/>
        <w:r w:rsidR="00187DF1">
          <w:rPr>
            <w:rFonts w:ascii="Times New Roman" w:hAnsi="Times New Roman"/>
            <w:sz w:val="24"/>
            <w:szCs w:val="24"/>
          </w:rPr>
          <w:t xml:space="preserve"> in the ‘elementary module</w:t>
        </w:r>
      </w:ins>
      <w:ins w:id="26" w:author="Ben Latimer" w:date="2018-06-05T14:25:00Z">
        <w:r w:rsidR="00187DF1">
          <w:rPr>
            <w:rFonts w:ascii="Times New Roman" w:hAnsi="Times New Roman"/>
            <w:sz w:val="24"/>
            <w:szCs w:val="24"/>
          </w:rPr>
          <w:t>’ fire 180 degrees out of phase so that the pyramidal cell fires at the ripple frequency? Do you think the pyramidal cells are firing at every peak of the ripple</w:t>
        </w:r>
      </w:ins>
      <w:ins w:id="27" w:author="Ben Latimer" w:date="2018-06-05T14:27:00Z">
        <w:r w:rsidR="005B58AC">
          <w:rPr>
            <w:rFonts w:ascii="Times New Roman" w:hAnsi="Times New Roman"/>
            <w:sz w:val="24"/>
            <w:szCs w:val="24"/>
          </w:rPr>
          <w:t xml:space="preserve"> or only some</w:t>
        </w:r>
      </w:ins>
      <w:ins w:id="28" w:author="Ben Latimer" w:date="2018-06-05T14:25:00Z">
        <w:r w:rsidR="00187DF1">
          <w:rPr>
            <w:rFonts w:ascii="Times New Roman" w:hAnsi="Times New Roman"/>
            <w:sz w:val="24"/>
            <w:szCs w:val="24"/>
          </w:rPr>
          <w:t>?</w:t>
        </w:r>
      </w:ins>
    </w:p>
    <w:p w14:paraId="77A9B3FE" w14:textId="0B1EB235" w:rsidR="00187DF1" w:rsidRPr="007E28D7" w:rsidRDefault="00187DF1">
      <w:pPr>
        <w:pStyle w:val="ListParagraph"/>
        <w:numPr>
          <w:ilvl w:val="0"/>
          <w:numId w:val="45"/>
        </w:numPr>
        <w:tabs>
          <w:tab w:val="left" w:pos="360"/>
        </w:tabs>
        <w:spacing w:after="0" w:line="240" w:lineRule="auto"/>
        <w:rPr>
          <w:rFonts w:ascii="Times New Roman" w:hAnsi="Times New Roman"/>
          <w:sz w:val="24"/>
          <w:szCs w:val="24"/>
          <w:rPrChange w:id="29" w:author="Ben Latimer" w:date="2018-06-04T19:34:00Z">
            <w:rPr>
              <w:rFonts w:ascii="Times New Roman" w:hAnsi="Times New Roman"/>
              <w:sz w:val="24"/>
              <w:szCs w:val="24"/>
            </w:rPr>
          </w:rPrChange>
        </w:rPr>
        <w:pPrChange w:id="30" w:author="Ben Latimer" w:date="2018-06-04T19:34:00Z">
          <w:pPr>
            <w:tabs>
              <w:tab w:val="left" w:pos="360"/>
            </w:tabs>
            <w:spacing w:after="0" w:line="240" w:lineRule="auto"/>
          </w:pPr>
        </w:pPrChange>
      </w:pPr>
      <w:ins w:id="31" w:author="Ben Latimer" w:date="2018-06-05T14:25:00Z">
        <w:r>
          <w:rPr>
            <w:rFonts w:ascii="Times New Roman" w:hAnsi="Times New Roman"/>
            <w:sz w:val="24"/>
            <w:szCs w:val="24"/>
          </w:rPr>
          <w:lastRenderedPageBreak/>
          <w:t xml:space="preserve">Do you have </w:t>
        </w:r>
      </w:ins>
      <w:ins w:id="32" w:author="Ben Latimer" w:date="2018-06-05T14:26:00Z">
        <w:r>
          <w:rPr>
            <w:rFonts w:ascii="Times New Roman" w:hAnsi="Times New Roman"/>
            <w:sz w:val="24"/>
            <w:szCs w:val="24"/>
          </w:rPr>
          <w:t>recordings from the axon initial segment? I found that this is critical for fast firing of the Pyramidal cell. If there is backpropagation, firing is constrained</w:t>
        </w:r>
      </w:ins>
      <w:ins w:id="33" w:author="Ben Latimer" w:date="2018-06-05T14:27:00Z">
        <w:r w:rsidR="005B58AC">
          <w:rPr>
            <w:rFonts w:ascii="Times New Roman" w:hAnsi="Times New Roman"/>
            <w:sz w:val="24"/>
            <w:szCs w:val="24"/>
          </w:rPr>
          <w:t xml:space="preserve"> because the soma provides a short current injection that</w:t>
        </w:r>
        <w:bookmarkStart w:id="34" w:name="_GoBack"/>
        <w:bookmarkEnd w:id="34"/>
        <w:r w:rsidR="005B58AC">
          <w:rPr>
            <w:rFonts w:ascii="Times New Roman" w:hAnsi="Times New Roman"/>
            <w:sz w:val="24"/>
            <w:szCs w:val="24"/>
          </w:rPr>
          <w:t xml:space="preserve"> increases the width of the AP in the axon.</w:t>
        </w:r>
      </w:ins>
    </w:p>
    <w:p w14:paraId="561A438A" w14:textId="489DDAED" w:rsidR="00AD28A2" w:rsidRDefault="00AD28A2" w:rsidP="00454C6B">
      <w:pPr>
        <w:tabs>
          <w:tab w:val="left" w:pos="360"/>
        </w:tabs>
        <w:spacing w:after="0" w:line="240" w:lineRule="auto"/>
        <w:rPr>
          <w:rFonts w:ascii="Times New Roman" w:hAnsi="Times New Roman"/>
          <w:sz w:val="24"/>
          <w:szCs w:val="24"/>
        </w:rPr>
      </w:pPr>
    </w:p>
    <w:p w14:paraId="6AE48F1C" w14:textId="7743F70E" w:rsidR="00AD28A2" w:rsidRDefault="00AD28A2" w:rsidP="00454C6B">
      <w:pPr>
        <w:tabs>
          <w:tab w:val="left" w:pos="360"/>
        </w:tabs>
        <w:spacing w:after="0" w:line="240" w:lineRule="auto"/>
        <w:rPr>
          <w:rFonts w:ascii="Times New Roman" w:hAnsi="Times New Roman"/>
          <w:b/>
          <w:bCs/>
          <w:sz w:val="24"/>
          <w:szCs w:val="24"/>
        </w:rPr>
      </w:pPr>
      <w:r>
        <w:rPr>
          <w:rFonts w:ascii="Times New Roman" w:hAnsi="Times New Roman"/>
          <w:b/>
          <w:bCs/>
          <w:sz w:val="24"/>
          <w:szCs w:val="24"/>
        </w:rPr>
        <w:t>Results (Preliminary)</w:t>
      </w:r>
    </w:p>
    <w:p w14:paraId="00F53F9B" w14:textId="5B95BC7A" w:rsidR="00AD28A2" w:rsidRDefault="00AD28A2" w:rsidP="00454C6B">
      <w:pPr>
        <w:tabs>
          <w:tab w:val="left" w:pos="360"/>
        </w:tabs>
        <w:spacing w:after="0" w:line="240" w:lineRule="auto"/>
        <w:rPr>
          <w:rFonts w:ascii="Times New Roman" w:hAnsi="Times New Roman"/>
          <w:b/>
          <w:bCs/>
          <w:sz w:val="24"/>
          <w:szCs w:val="24"/>
        </w:rPr>
      </w:pPr>
    </w:p>
    <w:p w14:paraId="2EFD59C4" w14:textId="5BABBDF8" w:rsidR="00AD28A2" w:rsidDel="00C05562" w:rsidRDefault="00AD28A2" w:rsidP="00D92E13">
      <w:pPr>
        <w:tabs>
          <w:tab w:val="left" w:pos="360"/>
        </w:tabs>
        <w:spacing w:after="0" w:line="240" w:lineRule="auto"/>
        <w:jc w:val="center"/>
        <w:rPr>
          <w:del w:id="35" w:author="Ben Latimer" w:date="2018-06-03T16:53:00Z"/>
          <w:rFonts w:ascii="Times New Roman" w:hAnsi="Times New Roman"/>
          <w:sz w:val="24"/>
          <w:szCs w:val="24"/>
        </w:rPr>
      </w:pPr>
      <w:del w:id="36" w:author="Ben Latimer" w:date="2018-06-03T16:53:00Z">
        <w:r w:rsidDel="00C05562">
          <w:rPr>
            <w:rFonts w:ascii="Times New Roman" w:hAnsi="Times New Roman"/>
            <w:sz w:val="24"/>
            <w:szCs w:val="24"/>
          </w:rPr>
          <w:delText>We found that the amount of current necessary to spike a model Pyramidal neuron using a GABA synapse with reversal potential of -54 mV is orders of magnitude higher than the current needed with an AMPA excitatory synapse. Since the current needed is so high, current injection persists at a significant level even after the action potential. This causes backpropagation to the soma. To prevent this backpropagation which is not seen in vitro, we needed to either decrease the GABA time constant to ~5 ms so that the current injection lasted only for the duration of the action potential or increase the axial resistance of the axon. This suggests that either the pyramidal cell axon is much different from the model we’re currently using from a cortical pyramidal cell or the GABA time constant of the synapse is short.</w:delText>
        </w:r>
      </w:del>
    </w:p>
    <w:p w14:paraId="66A3AAAF" w14:textId="2FD7E261" w:rsidR="00C05562" w:rsidRDefault="00C05562" w:rsidP="00AD28A2">
      <w:pPr>
        <w:tabs>
          <w:tab w:val="left" w:pos="360"/>
        </w:tabs>
        <w:spacing w:after="0" w:line="240" w:lineRule="auto"/>
        <w:rPr>
          <w:ins w:id="37" w:author="Ben Latimer" w:date="2018-06-03T16:53:00Z"/>
          <w:rFonts w:ascii="Times New Roman" w:hAnsi="Times New Roman"/>
          <w:sz w:val="24"/>
          <w:szCs w:val="24"/>
        </w:rPr>
      </w:pPr>
    </w:p>
    <w:p w14:paraId="08145ECF" w14:textId="1085EE30" w:rsidR="00C05562" w:rsidRDefault="00C05562" w:rsidP="00AD28A2">
      <w:pPr>
        <w:tabs>
          <w:tab w:val="left" w:pos="360"/>
        </w:tabs>
        <w:spacing w:after="0" w:line="240" w:lineRule="auto"/>
        <w:rPr>
          <w:ins w:id="38" w:author="Ben Latimer" w:date="2018-06-03T16:53:00Z"/>
          <w:rFonts w:ascii="Times New Roman" w:hAnsi="Times New Roman"/>
          <w:sz w:val="24"/>
          <w:szCs w:val="24"/>
        </w:rPr>
      </w:pPr>
    </w:p>
    <w:p w14:paraId="7D0F69BF" w14:textId="5358BB13" w:rsidR="00C05562" w:rsidRDefault="00C05562" w:rsidP="00AD28A2">
      <w:pPr>
        <w:tabs>
          <w:tab w:val="left" w:pos="360"/>
        </w:tabs>
        <w:spacing w:after="0" w:line="240" w:lineRule="auto"/>
        <w:rPr>
          <w:ins w:id="39" w:author="Ben Latimer" w:date="2018-06-03T16:53:00Z"/>
          <w:rFonts w:ascii="Times New Roman" w:hAnsi="Times New Roman"/>
          <w:sz w:val="24"/>
          <w:szCs w:val="24"/>
        </w:rPr>
      </w:pPr>
    </w:p>
    <w:p w14:paraId="0E0D96F4" w14:textId="77777777" w:rsidR="00C05562" w:rsidRDefault="00C05562" w:rsidP="00AD28A2">
      <w:pPr>
        <w:tabs>
          <w:tab w:val="left" w:pos="360"/>
        </w:tabs>
        <w:spacing w:after="0" w:line="240" w:lineRule="auto"/>
        <w:rPr>
          <w:ins w:id="40" w:author="Ben Latimer" w:date="2018-06-03T16:53:00Z"/>
          <w:rFonts w:ascii="Times New Roman" w:hAnsi="Times New Roman"/>
          <w:sz w:val="24"/>
          <w:szCs w:val="24"/>
        </w:rPr>
      </w:pPr>
    </w:p>
    <w:p w14:paraId="61F97229" w14:textId="46A2FAA8" w:rsidR="00AD28A2" w:rsidDel="00C05562" w:rsidRDefault="00AD28A2" w:rsidP="00AD28A2">
      <w:pPr>
        <w:tabs>
          <w:tab w:val="left" w:pos="360"/>
        </w:tabs>
        <w:spacing w:after="0" w:line="240" w:lineRule="auto"/>
        <w:rPr>
          <w:del w:id="41" w:author="Ben Latimer" w:date="2018-06-03T16:53:00Z"/>
          <w:rFonts w:ascii="Times New Roman" w:hAnsi="Times New Roman"/>
          <w:sz w:val="24"/>
          <w:szCs w:val="24"/>
        </w:rPr>
      </w:pPr>
    </w:p>
    <w:p w14:paraId="69CFE30C" w14:textId="6DC93965" w:rsidR="00AD28A2" w:rsidDel="00C05562" w:rsidRDefault="00AD28A2" w:rsidP="00AD28A2">
      <w:pPr>
        <w:tabs>
          <w:tab w:val="left" w:pos="360"/>
        </w:tabs>
        <w:spacing w:after="0" w:line="240" w:lineRule="auto"/>
        <w:rPr>
          <w:del w:id="42" w:author="Ben Latimer" w:date="2018-06-03T16:53:00Z"/>
          <w:rFonts w:ascii="Times New Roman" w:hAnsi="Times New Roman"/>
          <w:sz w:val="24"/>
          <w:szCs w:val="24"/>
        </w:rPr>
      </w:pPr>
      <w:del w:id="43" w:author="Ben Latimer" w:date="2018-06-03T16:53:00Z">
        <w:r w:rsidDel="00C05562">
          <w:rPr>
            <w:rFonts w:ascii="Times New Roman" w:hAnsi="Times New Roman"/>
            <w:sz w:val="24"/>
            <w:szCs w:val="24"/>
          </w:rPr>
          <w:delText xml:space="preserve">After we adjusted the time constant of the synapse, we were able to reproduce the sharp wave oscillation seen in vitro. </w:delText>
        </w:r>
      </w:del>
    </w:p>
    <w:p w14:paraId="4667642E" w14:textId="38DE2B76" w:rsidR="00D92E13" w:rsidRDefault="00D92E13" w:rsidP="00D92E13">
      <w:pPr>
        <w:tabs>
          <w:tab w:val="left" w:pos="360"/>
        </w:tabs>
        <w:spacing w:after="0" w:line="240" w:lineRule="auto"/>
        <w:jc w:val="center"/>
        <w:rPr>
          <w:rFonts w:ascii="Times New Roman" w:hAnsi="Times New Roman"/>
          <w:sz w:val="24"/>
          <w:szCs w:val="24"/>
        </w:rPr>
      </w:pPr>
    </w:p>
    <w:p w14:paraId="4F242010" w14:textId="3E362F46" w:rsidR="000D041D" w:rsidRDefault="000D041D" w:rsidP="000D041D">
      <w:pPr>
        <w:tabs>
          <w:tab w:val="left" w:pos="360"/>
        </w:tabs>
        <w:spacing w:after="0" w:line="240" w:lineRule="auto"/>
        <w:jc w:val="center"/>
        <w:rPr>
          <w:rFonts w:ascii="Times New Roman" w:hAnsi="Times New Roman"/>
          <w:b/>
          <w:bCs/>
          <w:sz w:val="24"/>
          <w:szCs w:val="24"/>
        </w:rPr>
      </w:pPr>
    </w:p>
    <w:p w14:paraId="59FC74A1" w14:textId="77777777" w:rsidR="00191F6A" w:rsidRDefault="00191F6A" w:rsidP="00002A46">
      <w:pPr>
        <w:tabs>
          <w:tab w:val="left" w:pos="360"/>
        </w:tabs>
        <w:autoSpaceDE w:val="0"/>
        <w:autoSpaceDN w:val="0"/>
        <w:adjustRightInd w:val="0"/>
        <w:spacing w:after="0" w:line="240" w:lineRule="auto"/>
        <w:rPr>
          <w:rFonts w:ascii="Times New Roman" w:hAnsi="Times New Roman"/>
          <w:b/>
          <w:bCs/>
          <w:caps/>
          <w:sz w:val="24"/>
          <w:szCs w:val="24"/>
        </w:rPr>
      </w:pPr>
      <w:r w:rsidRPr="00EE12DA">
        <w:rPr>
          <w:rFonts w:ascii="Times New Roman" w:hAnsi="Times New Roman"/>
          <w:b/>
          <w:bCs/>
          <w:caps/>
          <w:sz w:val="24"/>
          <w:szCs w:val="24"/>
        </w:rPr>
        <w:t>REFERENCES</w:t>
      </w:r>
    </w:p>
    <w:p w14:paraId="45133AA7" w14:textId="77777777" w:rsidR="00A7668B" w:rsidRPr="00002A46" w:rsidRDefault="00A7668B" w:rsidP="00002A46">
      <w:pPr>
        <w:tabs>
          <w:tab w:val="left" w:pos="360"/>
        </w:tabs>
        <w:autoSpaceDE w:val="0"/>
        <w:autoSpaceDN w:val="0"/>
        <w:adjustRightInd w:val="0"/>
        <w:spacing w:after="0" w:line="240" w:lineRule="auto"/>
        <w:rPr>
          <w:rFonts w:ascii="Times New Roman" w:hAnsi="Times New Roman"/>
          <w:b/>
          <w:color w:val="00B050"/>
          <w:sz w:val="24"/>
          <w:szCs w:val="24"/>
        </w:rPr>
      </w:pPr>
    </w:p>
    <w:p w14:paraId="0DBDF44F" w14:textId="77777777" w:rsidR="00002A46" w:rsidRPr="00843FBF" w:rsidRDefault="00843FBF" w:rsidP="00A7668B">
      <w:pPr>
        <w:pStyle w:val="NoSpacing2"/>
        <w:ind w:left="180" w:hanging="180"/>
        <w:jc w:val="both"/>
        <w:rPr>
          <w:rFonts w:ascii="Times New Roman" w:hAnsi="Times New Roman"/>
          <w:bCs/>
          <w:sz w:val="24"/>
          <w:szCs w:val="24"/>
        </w:rPr>
      </w:pPr>
      <w:proofErr w:type="spellStart"/>
      <w:r w:rsidRPr="00843FBF">
        <w:rPr>
          <w:rFonts w:ascii="Times New Roman" w:hAnsi="Times New Roman"/>
          <w:color w:val="303030"/>
          <w:sz w:val="24"/>
          <w:szCs w:val="24"/>
          <w:shd w:val="clear" w:color="auto" w:fill="FFFFFF"/>
        </w:rPr>
        <w:t>Bezaire</w:t>
      </w:r>
      <w:proofErr w:type="spellEnd"/>
      <w:r w:rsidRPr="00843FBF">
        <w:rPr>
          <w:rFonts w:ascii="Times New Roman" w:hAnsi="Times New Roman"/>
          <w:color w:val="303030"/>
          <w:sz w:val="24"/>
          <w:szCs w:val="24"/>
          <w:shd w:val="clear" w:color="auto" w:fill="FFFFFF"/>
        </w:rPr>
        <w:t xml:space="preserve">, M. J., </w:t>
      </w:r>
      <w:proofErr w:type="spellStart"/>
      <w:r w:rsidRPr="00843FBF">
        <w:rPr>
          <w:rFonts w:ascii="Times New Roman" w:hAnsi="Times New Roman"/>
          <w:color w:val="303030"/>
          <w:sz w:val="24"/>
          <w:szCs w:val="24"/>
          <w:shd w:val="clear" w:color="auto" w:fill="FFFFFF"/>
        </w:rPr>
        <w:t>Raikov</w:t>
      </w:r>
      <w:proofErr w:type="spellEnd"/>
      <w:r w:rsidRPr="00843FBF">
        <w:rPr>
          <w:rFonts w:ascii="Times New Roman" w:hAnsi="Times New Roman"/>
          <w:color w:val="303030"/>
          <w:sz w:val="24"/>
          <w:szCs w:val="24"/>
          <w:shd w:val="clear" w:color="auto" w:fill="FFFFFF"/>
        </w:rPr>
        <w:t xml:space="preserve">, I., Burk, K., Vyas, D., &amp; </w:t>
      </w:r>
      <w:proofErr w:type="spellStart"/>
      <w:r w:rsidRPr="00843FBF">
        <w:rPr>
          <w:rFonts w:ascii="Times New Roman" w:hAnsi="Times New Roman"/>
          <w:color w:val="303030"/>
          <w:sz w:val="24"/>
          <w:szCs w:val="24"/>
          <w:shd w:val="clear" w:color="auto" w:fill="FFFFFF"/>
        </w:rPr>
        <w:t>Soltesz</w:t>
      </w:r>
      <w:proofErr w:type="spellEnd"/>
      <w:r w:rsidRPr="00843FBF">
        <w:rPr>
          <w:rFonts w:ascii="Times New Roman" w:hAnsi="Times New Roman"/>
          <w:color w:val="303030"/>
          <w:sz w:val="24"/>
          <w:szCs w:val="24"/>
          <w:shd w:val="clear" w:color="auto" w:fill="FFFFFF"/>
        </w:rPr>
        <w:t xml:space="preserve">, I. (2016). </w:t>
      </w:r>
      <w:proofErr w:type="spellStart"/>
      <w:r w:rsidRPr="00843FBF">
        <w:rPr>
          <w:rFonts w:ascii="Times New Roman" w:hAnsi="Times New Roman"/>
          <w:color w:val="303030"/>
          <w:sz w:val="24"/>
          <w:szCs w:val="24"/>
          <w:shd w:val="clear" w:color="auto" w:fill="FFFFFF"/>
        </w:rPr>
        <w:t>Interneuronal</w:t>
      </w:r>
      <w:proofErr w:type="spellEnd"/>
      <w:r w:rsidRPr="00843FBF">
        <w:rPr>
          <w:rFonts w:ascii="Times New Roman" w:hAnsi="Times New Roman"/>
          <w:color w:val="303030"/>
          <w:sz w:val="24"/>
          <w:szCs w:val="24"/>
          <w:shd w:val="clear" w:color="auto" w:fill="FFFFFF"/>
        </w:rPr>
        <w:t xml:space="preserve"> mechanisms of hippocampal theta oscillations in a full-scale model of the rodent CA1 circuit. </w:t>
      </w:r>
      <w:proofErr w:type="spellStart"/>
      <w:r w:rsidRPr="00843FBF">
        <w:rPr>
          <w:rFonts w:ascii="Times New Roman" w:hAnsi="Times New Roman"/>
          <w:i/>
          <w:iCs/>
          <w:color w:val="303030"/>
          <w:sz w:val="24"/>
          <w:szCs w:val="24"/>
          <w:shd w:val="clear" w:color="auto" w:fill="FFFFFF"/>
        </w:rPr>
        <w:t>eLife</w:t>
      </w:r>
      <w:proofErr w:type="spellEnd"/>
      <w:r w:rsidRPr="00843FBF">
        <w:rPr>
          <w:rFonts w:ascii="Times New Roman" w:hAnsi="Times New Roman"/>
          <w:color w:val="303030"/>
          <w:sz w:val="24"/>
          <w:szCs w:val="24"/>
          <w:shd w:val="clear" w:color="auto" w:fill="FFFFFF"/>
        </w:rPr>
        <w:t>, </w:t>
      </w:r>
      <w:r w:rsidRPr="00843FBF">
        <w:rPr>
          <w:rFonts w:ascii="Times New Roman" w:hAnsi="Times New Roman"/>
          <w:i/>
          <w:iCs/>
          <w:color w:val="303030"/>
          <w:sz w:val="24"/>
          <w:szCs w:val="24"/>
          <w:shd w:val="clear" w:color="auto" w:fill="FFFFFF"/>
        </w:rPr>
        <w:t>5</w:t>
      </w:r>
      <w:r w:rsidRPr="00843FBF">
        <w:rPr>
          <w:rFonts w:ascii="Times New Roman" w:hAnsi="Times New Roman"/>
          <w:color w:val="303030"/>
          <w:sz w:val="24"/>
          <w:szCs w:val="24"/>
          <w:shd w:val="clear" w:color="auto" w:fill="FFFFFF"/>
        </w:rPr>
        <w:t>, e18566. http://doi.org/10.7554/eLife.18566</w:t>
      </w:r>
    </w:p>
    <w:p w14:paraId="4B5233CB" w14:textId="77777777" w:rsidR="002E4F0E" w:rsidRPr="00F436CB" w:rsidRDefault="002E4F0E" w:rsidP="00252068">
      <w:pPr>
        <w:pStyle w:val="NoSpacing2"/>
        <w:ind w:left="180" w:hanging="180"/>
        <w:rPr>
          <w:rFonts w:ascii="Times New Roman" w:hAnsi="Times New Roman"/>
          <w:noProof/>
          <w:sz w:val="24"/>
          <w:szCs w:val="24"/>
        </w:rPr>
      </w:pPr>
      <w:r w:rsidRPr="00F436CB">
        <w:rPr>
          <w:rFonts w:ascii="Times New Roman" w:hAnsi="Times New Roman"/>
          <w:noProof/>
          <w:sz w:val="24"/>
          <w:szCs w:val="24"/>
        </w:rPr>
        <w:t xml:space="preserve">Carnevale NT, Hines ML. 2006. </w:t>
      </w:r>
      <w:r w:rsidRPr="00F436CB">
        <w:rPr>
          <w:rFonts w:ascii="Times New Roman" w:hAnsi="Times New Roman"/>
          <w:i/>
          <w:noProof/>
          <w:sz w:val="24"/>
          <w:szCs w:val="24"/>
        </w:rPr>
        <w:t>The NEURON book</w:t>
      </w:r>
      <w:r w:rsidRPr="00F436CB">
        <w:rPr>
          <w:rFonts w:ascii="Times New Roman" w:hAnsi="Times New Roman"/>
          <w:noProof/>
          <w:sz w:val="24"/>
          <w:szCs w:val="24"/>
        </w:rPr>
        <w:t>. Cambridge University Press, Cambridge, UK.</w:t>
      </w:r>
    </w:p>
    <w:p w14:paraId="2B99DC52" w14:textId="77777777" w:rsidR="002E4F0E" w:rsidRPr="00F436CB" w:rsidRDefault="002E4F0E" w:rsidP="00252068">
      <w:pPr>
        <w:pStyle w:val="NoSpacing2"/>
        <w:ind w:left="180" w:hanging="180"/>
        <w:rPr>
          <w:rFonts w:ascii="Times New Roman" w:hAnsi="Times New Roman"/>
          <w:sz w:val="24"/>
          <w:szCs w:val="24"/>
        </w:rPr>
      </w:pPr>
      <w:proofErr w:type="spellStart"/>
      <w:r w:rsidRPr="00F436CB">
        <w:rPr>
          <w:rFonts w:ascii="Times New Roman" w:hAnsi="Times New Roman"/>
          <w:sz w:val="24"/>
          <w:szCs w:val="24"/>
        </w:rPr>
        <w:t>Durstewitz</w:t>
      </w:r>
      <w:proofErr w:type="spellEnd"/>
      <w:r w:rsidRPr="00F436CB">
        <w:rPr>
          <w:rFonts w:ascii="Times New Roman" w:hAnsi="Times New Roman"/>
          <w:sz w:val="24"/>
          <w:szCs w:val="24"/>
        </w:rPr>
        <w:t xml:space="preserve"> D, Seamans JK, </w:t>
      </w:r>
      <w:proofErr w:type="spellStart"/>
      <w:r w:rsidRPr="00F436CB">
        <w:rPr>
          <w:rFonts w:ascii="Times New Roman" w:hAnsi="Times New Roman"/>
          <w:sz w:val="24"/>
          <w:szCs w:val="24"/>
        </w:rPr>
        <w:t>Sejnowski</w:t>
      </w:r>
      <w:proofErr w:type="spellEnd"/>
      <w:r w:rsidRPr="00F436CB">
        <w:rPr>
          <w:rFonts w:ascii="Times New Roman" w:hAnsi="Times New Roman"/>
          <w:sz w:val="24"/>
          <w:szCs w:val="24"/>
        </w:rPr>
        <w:t xml:space="preserve"> TJ. 2000. Dopamine-mediated stabilization of delay-period activity in a network model of prefrontal cortex. </w:t>
      </w:r>
      <w:r w:rsidRPr="00F436CB">
        <w:rPr>
          <w:rFonts w:ascii="Times New Roman" w:hAnsi="Times New Roman"/>
          <w:i/>
          <w:sz w:val="24"/>
          <w:szCs w:val="24"/>
        </w:rPr>
        <w:t xml:space="preserve">J </w:t>
      </w:r>
      <w:proofErr w:type="spellStart"/>
      <w:r w:rsidRPr="00F436CB">
        <w:rPr>
          <w:rFonts w:ascii="Times New Roman" w:hAnsi="Times New Roman"/>
          <w:i/>
          <w:sz w:val="24"/>
          <w:szCs w:val="24"/>
        </w:rPr>
        <w:t>Neurophysiol</w:t>
      </w:r>
      <w:proofErr w:type="spellEnd"/>
      <w:r w:rsidRPr="00F436CB">
        <w:rPr>
          <w:rFonts w:ascii="Times New Roman" w:hAnsi="Times New Roman"/>
          <w:sz w:val="24"/>
          <w:szCs w:val="24"/>
        </w:rPr>
        <w:t xml:space="preserve">. </w:t>
      </w:r>
      <w:r w:rsidRPr="00F436CB">
        <w:rPr>
          <w:rFonts w:ascii="Times New Roman" w:hAnsi="Times New Roman"/>
          <w:b/>
          <w:sz w:val="24"/>
          <w:szCs w:val="24"/>
        </w:rPr>
        <w:t>83</w:t>
      </w:r>
      <w:r w:rsidRPr="00F436CB">
        <w:rPr>
          <w:rFonts w:ascii="Times New Roman" w:hAnsi="Times New Roman"/>
          <w:sz w:val="24"/>
          <w:szCs w:val="24"/>
        </w:rPr>
        <w:t>: 1733-1750.</w:t>
      </w:r>
    </w:p>
    <w:p w14:paraId="48A60D01" w14:textId="77777777" w:rsidR="002E4F0E" w:rsidRPr="00F436CB" w:rsidRDefault="002E4F0E" w:rsidP="00252068">
      <w:pPr>
        <w:pStyle w:val="NoSpacing2"/>
        <w:ind w:left="180" w:hanging="180"/>
        <w:rPr>
          <w:rFonts w:ascii="Times New Roman" w:hAnsi="Times New Roman"/>
          <w:sz w:val="24"/>
          <w:szCs w:val="24"/>
        </w:rPr>
      </w:pPr>
      <w:r w:rsidRPr="00F436CB">
        <w:rPr>
          <w:rFonts w:ascii="Times New Roman" w:hAnsi="Times New Roman"/>
          <w:sz w:val="24"/>
          <w:szCs w:val="24"/>
        </w:rPr>
        <w:t xml:space="preserve">Faber ES, Callister RJ, </w:t>
      </w:r>
      <w:proofErr w:type="spellStart"/>
      <w:r w:rsidRPr="00F436CB">
        <w:rPr>
          <w:rFonts w:ascii="Times New Roman" w:hAnsi="Times New Roman"/>
          <w:sz w:val="24"/>
          <w:szCs w:val="24"/>
        </w:rPr>
        <w:t>Sah</w:t>
      </w:r>
      <w:proofErr w:type="spellEnd"/>
      <w:r w:rsidRPr="00F436CB">
        <w:rPr>
          <w:rFonts w:ascii="Times New Roman" w:hAnsi="Times New Roman"/>
          <w:sz w:val="24"/>
          <w:szCs w:val="24"/>
        </w:rPr>
        <w:t xml:space="preserve"> P. 2001. Morphological and electrophysiological properties of principal neurons in the rat lateral amygdala in vitro. </w:t>
      </w:r>
      <w:r w:rsidRPr="00F436CB">
        <w:rPr>
          <w:rFonts w:ascii="Times New Roman" w:hAnsi="Times New Roman"/>
          <w:i/>
          <w:sz w:val="24"/>
          <w:szCs w:val="24"/>
        </w:rPr>
        <w:t xml:space="preserve">J </w:t>
      </w:r>
      <w:proofErr w:type="spellStart"/>
      <w:r w:rsidRPr="00F436CB">
        <w:rPr>
          <w:rFonts w:ascii="Times New Roman" w:hAnsi="Times New Roman"/>
          <w:i/>
          <w:sz w:val="24"/>
          <w:szCs w:val="24"/>
        </w:rPr>
        <w:t>Neurophysiol</w:t>
      </w:r>
      <w:proofErr w:type="spellEnd"/>
      <w:r w:rsidR="00D86040">
        <w:rPr>
          <w:rFonts w:ascii="Times New Roman" w:hAnsi="Times New Roman"/>
          <w:i/>
          <w:sz w:val="24"/>
          <w:szCs w:val="24"/>
        </w:rPr>
        <w:t xml:space="preserve"> </w:t>
      </w:r>
      <w:r w:rsidRPr="00F436CB">
        <w:rPr>
          <w:rFonts w:ascii="Times New Roman" w:hAnsi="Times New Roman"/>
          <w:b/>
          <w:sz w:val="24"/>
          <w:szCs w:val="24"/>
        </w:rPr>
        <w:t>85</w:t>
      </w:r>
      <w:r w:rsidRPr="00F436CB">
        <w:rPr>
          <w:rFonts w:ascii="Times New Roman" w:hAnsi="Times New Roman"/>
          <w:sz w:val="24"/>
          <w:szCs w:val="24"/>
        </w:rPr>
        <w:t>: 714-723.</w:t>
      </w:r>
    </w:p>
    <w:p w14:paraId="254DC9B0" w14:textId="77777777" w:rsidR="005D3C68" w:rsidRDefault="002E4F0E" w:rsidP="005D3C68">
      <w:pPr>
        <w:pStyle w:val="NoSpacing2"/>
        <w:ind w:left="180" w:hanging="180"/>
        <w:rPr>
          <w:rFonts w:ascii="Times New Roman" w:hAnsi="Times New Roman"/>
          <w:sz w:val="24"/>
          <w:szCs w:val="24"/>
        </w:rPr>
      </w:pPr>
      <w:r w:rsidRPr="00F436CB">
        <w:rPr>
          <w:rFonts w:ascii="Times New Roman" w:hAnsi="Times New Roman"/>
          <w:sz w:val="24"/>
          <w:szCs w:val="24"/>
        </w:rPr>
        <w:t xml:space="preserve">Faber ES, </w:t>
      </w:r>
      <w:proofErr w:type="spellStart"/>
      <w:r w:rsidRPr="00F436CB">
        <w:rPr>
          <w:rFonts w:ascii="Times New Roman" w:hAnsi="Times New Roman"/>
          <w:sz w:val="24"/>
          <w:szCs w:val="24"/>
        </w:rPr>
        <w:t>Sah</w:t>
      </w:r>
      <w:proofErr w:type="spellEnd"/>
      <w:r w:rsidRPr="00F436CB">
        <w:rPr>
          <w:rFonts w:ascii="Times New Roman" w:hAnsi="Times New Roman"/>
          <w:sz w:val="24"/>
          <w:szCs w:val="24"/>
        </w:rPr>
        <w:t xml:space="preserve"> P. 2003. Ca2+-activated K+ (BK) channel inactivation contributes to spike broadening during repetitive firing in the rat </w:t>
      </w:r>
      <w:r w:rsidRPr="00F436CB">
        <w:rPr>
          <w:rStyle w:val="highlight"/>
          <w:rFonts w:ascii="Times New Roman" w:hAnsi="Times New Roman"/>
          <w:sz w:val="24"/>
          <w:szCs w:val="24"/>
        </w:rPr>
        <w:t>lateral</w:t>
      </w:r>
      <w:r w:rsidRPr="00F436CB">
        <w:rPr>
          <w:rFonts w:ascii="Times New Roman" w:hAnsi="Times New Roman"/>
          <w:sz w:val="24"/>
          <w:szCs w:val="24"/>
        </w:rPr>
        <w:t xml:space="preserve"> amygdala. </w:t>
      </w:r>
      <w:r w:rsidRPr="00F436CB">
        <w:rPr>
          <w:rFonts w:ascii="Times New Roman" w:hAnsi="Times New Roman"/>
          <w:i/>
          <w:sz w:val="24"/>
          <w:szCs w:val="24"/>
        </w:rPr>
        <w:t xml:space="preserve">J </w:t>
      </w:r>
      <w:proofErr w:type="spellStart"/>
      <w:r w:rsidRPr="00F436CB">
        <w:rPr>
          <w:rFonts w:ascii="Times New Roman" w:hAnsi="Times New Roman"/>
          <w:i/>
          <w:sz w:val="24"/>
          <w:szCs w:val="24"/>
        </w:rPr>
        <w:t>Physiol</w:t>
      </w:r>
      <w:proofErr w:type="spellEnd"/>
      <w:r w:rsidR="00D86040">
        <w:rPr>
          <w:rFonts w:ascii="Times New Roman" w:hAnsi="Times New Roman"/>
          <w:i/>
          <w:sz w:val="24"/>
          <w:szCs w:val="24"/>
        </w:rPr>
        <w:t xml:space="preserve"> </w:t>
      </w:r>
      <w:r w:rsidRPr="00F436CB">
        <w:rPr>
          <w:rFonts w:ascii="Times New Roman" w:hAnsi="Times New Roman"/>
          <w:b/>
          <w:sz w:val="24"/>
          <w:szCs w:val="24"/>
        </w:rPr>
        <w:t>552</w:t>
      </w:r>
      <w:r w:rsidRPr="00F436CB">
        <w:rPr>
          <w:rFonts w:ascii="Times New Roman" w:hAnsi="Times New Roman"/>
          <w:sz w:val="24"/>
          <w:szCs w:val="24"/>
        </w:rPr>
        <w:t>: 483-497.</w:t>
      </w:r>
    </w:p>
    <w:p w14:paraId="343F351D" w14:textId="77777777" w:rsidR="005D3C68" w:rsidRPr="005D3C68" w:rsidRDefault="005D3C68" w:rsidP="005D3C68">
      <w:pPr>
        <w:pStyle w:val="NoSpacing2"/>
        <w:ind w:left="180" w:hanging="180"/>
        <w:rPr>
          <w:rFonts w:ascii="Times New Roman" w:hAnsi="Times New Roman"/>
          <w:sz w:val="24"/>
          <w:szCs w:val="24"/>
        </w:rPr>
      </w:pPr>
      <w:r w:rsidRPr="005D3C68">
        <w:rPr>
          <w:rFonts w:ascii="Times New Roman" w:hAnsi="Times New Roman"/>
          <w:bCs/>
          <w:color w:val="222222"/>
          <w:sz w:val="24"/>
          <w:szCs w:val="24"/>
        </w:rPr>
        <w:t>Hu W, Tian C, Li T, Yang M, Hou H, Shu Y (2009) Distinct contributions of Na(v)1.6 and Na(v)1.2 in action potential initiation and backpropagation. </w:t>
      </w:r>
      <w:hyperlink r:id="rId8" w:history="1">
        <w:r w:rsidRPr="005D3C68">
          <w:rPr>
            <w:rStyle w:val="Hyperlink"/>
            <w:rFonts w:ascii="Times New Roman" w:hAnsi="Times New Roman"/>
            <w:bCs/>
            <w:iCs/>
            <w:color w:val="2A6496"/>
            <w:sz w:val="24"/>
            <w:szCs w:val="24"/>
            <w:u w:val="none"/>
          </w:rPr>
          <w:t xml:space="preserve">Nat </w:t>
        </w:r>
        <w:proofErr w:type="spellStart"/>
        <w:r w:rsidRPr="005D3C68">
          <w:rPr>
            <w:rStyle w:val="Hyperlink"/>
            <w:rFonts w:ascii="Times New Roman" w:hAnsi="Times New Roman"/>
            <w:bCs/>
            <w:iCs/>
            <w:color w:val="2A6496"/>
            <w:sz w:val="24"/>
            <w:szCs w:val="24"/>
            <w:u w:val="none"/>
          </w:rPr>
          <w:t>Neurosci</w:t>
        </w:r>
        <w:proofErr w:type="spellEnd"/>
      </w:hyperlink>
      <w:r w:rsidRPr="005D3C68">
        <w:rPr>
          <w:rFonts w:ascii="Times New Roman" w:hAnsi="Times New Roman"/>
          <w:bCs/>
          <w:color w:val="222222"/>
          <w:sz w:val="24"/>
          <w:szCs w:val="24"/>
        </w:rPr>
        <w:t> </w:t>
      </w:r>
      <w:r w:rsidRPr="005D3C68">
        <w:rPr>
          <w:rStyle w:val="Strong"/>
          <w:rFonts w:ascii="Times New Roman" w:hAnsi="Times New Roman"/>
          <w:bCs w:val="0"/>
          <w:color w:val="222222"/>
          <w:sz w:val="24"/>
          <w:szCs w:val="24"/>
        </w:rPr>
        <w:t>12</w:t>
      </w:r>
      <w:r w:rsidRPr="005D3C68">
        <w:rPr>
          <w:rFonts w:ascii="Times New Roman" w:hAnsi="Times New Roman"/>
          <w:bCs/>
          <w:color w:val="222222"/>
          <w:sz w:val="24"/>
          <w:szCs w:val="24"/>
        </w:rPr>
        <w:t>:996-1002</w:t>
      </w:r>
    </w:p>
    <w:p w14:paraId="77E55AA5" w14:textId="77777777" w:rsidR="002E4F0E" w:rsidRPr="00F436CB" w:rsidRDefault="002E4F0E" w:rsidP="00252068">
      <w:pPr>
        <w:pStyle w:val="NoSpacing2"/>
        <w:ind w:left="180" w:hanging="180"/>
        <w:rPr>
          <w:rFonts w:ascii="Times New Roman" w:hAnsi="Times New Roman"/>
          <w:sz w:val="24"/>
          <w:szCs w:val="24"/>
        </w:rPr>
      </w:pPr>
      <w:proofErr w:type="spellStart"/>
      <w:r w:rsidRPr="00F436CB">
        <w:rPr>
          <w:rFonts w:ascii="Times New Roman" w:hAnsi="Times New Roman"/>
          <w:bCs/>
          <w:sz w:val="24"/>
          <w:szCs w:val="24"/>
        </w:rPr>
        <w:t>Jasnow</w:t>
      </w:r>
      <w:proofErr w:type="spellEnd"/>
      <w:r w:rsidRPr="00F436CB">
        <w:rPr>
          <w:rFonts w:ascii="Times New Roman" w:hAnsi="Times New Roman"/>
          <w:sz w:val="24"/>
          <w:szCs w:val="24"/>
        </w:rPr>
        <w:t xml:space="preserve"> AM, Ressler KJ, Hammack SE, </w:t>
      </w:r>
      <w:proofErr w:type="spellStart"/>
      <w:r w:rsidRPr="00F436CB">
        <w:rPr>
          <w:rFonts w:ascii="Times New Roman" w:hAnsi="Times New Roman"/>
          <w:sz w:val="24"/>
          <w:szCs w:val="24"/>
        </w:rPr>
        <w:t>Chhatwal</w:t>
      </w:r>
      <w:proofErr w:type="spellEnd"/>
      <w:r w:rsidRPr="00F436CB">
        <w:rPr>
          <w:rFonts w:ascii="Times New Roman" w:hAnsi="Times New Roman"/>
          <w:sz w:val="24"/>
          <w:szCs w:val="24"/>
        </w:rPr>
        <w:t xml:space="preserve"> JP, </w:t>
      </w:r>
      <w:proofErr w:type="spellStart"/>
      <w:r w:rsidRPr="00F436CB">
        <w:rPr>
          <w:rFonts w:ascii="Times New Roman" w:hAnsi="Times New Roman"/>
          <w:sz w:val="24"/>
          <w:szCs w:val="24"/>
        </w:rPr>
        <w:t>Rainnie</w:t>
      </w:r>
      <w:proofErr w:type="spellEnd"/>
      <w:r w:rsidRPr="00F436CB">
        <w:rPr>
          <w:rFonts w:ascii="Times New Roman" w:hAnsi="Times New Roman"/>
          <w:sz w:val="24"/>
          <w:szCs w:val="24"/>
        </w:rPr>
        <w:t xml:space="preserve"> DG. 2009. </w:t>
      </w:r>
      <w:hyperlink r:id="rId9" w:history="1">
        <w:r w:rsidRPr="00F436CB">
          <w:rPr>
            <w:rStyle w:val="Hyperlink"/>
            <w:rFonts w:ascii="Times New Roman" w:hAnsi="Times New Roman"/>
            <w:color w:val="auto"/>
            <w:sz w:val="24"/>
            <w:szCs w:val="24"/>
            <w:u w:val="none"/>
          </w:rPr>
          <w:t>Distinct subtypes of cholecystokinin (CCK)-containing interneurons of the basolateral amygdala identified using a CCK promoter-specific lentivirus.</w:t>
        </w:r>
      </w:hyperlink>
      <w:r w:rsidR="00D86040">
        <w:t xml:space="preserve"> </w:t>
      </w:r>
      <w:r w:rsidRPr="00F436CB">
        <w:rPr>
          <w:rStyle w:val="jrnl"/>
          <w:rFonts w:ascii="Times New Roman" w:hAnsi="Times New Roman"/>
          <w:i/>
          <w:sz w:val="24"/>
          <w:szCs w:val="24"/>
        </w:rPr>
        <w:t xml:space="preserve">J </w:t>
      </w:r>
      <w:proofErr w:type="spellStart"/>
      <w:r w:rsidRPr="00F436CB">
        <w:rPr>
          <w:rStyle w:val="jrnl"/>
          <w:rFonts w:ascii="Times New Roman" w:hAnsi="Times New Roman"/>
          <w:i/>
          <w:sz w:val="24"/>
          <w:szCs w:val="24"/>
        </w:rPr>
        <w:t>Neurophysiol</w:t>
      </w:r>
      <w:proofErr w:type="spellEnd"/>
      <w:r w:rsidR="00D86040">
        <w:rPr>
          <w:rStyle w:val="jrnl"/>
          <w:rFonts w:ascii="Times New Roman" w:hAnsi="Times New Roman"/>
          <w:i/>
          <w:sz w:val="24"/>
          <w:szCs w:val="24"/>
        </w:rPr>
        <w:t xml:space="preserve"> </w:t>
      </w:r>
      <w:r w:rsidRPr="00F436CB">
        <w:rPr>
          <w:rFonts w:ascii="Times New Roman" w:hAnsi="Times New Roman"/>
          <w:b/>
          <w:sz w:val="24"/>
          <w:szCs w:val="24"/>
        </w:rPr>
        <w:t>101</w:t>
      </w:r>
      <w:r w:rsidRPr="00F436CB">
        <w:rPr>
          <w:rFonts w:ascii="Times New Roman" w:hAnsi="Times New Roman"/>
          <w:sz w:val="24"/>
          <w:szCs w:val="24"/>
        </w:rPr>
        <w:t>: 1494-506</w:t>
      </w:r>
    </w:p>
    <w:p w14:paraId="34D3663A" w14:textId="77777777" w:rsidR="001F1865" w:rsidRPr="00F436CB" w:rsidRDefault="001F1865" w:rsidP="00252068">
      <w:pPr>
        <w:pStyle w:val="NoSpacing2"/>
        <w:ind w:left="180" w:hanging="180"/>
        <w:rPr>
          <w:rFonts w:ascii="Times New Roman" w:hAnsi="Times New Roman"/>
          <w:sz w:val="24"/>
          <w:szCs w:val="24"/>
        </w:rPr>
      </w:pPr>
      <w:proofErr w:type="spellStart"/>
      <w:r w:rsidRPr="00F436CB">
        <w:rPr>
          <w:rFonts w:ascii="Times New Roman" w:hAnsi="Times New Roman"/>
          <w:sz w:val="24"/>
          <w:szCs w:val="24"/>
        </w:rPr>
        <w:t>Kitajima</w:t>
      </w:r>
      <w:proofErr w:type="spellEnd"/>
      <w:r w:rsidRPr="00F436CB">
        <w:rPr>
          <w:rFonts w:ascii="Times New Roman" w:hAnsi="Times New Roman"/>
          <w:sz w:val="24"/>
          <w:szCs w:val="24"/>
        </w:rPr>
        <w:t xml:space="preserve"> T, Hara K. 1997. An integrated model for activity-dependent synaptic modifications.</w:t>
      </w:r>
      <w:r w:rsidR="00D86040">
        <w:rPr>
          <w:rFonts w:ascii="Times New Roman" w:hAnsi="Times New Roman"/>
          <w:sz w:val="24"/>
          <w:szCs w:val="24"/>
        </w:rPr>
        <w:t xml:space="preserve"> </w:t>
      </w:r>
      <w:r w:rsidRPr="00F436CB">
        <w:rPr>
          <w:rFonts w:ascii="Times New Roman" w:hAnsi="Times New Roman"/>
          <w:i/>
          <w:sz w:val="24"/>
          <w:szCs w:val="24"/>
        </w:rPr>
        <w:t>Neural Networks</w:t>
      </w:r>
      <w:r w:rsidR="00D86040">
        <w:rPr>
          <w:rFonts w:ascii="Times New Roman" w:hAnsi="Times New Roman"/>
          <w:i/>
          <w:sz w:val="24"/>
          <w:szCs w:val="24"/>
        </w:rPr>
        <w:t xml:space="preserve"> </w:t>
      </w:r>
      <w:r w:rsidRPr="00F436CB">
        <w:rPr>
          <w:rFonts w:ascii="Times New Roman" w:hAnsi="Times New Roman"/>
          <w:b/>
          <w:sz w:val="24"/>
          <w:szCs w:val="24"/>
        </w:rPr>
        <w:t>10</w:t>
      </w:r>
      <w:r w:rsidRPr="00F436CB">
        <w:rPr>
          <w:rFonts w:ascii="Times New Roman" w:hAnsi="Times New Roman"/>
          <w:sz w:val="24"/>
          <w:szCs w:val="24"/>
        </w:rPr>
        <w:t>: 413-421.</w:t>
      </w:r>
    </w:p>
    <w:p w14:paraId="2D058355" w14:textId="77777777" w:rsidR="002E4F0E" w:rsidRPr="00F436CB" w:rsidRDefault="002E4F0E" w:rsidP="00252068">
      <w:pPr>
        <w:pStyle w:val="NoSpacing2"/>
        <w:ind w:left="180" w:hanging="180"/>
        <w:rPr>
          <w:rFonts w:ascii="Times New Roman" w:hAnsi="Times New Roman"/>
          <w:sz w:val="24"/>
          <w:szCs w:val="24"/>
        </w:rPr>
      </w:pPr>
      <w:r w:rsidRPr="00F436CB">
        <w:rPr>
          <w:rFonts w:ascii="Times New Roman" w:hAnsi="Times New Roman"/>
          <w:sz w:val="24"/>
          <w:szCs w:val="24"/>
        </w:rPr>
        <w:t xml:space="preserve">Lang EJ, </w:t>
      </w:r>
      <w:proofErr w:type="spellStart"/>
      <w:r w:rsidRPr="00F436CB">
        <w:rPr>
          <w:rFonts w:ascii="Times New Roman" w:hAnsi="Times New Roman"/>
          <w:sz w:val="24"/>
          <w:szCs w:val="24"/>
        </w:rPr>
        <w:t>Paré</w:t>
      </w:r>
      <w:proofErr w:type="spellEnd"/>
      <w:r w:rsidRPr="00F436CB">
        <w:rPr>
          <w:rFonts w:ascii="Times New Roman" w:hAnsi="Times New Roman"/>
          <w:sz w:val="24"/>
          <w:szCs w:val="24"/>
        </w:rPr>
        <w:t xml:space="preserve"> D. 1998. </w:t>
      </w:r>
      <w:r w:rsidRPr="00F436CB">
        <w:rPr>
          <w:rStyle w:val="Strong"/>
          <w:rFonts w:ascii="Times New Roman" w:hAnsi="Times New Roman"/>
          <w:b w:val="0"/>
          <w:sz w:val="24"/>
          <w:szCs w:val="24"/>
        </w:rPr>
        <w:t>Synaptic responsiveness of interneurons of the cat lateral amygdaloid nucleus</w:t>
      </w:r>
      <w:r w:rsidRPr="00F436CB">
        <w:rPr>
          <w:rStyle w:val="Strong"/>
          <w:rFonts w:ascii="Times New Roman" w:eastAsia="SimSun" w:hAnsi="Times New Roman"/>
          <w:b w:val="0"/>
          <w:sz w:val="24"/>
          <w:szCs w:val="24"/>
        </w:rPr>
        <w:t>.</w:t>
      </w:r>
      <w:r w:rsidR="006764B3">
        <w:rPr>
          <w:rStyle w:val="Strong"/>
          <w:rFonts w:ascii="Times New Roman" w:eastAsia="SimSun" w:hAnsi="Times New Roman"/>
          <w:b w:val="0"/>
          <w:sz w:val="24"/>
          <w:szCs w:val="24"/>
        </w:rPr>
        <w:t xml:space="preserve"> </w:t>
      </w:r>
      <w:proofErr w:type="spellStart"/>
      <w:r w:rsidRPr="00F436CB">
        <w:rPr>
          <w:rStyle w:val="Strong"/>
          <w:rFonts w:ascii="Times New Roman" w:eastAsia="SimSun" w:hAnsi="Times New Roman"/>
          <w:b w:val="0"/>
          <w:i/>
          <w:sz w:val="24"/>
          <w:szCs w:val="24"/>
        </w:rPr>
        <w:t>Neurosci</w:t>
      </w:r>
      <w:proofErr w:type="spellEnd"/>
      <w:r w:rsidR="00D86040">
        <w:rPr>
          <w:rStyle w:val="Strong"/>
          <w:rFonts w:ascii="Times New Roman" w:eastAsia="SimSun" w:hAnsi="Times New Roman"/>
          <w:b w:val="0"/>
          <w:i/>
          <w:sz w:val="24"/>
          <w:szCs w:val="24"/>
        </w:rPr>
        <w:t xml:space="preserve"> </w:t>
      </w:r>
      <w:r w:rsidRPr="00F436CB">
        <w:rPr>
          <w:rStyle w:val="Strong"/>
          <w:rFonts w:ascii="Times New Roman" w:eastAsia="SimSun" w:hAnsi="Times New Roman"/>
          <w:sz w:val="24"/>
          <w:szCs w:val="24"/>
        </w:rPr>
        <w:t>83</w:t>
      </w:r>
      <w:r w:rsidRPr="00F436CB">
        <w:rPr>
          <w:rStyle w:val="Strong"/>
          <w:rFonts w:ascii="Times New Roman" w:eastAsia="SimSun" w:hAnsi="Times New Roman"/>
          <w:b w:val="0"/>
          <w:sz w:val="24"/>
          <w:szCs w:val="24"/>
        </w:rPr>
        <w:t>: 877-899.</w:t>
      </w:r>
    </w:p>
    <w:p w14:paraId="478C1990" w14:textId="77777777" w:rsidR="001F1865" w:rsidRPr="00F436CB" w:rsidRDefault="002E4F0E" w:rsidP="00580EFD">
      <w:pPr>
        <w:pStyle w:val="NoSpacing2"/>
        <w:ind w:left="180" w:hanging="180"/>
        <w:rPr>
          <w:rFonts w:ascii="Times New Roman" w:hAnsi="Times New Roman"/>
          <w:sz w:val="24"/>
          <w:szCs w:val="24"/>
        </w:rPr>
      </w:pPr>
      <w:r w:rsidRPr="00F436CB">
        <w:rPr>
          <w:rFonts w:ascii="Times New Roman" w:hAnsi="Times New Roman"/>
          <w:sz w:val="24"/>
          <w:szCs w:val="24"/>
        </w:rPr>
        <w:t xml:space="preserve">Li G, Nair S, Quirk GJ. 2009. A biologically realistic network model of acquisition and extinction of conditioned fear associations in lateral amygdala neurons. </w:t>
      </w:r>
      <w:r w:rsidRPr="00F436CB">
        <w:rPr>
          <w:rFonts w:ascii="Times New Roman" w:hAnsi="Times New Roman"/>
          <w:i/>
          <w:sz w:val="24"/>
          <w:szCs w:val="24"/>
        </w:rPr>
        <w:t xml:space="preserve">J </w:t>
      </w:r>
      <w:proofErr w:type="spellStart"/>
      <w:r w:rsidRPr="00F436CB">
        <w:rPr>
          <w:rFonts w:ascii="Times New Roman" w:hAnsi="Times New Roman"/>
          <w:i/>
          <w:sz w:val="24"/>
          <w:szCs w:val="24"/>
        </w:rPr>
        <w:t>Neurophysiol</w:t>
      </w:r>
      <w:proofErr w:type="spellEnd"/>
      <w:r w:rsidR="006764B3">
        <w:rPr>
          <w:rFonts w:ascii="Times New Roman" w:hAnsi="Times New Roman"/>
          <w:i/>
          <w:sz w:val="24"/>
          <w:szCs w:val="24"/>
        </w:rPr>
        <w:t xml:space="preserve"> </w:t>
      </w:r>
      <w:r w:rsidRPr="00F436CB">
        <w:rPr>
          <w:rFonts w:ascii="Times New Roman" w:hAnsi="Times New Roman"/>
          <w:b/>
          <w:sz w:val="24"/>
          <w:szCs w:val="24"/>
        </w:rPr>
        <w:t>101</w:t>
      </w:r>
      <w:r w:rsidRPr="00F436CB">
        <w:rPr>
          <w:rFonts w:ascii="Times New Roman" w:hAnsi="Times New Roman"/>
          <w:sz w:val="24"/>
          <w:szCs w:val="24"/>
        </w:rPr>
        <w:t xml:space="preserve">: </w:t>
      </w:r>
    </w:p>
    <w:p w14:paraId="64BD804D" w14:textId="77777777" w:rsidR="002E4F0E" w:rsidRPr="00F436CB" w:rsidRDefault="005B68A9" w:rsidP="00580EFD">
      <w:pPr>
        <w:pStyle w:val="NoSpacing2"/>
        <w:ind w:left="180" w:hanging="180"/>
        <w:rPr>
          <w:rFonts w:ascii="Times New Roman" w:hAnsi="Times New Roman"/>
          <w:sz w:val="24"/>
          <w:szCs w:val="24"/>
        </w:rPr>
      </w:pPr>
      <w:hyperlink r:id="rId10" w:history="1">
        <w:r w:rsidR="002E4F0E" w:rsidRPr="00F436CB">
          <w:rPr>
            <w:rStyle w:val="Hyperlink"/>
            <w:rFonts w:ascii="Times New Roman" w:hAnsi="Times New Roman"/>
            <w:color w:val="auto"/>
            <w:sz w:val="24"/>
            <w:szCs w:val="24"/>
            <w:u w:val="none"/>
          </w:rPr>
          <w:t>Power JM</w:t>
        </w:r>
      </w:hyperlink>
      <w:r w:rsidR="002E4F0E" w:rsidRPr="00F436CB">
        <w:rPr>
          <w:rFonts w:ascii="Times New Roman" w:hAnsi="Times New Roman"/>
          <w:sz w:val="24"/>
          <w:szCs w:val="24"/>
        </w:rPr>
        <w:t xml:space="preserve">, </w:t>
      </w:r>
      <w:hyperlink r:id="rId11" w:history="1">
        <w:proofErr w:type="spellStart"/>
        <w:r w:rsidR="002E4F0E" w:rsidRPr="00F436CB">
          <w:rPr>
            <w:rStyle w:val="Hyperlink"/>
            <w:rFonts w:ascii="Times New Roman" w:hAnsi="Times New Roman"/>
            <w:color w:val="auto"/>
            <w:sz w:val="24"/>
            <w:szCs w:val="24"/>
            <w:u w:val="none"/>
          </w:rPr>
          <w:t>Bocklisch</w:t>
        </w:r>
        <w:proofErr w:type="spellEnd"/>
        <w:r w:rsidR="002E4F0E" w:rsidRPr="00F436CB">
          <w:rPr>
            <w:rStyle w:val="Hyperlink"/>
            <w:rFonts w:ascii="Times New Roman" w:hAnsi="Times New Roman"/>
            <w:color w:val="auto"/>
            <w:sz w:val="24"/>
            <w:szCs w:val="24"/>
            <w:u w:val="none"/>
          </w:rPr>
          <w:t xml:space="preserve"> C</w:t>
        </w:r>
      </w:hyperlink>
      <w:r w:rsidR="002E4F0E" w:rsidRPr="00F436CB">
        <w:rPr>
          <w:rFonts w:ascii="Times New Roman" w:hAnsi="Times New Roman"/>
          <w:sz w:val="24"/>
          <w:szCs w:val="24"/>
        </w:rPr>
        <w:t xml:space="preserve">, </w:t>
      </w:r>
      <w:hyperlink r:id="rId12" w:history="1">
        <w:proofErr w:type="spellStart"/>
        <w:r w:rsidR="002E4F0E" w:rsidRPr="00F436CB">
          <w:rPr>
            <w:rStyle w:val="Hyperlink"/>
            <w:rFonts w:ascii="Times New Roman" w:hAnsi="Times New Roman"/>
            <w:color w:val="auto"/>
            <w:sz w:val="24"/>
            <w:szCs w:val="24"/>
            <w:u w:val="none"/>
          </w:rPr>
          <w:t>Curby</w:t>
        </w:r>
        <w:proofErr w:type="spellEnd"/>
        <w:r w:rsidR="002E4F0E" w:rsidRPr="00F436CB">
          <w:rPr>
            <w:rStyle w:val="Hyperlink"/>
            <w:rFonts w:ascii="Times New Roman" w:hAnsi="Times New Roman"/>
            <w:color w:val="auto"/>
            <w:sz w:val="24"/>
            <w:szCs w:val="24"/>
            <w:u w:val="none"/>
          </w:rPr>
          <w:t xml:space="preserve"> P</w:t>
        </w:r>
      </w:hyperlink>
      <w:r w:rsidR="002E4F0E" w:rsidRPr="00F436CB">
        <w:rPr>
          <w:rFonts w:ascii="Times New Roman" w:hAnsi="Times New Roman"/>
          <w:sz w:val="24"/>
          <w:szCs w:val="24"/>
        </w:rPr>
        <w:t xml:space="preserve">, </w:t>
      </w:r>
      <w:hyperlink r:id="rId13" w:history="1">
        <w:proofErr w:type="spellStart"/>
        <w:r w:rsidR="002E4F0E" w:rsidRPr="00F436CB">
          <w:rPr>
            <w:rStyle w:val="Hyperlink"/>
            <w:rFonts w:ascii="Times New Roman" w:hAnsi="Times New Roman"/>
            <w:color w:val="auto"/>
            <w:sz w:val="24"/>
            <w:szCs w:val="24"/>
            <w:u w:val="none"/>
          </w:rPr>
          <w:t>Sah</w:t>
        </w:r>
        <w:proofErr w:type="spellEnd"/>
        <w:r w:rsidR="002E4F0E" w:rsidRPr="00F436CB">
          <w:rPr>
            <w:rStyle w:val="Hyperlink"/>
            <w:rFonts w:ascii="Times New Roman" w:hAnsi="Times New Roman"/>
            <w:color w:val="auto"/>
            <w:sz w:val="24"/>
            <w:szCs w:val="24"/>
            <w:u w:val="none"/>
          </w:rPr>
          <w:t xml:space="preserve"> P</w:t>
        </w:r>
      </w:hyperlink>
      <w:r w:rsidR="002E4F0E" w:rsidRPr="00F436CB">
        <w:rPr>
          <w:rFonts w:ascii="Times New Roman" w:hAnsi="Times New Roman"/>
          <w:sz w:val="24"/>
          <w:szCs w:val="24"/>
        </w:rPr>
        <w:t xml:space="preserve">. 2011. </w:t>
      </w:r>
      <w:r w:rsidR="002E4F0E" w:rsidRPr="00F436CB">
        <w:rPr>
          <w:rStyle w:val="highlight"/>
          <w:rFonts w:ascii="Times New Roman" w:hAnsi="Times New Roman"/>
          <w:sz w:val="24"/>
          <w:szCs w:val="24"/>
        </w:rPr>
        <w:t>Location</w:t>
      </w:r>
      <w:r w:rsidR="002E4F0E" w:rsidRPr="00F436CB">
        <w:rPr>
          <w:rFonts w:ascii="Times New Roman" w:hAnsi="Times New Roman"/>
          <w:sz w:val="24"/>
          <w:szCs w:val="24"/>
        </w:rPr>
        <w:t xml:space="preserve"> and </w:t>
      </w:r>
      <w:r w:rsidR="002E4F0E" w:rsidRPr="00F436CB">
        <w:rPr>
          <w:rStyle w:val="highlight"/>
          <w:rFonts w:ascii="Times New Roman" w:hAnsi="Times New Roman"/>
          <w:sz w:val="24"/>
          <w:szCs w:val="24"/>
        </w:rPr>
        <w:t>function</w:t>
      </w:r>
      <w:r w:rsidR="002E4F0E" w:rsidRPr="00F436CB">
        <w:rPr>
          <w:rFonts w:ascii="Times New Roman" w:hAnsi="Times New Roman"/>
          <w:sz w:val="24"/>
          <w:szCs w:val="24"/>
        </w:rPr>
        <w:t xml:space="preserve"> of the </w:t>
      </w:r>
      <w:proofErr w:type="spellStart"/>
      <w:r w:rsidR="002E4F0E" w:rsidRPr="00F436CB">
        <w:rPr>
          <w:rStyle w:val="highlight"/>
          <w:rFonts w:ascii="Times New Roman" w:hAnsi="Times New Roman"/>
          <w:sz w:val="24"/>
          <w:szCs w:val="24"/>
        </w:rPr>
        <w:t>slowafterhyperpolarization</w:t>
      </w:r>
      <w:proofErr w:type="spellEnd"/>
      <w:r w:rsidR="002E4F0E" w:rsidRPr="00F436CB">
        <w:rPr>
          <w:rFonts w:ascii="Times New Roman" w:hAnsi="Times New Roman"/>
          <w:sz w:val="24"/>
          <w:szCs w:val="24"/>
        </w:rPr>
        <w:t xml:space="preserve"> channels in the basolateral amygdala. </w:t>
      </w:r>
      <w:hyperlink r:id="rId14" w:tooltip="The Journal of neuroscience : the official journal of the Society for Neuroscience." w:history="1">
        <w:r w:rsidR="002E4F0E" w:rsidRPr="00F436CB">
          <w:rPr>
            <w:rStyle w:val="Hyperlink"/>
            <w:rFonts w:ascii="Times New Roman" w:hAnsi="Times New Roman"/>
            <w:i/>
            <w:color w:val="auto"/>
            <w:sz w:val="24"/>
            <w:szCs w:val="24"/>
            <w:u w:val="none"/>
          </w:rPr>
          <w:t xml:space="preserve">J </w:t>
        </w:r>
        <w:proofErr w:type="spellStart"/>
        <w:r w:rsidR="002E4F0E" w:rsidRPr="00F436CB">
          <w:rPr>
            <w:rStyle w:val="Hyperlink"/>
            <w:rFonts w:ascii="Times New Roman" w:hAnsi="Times New Roman"/>
            <w:i/>
            <w:color w:val="auto"/>
            <w:sz w:val="24"/>
            <w:szCs w:val="24"/>
            <w:u w:val="none"/>
          </w:rPr>
          <w:t>Neurosci</w:t>
        </w:r>
        <w:proofErr w:type="spellEnd"/>
      </w:hyperlink>
      <w:r w:rsidR="00D86040">
        <w:t xml:space="preserve"> </w:t>
      </w:r>
      <w:r w:rsidR="002E4F0E" w:rsidRPr="00F436CB">
        <w:rPr>
          <w:rFonts w:ascii="Times New Roman" w:hAnsi="Times New Roman"/>
          <w:b/>
          <w:sz w:val="24"/>
          <w:szCs w:val="24"/>
        </w:rPr>
        <w:t>31</w:t>
      </w:r>
      <w:r w:rsidR="002E4F0E" w:rsidRPr="00F436CB">
        <w:rPr>
          <w:rFonts w:ascii="Times New Roman" w:hAnsi="Times New Roman"/>
          <w:sz w:val="24"/>
          <w:szCs w:val="24"/>
        </w:rPr>
        <w:t>: 526-537.</w:t>
      </w:r>
    </w:p>
    <w:p w14:paraId="54F005C1" w14:textId="77777777" w:rsidR="002E4F0E" w:rsidRPr="00174BF5" w:rsidRDefault="002E4F0E" w:rsidP="00252068">
      <w:pPr>
        <w:pStyle w:val="NoSpacing2"/>
        <w:ind w:left="180" w:hanging="180"/>
        <w:rPr>
          <w:rFonts w:ascii="Times New Roman" w:hAnsi="Times New Roman"/>
          <w:sz w:val="24"/>
          <w:szCs w:val="24"/>
        </w:rPr>
      </w:pPr>
      <w:proofErr w:type="spellStart"/>
      <w:r w:rsidRPr="00F436CB">
        <w:rPr>
          <w:rFonts w:ascii="Times New Roman" w:hAnsi="Times New Roman"/>
          <w:sz w:val="24"/>
          <w:szCs w:val="24"/>
        </w:rPr>
        <w:t>Rainnie</w:t>
      </w:r>
      <w:proofErr w:type="spellEnd"/>
      <w:r w:rsidRPr="00F436CB">
        <w:rPr>
          <w:rFonts w:ascii="Times New Roman" w:hAnsi="Times New Roman"/>
          <w:sz w:val="24"/>
          <w:szCs w:val="24"/>
        </w:rPr>
        <w:t xml:space="preserve"> DG, Mania I, Mascagni F, McDonald AJ. 2006. Physiological and morphological </w:t>
      </w:r>
      <w:r w:rsidRPr="00174BF5">
        <w:rPr>
          <w:rFonts w:ascii="Times New Roman" w:hAnsi="Times New Roman"/>
          <w:sz w:val="24"/>
          <w:szCs w:val="24"/>
        </w:rPr>
        <w:t xml:space="preserve">characterization of parvalbumin-containing interneurons of the rat basolateral amygdala. </w:t>
      </w:r>
      <w:r w:rsidRPr="00174BF5">
        <w:rPr>
          <w:rFonts w:ascii="Times New Roman" w:hAnsi="Times New Roman"/>
          <w:i/>
          <w:sz w:val="24"/>
          <w:szCs w:val="24"/>
        </w:rPr>
        <w:t xml:space="preserve">J Comp Neurol </w:t>
      </w:r>
      <w:r w:rsidRPr="00174BF5">
        <w:rPr>
          <w:rFonts w:ascii="Times New Roman" w:hAnsi="Times New Roman"/>
          <w:b/>
          <w:sz w:val="24"/>
          <w:szCs w:val="24"/>
        </w:rPr>
        <w:t>498</w:t>
      </w:r>
      <w:r w:rsidRPr="00174BF5">
        <w:rPr>
          <w:rFonts w:ascii="Times New Roman" w:hAnsi="Times New Roman"/>
          <w:sz w:val="24"/>
          <w:szCs w:val="24"/>
        </w:rPr>
        <w:t>: 142-161.</w:t>
      </w:r>
    </w:p>
    <w:p w14:paraId="171999A7" w14:textId="77777777" w:rsidR="002E4F0E" w:rsidRPr="00F436CB" w:rsidRDefault="002E4F0E" w:rsidP="00252068">
      <w:pPr>
        <w:pStyle w:val="NoSpacing2"/>
        <w:ind w:left="180" w:hanging="180"/>
        <w:rPr>
          <w:rFonts w:ascii="Times New Roman" w:hAnsi="Times New Roman"/>
          <w:sz w:val="24"/>
          <w:szCs w:val="24"/>
        </w:rPr>
      </w:pPr>
      <w:proofErr w:type="spellStart"/>
      <w:r w:rsidRPr="00F436CB">
        <w:rPr>
          <w:rFonts w:ascii="Times New Roman" w:hAnsi="Times New Roman"/>
          <w:sz w:val="24"/>
          <w:szCs w:val="24"/>
        </w:rPr>
        <w:t>Sah</w:t>
      </w:r>
      <w:proofErr w:type="spellEnd"/>
      <w:r w:rsidRPr="00F436CB">
        <w:rPr>
          <w:rFonts w:ascii="Times New Roman" w:hAnsi="Times New Roman"/>
          <w:sz w:val="24"/>
          <w:szCs w:val="24"/>
        </w:rPr>
        <w:t xml:space="preserve"> P, Faber ES, Lopez de </w:t>
      </w:r>
      <w:proofErr w:type="spellStart"/>
      <w:r w:rsidRPr="00F436CB">
        <w:rPr>
          <w:rFonts w:ascii="Times New Roman" w:hAnsi="Times New Roman"/>
          <w:sz w:val="24"/>
          <w:szCs w:val="24"/>
        </w:rPr>
        <w:t>Armentia</w:t>
      </w:r>
      <w:proofErr w:type="spellEnd"/>
      <w:r w:rsidRPr="00F436CB">
        <w:rPr>
          <w:rFonts w:ascii="Times New Roman" w:hAnsi="Times New Roman"/>
          <w:sz w:val="24"/>
          <w:szCs w:val="24"/>
        </w:rPr>
        <w:t xml:space="preserve"> M, Power J. 2003. The amygdaloid complex: anatomy and physiology. </w:t>
      </w:r>
      <w:proofErr w:type="spellStart"/>
      <w:r w:rsidRPr="00F436CB">
        <w:rPr>
          <w:rFonts w:ascii="Times New Roman" w:hAnsi="Times New Roman"/>
          <w:i/>
          <w:sz w:val="24"/>
          <w:szCs w:val="24"/>
        </w:rPr>
        <w:t>Ph</w:t>
      </w:r>
      <w:r w:rsidR="00997FA5">
        <w:rPr>
          <w:rFonts w:ascii="Times New Roman" w:hAnsi="Times New Roman"/>
          <w:i/>
          <w:sz w:val="24"/>
          <w:szCs w:val="24"/>
        </w:rPr>
        <w:t>y</w:t>
      </w:r>
      <w:r w:rsidRPr="00F436CB">
        <w:rPr>
          <w:rFonts w:ascii="Times New Roman" w:hAnsi="Times New Roman"/>
          <w:i/>
          <w:sz w:val="24"/>
          <w:szCs w:val="24"/>
        </w:rPr>
        <w:t>siol</w:t>
      </w:r>
      <w:proofErr w:type="spellEnd"/>
      <w:r w:rsidRPr="00F436CB">
        <w:rPr>
          <w:rFonts w:ascii="Times New Roman" w:hAnsi="Times New Roman"/>
          <w:i/>
          <w:sz w:val="24"/>
          <w:szCs w:val="24"/>
        </w:rPr>
        <w:t xml:space="preserve"> Rev</w:t>
      </w:r>
      <w:r w:rsidR="00D66804">
        <w:rPr>
          <w:rFonts w:ascii="Times New Roman" w:hAnsi="Times New Roman"/>
          <w:i/>
          <w:sz w:val="24"/>
          <w:szCs w:val="24"/>
        </w:rPr>
        <w:t xml:space="preserve"> </w:t>
      </w:r>
      <w:r w:rsidRPr="00F436CB">
        <w:rPr>
          <w:rFonts w:ascii="Times New Roman" w:hAnsi="Times New Roman"/>
          <w:b/>
          <w:sz w:val="24"/>
          <w:szCs w:val="24"/>
        </w:rPr>
        <w:t>83</w:t>
      </w:r>
      <w:r w:rsidRPr="00F436CB">
        <w:rPr>
          <w:rFonts w:ascii="Times New Roman" w:hAnsi="Times New Roman"/>
          <w:sz w:val="24"/>
          <w:szCs w:val="24"/>
        </w:rPr>
        <w:t>: 803-834.</w:t>
      </w:r>
    </w:p>
    <w:p w14:paraId="4C285BA8" w14:textId="77777777" w:rsidR="002E4F0E" w:rsidRPr="00F436CB" w:rsidRDefault="002E4F0E" w:rsidP="00252068">
      <w:pPr>
        <w:pStyle w:val="NoSpacing2"/>
        <w:ind w:left="180" w:hanging="180"/>
        <w:rPr>
          <w:rFonts w:ascii="Times New Roman" w:hAnsi="Times New Roman"/>
          <w:sz w:val="24"/>
          <w:szCs w:val="24"/>
        </w:rPr>
      </w:pPr>
      <w:proofErr w:type="spellStart"/>
      <w:r w:rsidRPr="00F436CB">
        <w:rPr>
          <w:rFonts w:ascii="Times New Roman" w:hAnsi="Times New Roman"/>
          <w:sz w:val="24"/>
          <w:szCs w:val="24"/>
        </w:rPr>
        <w:t>Sosulina</w:t>
      </w:r>
      <w:proofErr w:type="spellEnd"/>
      <w:r w:rsidRPr="00F436CB">
        <w:rPr>
          <w:rFonts w:ascii="Times New Roman" w:hAnsi="Times New Roman"/>
          <w:sz w:val="24"/>
          <w:szCs w:val="24"/>
        </w:rPr>
        <w:t xml:space="preserve"> L, </w:t>
      </w:r>
      <w:proofErr w:type="spellStart"/>
      <w:r w:rsidRPr="00F436CB">
        <w:rPr>
          <w:rFonts w:ascii="Times New Roman" w:hAnsi="Times New Roman"/>
          <w:sz w:val="24"/>
          <w:szCs w:val="24"/>
        </w:rPr>
        <w:t>Meis</w:t>
      </w:r>
      <w:proofErr w:type="spellEnd"/>
      <w:r w:rsidRPr="00F436CB">
        <w:rPr>
          <w:rFonts w:ascii="Times New Roman" w:hAnsi="Times New Roman"/>
          <w:sz w:val="24"/>
          <w:szCs w:val="24"/>
        </w:rPr>
        <w:t xml:space="preserve"> S, Seifert G, </w:t>
      </w:r>
      <w:proofErr w:type="spellStart"/>
      <w:r w:rsidRPr="00F436CB">
        <w:rPr>
          <w:rFonts w:ascii="Times New Roman" w:hAnsi="Times New Roman"/>
          <w:sz w:val="24"/>
          <w:szCs w:val="24"/>
        </w:rPr>
        <w:t>Steinhauser</w:t>
      </w:r>
      <w:proofErr w:type="spellEnd"/>
      <w:r w:rsidRPr="00F436CB">
        <w:rPr>
          <w:rFonts w:ascii="Times New Roman" w:hAnsi="Times New Roman"/>
          <w:sz w:val="24"/>
          <w:szCs w:val="24"/>
        </w:rPr>
        <w:t xml:space="preserve"> C, Pape HC. 2006. Classification of projection neurons and interneurons in the rat lateral amygdala based upon cluster analysis. </w:t>
      </w:r>
      <w:r w:rsidRPr="00F436CB">
        <w:rPr>
          <w:rFonts w:ascii="Times New Roman" w:hAnsi="Times New Roman"/>
          <w:i/>
          <w:sz w:val="24"/>
          <w:szCs w:val="24"/>
        </w:rPr>
        <w:t xml:space="preserve">Mol Cell </w:t>
      </w:r>
      <w:proofErr w:type="spellStart"/>
      <w:r w:rsidRPr="00F436CB">
        <w:rPr>
          <w:rFonts w:ascii="Times New Roman" w:hAnsi="Times New Roman"/>
          <w:i/>
          <w:sz w:val="24"/>
          <w:szCs w:val="24"/>
        </w:rPr>
        <w:t>Neurosci</w:t>
      </w:r>
      <w:proofErr w:type="spellEnd"/>
      <w:r w:rsidR="00D66804">
        <w:rPr>
          <w:rFonts w:ascii="Times New Roman" w:hAnsi="Times New Roman"/>
          <w:i/>
          <w:sz w:val="24"/>
          <w:szCs w:val="24"/>
        </w:rPr>
        <w:t xml:space="preserve"> </w:t>
      </w:r>
      <w:r w:rsidRPr="00F436CB">
        <w:rPr>
          <w:rFonts w:ascii="Times New Roman" w:hAnsi="Times New Roman"/>
          <w:b/>
          <w:sz w:val="24"/>
          <w:szCs w:val="24"/>
        </w:rPr>
        <w:t>33</w:t>
      </w:r>
      <w:r w:rsidRPr="00F436CB">
        <w:rPr>
          <w:rFonts w:ascii="Times New Roman" w:hAnsi="Times New Roman"/>
          <w:sz w:val="24"/>
          <w:szCs w:val="24"/>
        </w:rPr>
        <w:t>: 57–67.</w:t>
      </w:r>
    </w:p>
    <w:p w14:paraId="43511A84" w14:textId="77777777" w:rsidR="002E4F0E" w:rsidRPr="006764B3" w:rsidRDefault="002E4F0E" w:rsidP="00252068">
      <w:pPr>
        <w:pStyle w:val="NoSpacing2"/>
        <w:ind w:left="180" w:hanging="180"/>
        <w:rPr>
          <w:rFonts w:ascii="Times New Roman" w:hAnsi="Times New Roman"/>
          <w:sz w:val="24"/>
          <w:szCs w:val="24"/>
        </w:rPr>
      </w:pPr>
      <w:r w:rsidRPr="006764B3">
        <w:rPr>
          <w:rFonts w:ascii="Times New Roman" w:hAnsi="Times New Roman"/>
          <w:bCs/>
          <w:sz w:val="24"/>
          <w:szCs w:val="24"/>
        </w:rPr>
        <w:lastRenderedPageBreak/>
        <w:t>Washburn</w:t>
      </w:r>
      <w:r w:rsidRPr="006764B3">
        <w:rPr>
          <w:rFonts w:ascii="Times New Roman" w:hAnsi="Times New Roman"/>
          <w:sz w:val="24"/>
          <w:szCs w:val="24"/>
        </w:rPr>
        <w:t xml:space="preserve"> MS, </w:t>
      </w:r>
      <w:r w:rsidRPr="006764B3">
        <w:rPr>
          <w:rFonts w:ascii="Times New Roman" w:hAnsi="Times New Roman"/>
          <w:bCs/>
          <w:sz w:val="24"/>
          <w:szCs w:val="24"/>
        </w:rPr>
        <w:t>Moises</w:t>
      </w:r>
      <w:r w:rsidRPr="006764B3">
        <w:rPr>
          <w:rFonts w:ascii="Times New Roman" w:hAnsi="Times New Roman"/>
          <w:sz w:val="24"/>
          <w:szCs w:val="24"/>
        </w:rPr>
        <w:t xml:space="preserve"> H.C. 1992. </w:t>
      </w:r>
      <w:hyperlink r:id="rId15" w:history="1">
        <w:r w:rsidRPr="006764B3">
          <w:rPr>
            <w:rStyle w:val="Hyperlink"/>
            <w:rFonts w:ascii="Times New Roman" w:hAnsi="Times New Roman"/>
            <w:color w:val="auto"/>
            <w:sz w:val="24"/>
            <w:szCs w:val="24"/>
            <w:u w:val="none"/>
          </w:rPr>
          <w:t>Electrophysiological and morphological properties of rat basolateral amygdaloid neurons in vitro.</w:t>
        </w:r>
      </w:hyperlink>
      <w:r w:rsidR="00D66804" w:rsidRPr="006764B3">
        <w:rPr>
          <w:rFonts w:ascii="Times New Roman" w:hAnsi="Times New Roman"/>
          <w:sz w:val="24"/>
          <w:szCs w:val="24"/>
        </w:rPr>
        <w:t xml:space="preserve"> </w:t>
      </w:r>
      <w:r w:rsidRPr="006764B3">
        <w:rPr>
          <w:rStyle w:val="jrnl"/>
          <w:rFonts w:ascii="Times New Roman" w:hAnsi="Times New Roman"/>
          <w:i/>
          <w:sz w:val="24"/>
          <w:szCs w:val="24"/>
        </w:rPr>
        <w:t xml:space="preserve">J </w:t>
      </w:r>
      <w:proofErr w:type="spellStart"/>
      <w:r w:rsidRPr="006764B3">
        <w:rPr>
          <w:rStyle w:val="jrnl"/>
          <w:rFonts w:ascii="Times New Roman" w:hAnsi="Times New Roman"/>
          <w:i/>
          <w:sz w:val="24"/>
          <w:szCs w:val="24"/>
        </w:rPr>
        <w:t>Neurosci</w:t>
      </w:r>
      <w:proofErr w:type="spellEnd"/>
      <w:r w:rsidR="00D66804" w:rsidRPr="006764B3">
        <w:rPr>
          <w:rStyle w:val="jrnl"/>
          <w:rFonts w:ascii="Times New Roman" w:hAnsi="Times New Roman"/>
          <w:i/>
          <w:sz w:val="24"/>
          <w:szCs w:val="24"/>
        </w:rPr>
        <w:t xml:space="preserve"> </w:t>
      </w:r>
      <w:r w:rsidRPr="006764B3">
        <w:rPr>
          <w:rFonts w:ascii="Times New Roman" w:hAnsi="Times New Roman"/>
          <w:b/>
          <w:sz w:val="24"/>
          <w:szCs w:val="24"/>
        </w:rPr>
        <w:t>12</w:t>
      </w:r>
      <w:r w:rsidRPr="006764B3">
        <w:rPr>
          <w:rFonts w:ascii="Times New Roman" w:hAnsi="Times New Roman"/>
          <w:sz w:val="24"/>
          <w:szCs w:val="24"/>
        </w:rPr>
        <w:t>: 4066-4079.</w:t>
      </w:r>
    </w:p>
    <w:p w14:paraId="197315AB" w14:textId="77777777" w:rsidR="002E4F0E" w:rsidRDefault="002E4F0E" w:rsidP="00252068">
      <w:pPr>
        <w:pStyle w:val="NoSpacing2"/>
        <w:ind w:left="180" w:hanging="180"/>
        <w:rPr>
          <w:rFonts w:ascii="Times New Roman" w:hAnsi="Times New Roman"/>
          <w:sz w:val="24"/>
          <w:szCs w:val="24"/>
        </w:rPr>
      </w:pPr>
      <w:r w:rsidRPr="00F436CB">
        <w:rPr>
          <w:rFonts w:ascii="Times New Roman" w:hAnsi="Times New Roman"/>
          <w:sz w:val="24"/>
          <w:szCs w:val="24"/>
        </w:rPr>
        <w:t xml:space="preserve">Woodruff AR, </w:t>
      </w:r>
      <w:proofErr w:type="spellStart"/>
      <w:r w:rsidRPr="00F436CB">
        <w:rPr>
          <w:rFonts w:ascii="Times New Roman" w:hAnsi="Times New Roman"/>
          <w:sz w:val="24"/>
          <w:szCs w:val="24"/>
        </w:rPr>
        <w:t>Sah</w:t>
      </w:r>
      <w:proofErr w:type="spellEnd"/>
      <w:r w:rsidRPr="00F436CB">
        <w:rPr>
          <w:rFonts w:ascii="Times New Roman" w:hAnsi="Times New Roman"/>
          <w:sz w:val="24"/>
          <w:szCs w:val="24"/>
        </w:rPr>
        <w:t xml:space="preserve"> P. 2007. Networks of parvalbumin-positive interneurons in the basolateral amygdala.</w:t>
      </w:r>
      <w:r w:rsidR="00D66804">
        <w:rPr>
          <w:rFonts w:ascii="Times New Roman" w:hAnsi="Times New Roman"/>
          <w:sz w:val="24"/>
          <w:szCs w:val="24"/>
        </w:rPr>
        <w:t xml:space="preserve"> </w:t>
      </w:r>
      <w:r w:rsidRPr="00F436CB">
        <w:rPr>
          <w:rFonts w:ascii="Times New Roman" w:hAnsi="Times New Roman"/>
          <w:i/>
          <w:sz w:val="24"/>
          <w:szCs w:val="24"/>
        </w:rPr>
        <w:t xml:space="preserve">J </w:t>
      </w:r>
      <w:proofErr w:type="spellStart"/>
      <w:r w:rsidRPr="00F436CB">
        <w:rPr>
          <w:rFonts w:ascii="Times New Roman" w:hAnsi="Times New Roman"/>
          <w:i/>
          <w:sz w:val="24"/>
          <w:szCs w:val="24"/>
        </w:rPr>
        <w:t>Neurosci</w:t>
      </w:r>
      <w:proofErr w:type="spellEnd"/>
      <w:r w:rsidR="00D66804">
        <w:rPr>
          <w:rFonts w:ascii="Times New Roman" w:hAnsi="Times New Roman"/>
          <w:i/>
          <w:sz w:val="24"/>
          <w:szCs w:val="24"/>
        </w:rPr>
        <w:t xml:space="preserve"> </w:t>
      </w:r>
      <w:r w:rsidRPr="00F436CB">
        <w:rPr>
          <w:rFonts w:ascii="Times New Roman" w:hAnsi="Times New Roman"/>
          <w:b/>
          <w:sz w:val="24"/>
          <w:szCs w:val="24"/>
        </w:rPr>
        <w:t>27</w:t>
      </w:r>
      <w:r w:rsidRPr="00F436CB">
        <w:rPr>
          <w:rFonts w:ascii="Times New Roman" w:hAnsi="Times New Roman"/>
          <w:sz w:val="24"/>
          <w:szCs w:val="24"/>
        </w:rPr>
        <w:t>: 553–563.</w:t>
      </w:r>
    </w:p>
    <w:p w14:paraId="6F13012F" w14:textId="77777777" w:rsidR="00580EFD" w:rsidRDefault="00580EFD" w:rsidP="00252068">
      <w:pPr>
        <w:pStyle w:val="NoSpacing2"/>
        <w:ind w:left="180" w:hanging="180"/>
        <w:rPr>
          <w:rFonts w:ascii="Times New Roman" w:hAnsi="Times New Roman"/>
          <w:sz w:val="24"/>
          <w:szCs w:val="24"/>
        </w:rPr>
      </w:pPr>
    </w:p>
    <w:p w14:paraId="40D8EC65" w14:textId="1D5C7ACD" w:rsidR="00580EFD" w:rsidRDefault="00580EFD" w:rsidP="001037FD">
      <w:pPr>
        <w:pStyle w:val="NoSpacing2"/>
        <w:rPr>
          <w:rFonts w:ascii="Times New Roman" w:hAnsi="Times New Roman"/>
          <w:sz w:val="24"/>
          <w:szCs w:val="24"/>
        </w:rPr>
      </w:pPr>
    </w:p>
    <w:p w14:paraId="403B4B56" w14:textId="7DA9D9A2" w:rsidR="00A730B3" w:rsidRPr="003F6B2C" w:rsidRDefault="006D60B6">
      <w:pPr>
        <w:spacing w:after="0" w:line="240" w:lineRule="auto"/>
        <w:rPr>
          <w:rFonts w:ascii="Times New Roman" w:hAnsi="Times New Roman"/>
          <w:b/>
          <w:sz w:val="24"/>
          <w:szCs w:val="24"/>
        </w:rPr>
      </w:pPr>
      <w:r w:rsidRPr="006D60B6">
        <w:rPr>
          <w:rFonts w:ascii="Times New Roman" w:hAnsi="Times New Roman"/>
          <w:b/>
          <w:sz w:val="24"/>
          <w:szCs w:val="24"/>
        </w:rPr>
        <w:t>TABLES</w:t>
      </w:r>
    </w:p>
    <w:p w14:paraId="3DC603E0" w14:textId="77777777" w:rsidR="00A04497" w:rsidRPr="00C9312E" w:rsidRDefault="00A04497" w:rsidP="00E544DB">
      <w:pPr>
        <w:spacing w:line="240" w:lineRule="auto"/>
        <w:ind w:left="-450" w:firstLine="450"/>
        <w:contextualSpacing/>
        <w:rPr>
          <w:rFonts w:ascii="Times New Roman" w:hAnsi="Times New Roman"/>
        </w:rPr>
      </w:pPr>
      <w:r>
        <w:rPr>
          <w:rFonts w:ascii="Times New Roman" w:hAnsi="Times New Roman"/>
        </w:rPr>
        <w:t xml:space="preserve">Table </w:t>
      </w:r>
      <w:r w:rsidRPr="00C9312E">
        <w:rPr>
          <w:rFonts w:ascii="Times New Roman" w:hAnsi="Times New Roman"/>
        </w:rPr>
        <w:t>1</w:t>
      </w:r>
      <w:r>
        <w:rPr>
          <w:rFonts w:ascii="Times New Roman" w:hAnsi="Times New Roman"/>
        </w:rPr>
        <w:t>a</w:t>
      </w:r>
      <w:r w:rsidRPr="00C9312E">
        <w:rPr>
          <w:rFonts w:ascii="Times New Roman" w:hAnsi="Times New Roman"/>
        </w:rPr>
        <w:t>. Gating variables for ion channels used in the</w:t>
      </w:r>
      <w:r>
        <w:rPr>
          <w:rFonts w:ascii="Times New Roman" w:hAnsi="Times New Roman"/>
        </w:rPr>
        <w:t xml:space="preserve"> BLA</w:t>
      </w:r>
      <w:r w:rsidRPr="00C9312E">
        <w:rPr>
          <w:rFonts w:ascii="Times New Roman" w:hAnsi="Times New Roman"/>
        </w:rPr>
        <w:t xml:space="preserve"> single cell models</w:t>
      </w:r>
      <w:r>
        <w:rPr>
          <w:rFonts w:ascii="Times New Roman" w:hAnsi="Times New Roman"/>
        </w:rPr>
        <w:t>.</w:t>
      </w:r>
    </w:p>
    <w:p w14:paraId="708F75D9" w14:textId="77777777" w:rsidR="00A04497" w:rsidRDefault="00A04497" w:rsidP="00A04497">
      <w:pPr>
        <w:spacing w:line="240" w:lineRule="auto"/>
        <w:ind w:left="-450" w:firstLine="450"/>
        <w:contextualSpacing/>
        <w:rPr>
          <w:rFonts w:ascii="Times New Roman" w:hAnsi="Times New Roman"/>
        </w:rPr>
      </w:pPr>
    </w:p>
    <w:tbl>
      <w:tblPr>
        <w:tblW w:w="502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41"/>
        <w:gridCol w:w="540"/>
        <w:gridCol w:w="881"/>
        <w:gridCol w:w="2410"/>
        <w:gridCol w:w="2185"/>
        <w:gridCol w:w="1458"/>
        <w:gridCol w:w="1456"/>
      </w:tblGrid>
      <w:tr w:rsidR="00A04497" w:rsidRPr="00086BEC" w14:paraId="1EF9ED47" w14:textId="77777777" w:rsidTr="00046EE0">
        <w:trPr>
          <w:trHeight w:hRule="exact" w:val="498"/>
          <w:jc w:val="center"/>
        </w:trPr>
        <w:tc>
          <w:tcPr>
            <w:tcW w:w="523" w:type="pct"/>
            <w:gridSpan w:val="2"/>
            <w:tcBorders>
              <w:top w:val="single" w:sz="12" w:space="0" w:color="auto"/>
              <w:bottom w:val="double" w:sz="4" w:space="0" w:color="auto"/>
            </w:tcBorders>
            <w:shd w:val="clear" w:color="auto" w:fill="auto"/>
            <w:vAlign w:val="center"/>
          </w:tcPr>
          <w:p w14:paraId="4AA8FEFE" w14:textId="77777777" w:rsidR="00A04497" w:rsidRPr="00086BEC" w:rsidRDefault="00A04497" w:rsidP="00514FE5">
            <w:pPr>
              <w:spacing w:line="240" w:lineRule="auto"/>
              <w:jc w:val="center"/>
              <w:rPr>
                <w:rFonts w:ascii="Times New Roman" w:hAnsi="Times New Roman"/>
                <w:b/>
                <w:bCs/>
                <w:sz w:val="14"/>
                <w:szCs w:val="20"/>
              </w:rPr>
            </w:pPr>
            <w:r w:rsidRPr="00506B75">
              <w:rPr>
                <w:rFonts w:ascii="Times New Roman" w:hAnsi="Times New Roman"/>
                <w:b/>
                <w:bCs/>
                <w:sz w:val="20"/>
                <w:szCs w:val="20"/>
              </w:rPr>
              <w:t>Current Type</w:t>
            </w:r>
          </w:p>
        </w:tc>
        <w:tc>
          <w:tcPr>
            <w:tcW w:w="470" w:type="pct"/>
            <w:tcBorders>
              <w:top w:val="single" w:sz="12" w:space="0" w:color="auto"/>
              <w:bottom w:val="double" w:sz="4" w:space="0" w:color="auto"/>
            </w:tcBorders>
            <w:shd w:val="clear" w:color="auto" w:fill="auto"/>
            <w:vAlign w:val="center"/>
          </w:tcPr>
          <w:p w14:paraId="504B252C" w14:textId="77777777" w:rsidR="00A04497" w:rsidRPr="00086BEC" w:rsidRDefault="00A04497" w:rsidP="00514FE5">
            <w:pPr>
              <w:jc w:val="center"/>
              <w:rPr>
                <w:rFonts w:ascii="Times New Roman" w:hAnsi="Times New Roman"/>
                <w:b/>
                <w:bCs/>
                <w:sz w:val="14"/>
                <w:szCs w:val="20"/>
              </w:rPr>
            </w:pPr>
            <w:r w:rsidRPr="00506B75">
              <w:rPr>
                <w:rFonts w:ascii="Times New Roman" w:hAnsi="Times New Roman"/>
                <w:b/>
                <w:bCs/>
                <w:sz w:val="18"/>
                <w:szCs w:val="20"/>
              </w:rPr>
              <w:t>Gating Variable</w:t>
            </w:r>
          </w:p>
        </w:tc>
        <w:tc>
          <w:tcPr>
            <w:tcW w:w="1286" w:type="pct"/>
            <w:tcBorders>
              <w:top w:val="single" w:sz="12" w:space="0" w:color="auto"/>
              <w:bottom w:val="double" w:sz="4" w:space="0" w:color="auto"/>
            </w:tcBorders>
            <w:shd w:val="clear" w:color="auto" w:fill="auto"/>
            <w:vAlign w:val="center"/>
          </w:tcPr>
          <w:p w14:paraId="6DDDED16" w14:textId="77777777" w:rsidR="00A04497" w:rsidRPr="00086BEC" w:rsidRDefault="00A04497" w:rsidP="00514FE5">
            <w:pPr>
              <w:jc w:val="center"/>
              <w:rPr>
                <w:rFonts w:ascii="Times New Roman" w:hAnsi="Times New Roman"/>
                <w:b/>
                <w:bCs/>
                <w:sz w:val="14"/>
                <w:szCs w:val="20"/>
              </w:rPr>
            </w:pPr>
            <w:r w:rsidRPr="00506B75">
              <w:rPr>
                <w:rFonts w:ascii="Times New Roman" w:hAnsi="Times New Roman"/>
                <w:b/>
                <w:bCs/>
                <w:sz w:val="24"/>
                <w:szCs w:val="20"/>
              </w:rPr>
              <w:t>α</w:t>
            </w:r>
          </w:p>
        </w:tc>
        <w:tc>
          <w:tcPr>
            <w:tcW w:w="1166" w:type="pct"/>
            <w:tcBorders>
              <w:top w:val="single" w:sz="12" w:space="0" w:color="auto"/>
              <w:bottom w:val="double" w:sz="4" w:space="0" w:color="auto"/>
            </w:tcBorders>
            <w:shd w:val="clear" w:color="auto" w:fill="auto"/>
            <w:vAlign w:val="center"/>
          </w:tcPr>
          <w:p w14:paraId="75DD589B" w14:textId="77777777" w:rsidR="00A04497" w:rsidRPr="00506B75" w:rsidRDefault="00A04497" w:rsidP="00514FE5">
            <w:pPr>
              <w:jc w:val="center"/>
              <w:rPr>
                <w:rFonts w:ascii="Times New Roman" w:hAnsi="Times New Roman"/>
                <w:b/>
                <w:bCs/>
                <w:sz w:val="26"/>
                <w:szCs w:val="26"/>
              </w:rPr>
            </w:pPr>
            <w:r w:rsidRPr="00506B75">
              <w:rPr>
                <w:rFonts w:ascii="Times New Roman" w:hAnsi="Times New Roman"/>
                <w:b/>
                <w:bCs/>
                <w:sz w:val="26"/>
                <w:szCs w:val="26"/>
              </w:rPr>
              <w:t>β</w:t>
            </w:r>
          </w:p>
        </w:tc>
        <w:tc>
          <w:tcPr>
            <w:tcW w:w="778" w:type="pct"/>
            <w:tcBorders>
              <w:top w:val="single" w:sz="12" w:space="0" w:color="auto"/>
              <w:bottom w:val="double" w:sz="4" w:space="0" w:color="auto"/>
            </w:tcBorders>
            <w:shd w:val="clear" w:color="auto" w:fill="auto"/>
            <w:vAlign w:val="center"/>
          </w:tcPr>
          <w:p w14:paraId="479D16A3" w14:textId="77777777" w:rsidR="00A04497" w:rsidRPr="00086BEC" w:rsidRDefault="005B68A9" w:rsidP="00514FE5">
            <w:pPr>
              <w:jc w:val="center"/>
              <w:rPr>
                <w:rFonts w:ascii="Times New Roman" w:hAnsi="Times New Roman"/>
                <w:b/>
                <w:bCs/>
                <w:sz w:val="14"/>
                <w:szCs w:val="20"/>
              </w:rPr>
            </w:pPr>
            <m:oMathPara>
              <m:oMath>
                <m:sSub>
                  <m:sSubPr>
                    <m:ctrlPr>
                      <w:rPr>
                        <w:rFonts w:ascii="Cambria Math" w:hAnsi="Cambria Math"/>
                        <w:b/>
                        <w:bCs/>
                        <w:i/>
                        <w:sz w:val="28"/>
                        <w:szCs w:val="20"/>
                      </w:rPr>
                    </m:ctrlPr>
                  </m:sSubPr>
                  <m:e>
                    <m:r>
                      <m:rPr>
                        <m:sty m:val="bi"/>
                      </m:rPr>
                      <w:rPr>
                        <w:rFonts w:ascii="Cambria Math" w:hAnsi="Cambria Math"/>
                        <w:sz w:val="28"/>
                        <w:szCs w:val="20"/>
                      </w:rPr>
                      <m:t>x</m:t>
                    </m:r>
                  </m:e>
                  <m:sub>
                    <m:r>
                      <m:rPr>
                        <m:sty m:val="bi"/>
                      </m:rPr>
                      <w:rPr>
                        <w:rFonts w:ascii="Cambria Math" w:hAnsi="Cambria Math"/>
                        <w:sz w:val="28"/>
                        <w:szCs w:val="20"/>
                      </w:rPr>
                      <m:t>∞</m:t>
                    </m:r>
                  </m:sub>
                </m:sSub>
              </m:oMath>
            </m:oMathPara>
          </w:p>
        </w:tc>
        <w:tc>
          <w:tcPr>
            <w:tcW w:w="777" w:type="pct"/>
            <w:tcBorders>
              <w:top w:val="single" w:sz="12" w:space="0" w:color="auto"/>
              <w:bottom w:val="double" w:sz="4" w:space="0" w:color="auto"/>
            </w:tcBorders>
            <w:shd w:val="clear" w:color="auto" w:fill="auto"/>
            <w:vAlign w:val="center"/>
          </w:tcPr>
          <w:p w14:paraId="707A4D71" w14:textId="77777777" w:rsidR="00A04497" w:rsidRPr="00086BEC" w:rsidRDefault="00A04497" w:rsidP="00514FE5">
            <w:pPr>
              <w:jc w:val="center"/>
              <w:rPr>
                <w:rFonts w:ascii="Times New Roman" w:hAnsi="Times New Roman"/>
                <w:b/>
                <w:bCs/>
                <w:sz w:val="14"/>
                <w:szCs w:val="20"/>
              </w:rPr>
            </w:pPr>
            <w:proofErr w:type="spellStart"/>
            <w:r w:rsidRPr="00506B75">
              <w:rPr>
                <w:rFonts w:ascii="Times New Roman" w:hAnsi="Times New Roman"/>
                <w:b/>
                <w:bCs/>
                <w:sz w:val="32"/>
                <w:szCs w:val="20"/>
              </w:rPr>
              <w:t>τ</w:t>
            </w:r>
            <w:r w:rsidRPr="00506B75">
              <w:rPr>
                <w:rFonts w:ascii="Times New Roman" w:hAnsi="Times New Roman"/>
                <w:b/>
                <w:bCs/>
                <w:sz w:val="32"/>
                <w:szCs w:val="20"/>
                <w:vertAlign w:val="subscript"/>
              </w:rPr>
              <w:t>x</w:t>
            </w:r>
            <w:proofErr w:type="spellEnd"/>
            <w:r>
              <w:rPr>
                <w:rFonts w:ascii="Times New Roman" w:hAnsi="Times New Roman"/>
                <w:b/>
                <w:bCs/>
                <w:sz w:val="32"/>
                <w:szCs w:val="20"/>
                <w:vertAlign w:val="subscript"/>
              </w:rPr>
              <w:t xml:space="preserve"> </w:t>
            </w:r>
            <w:r w:rsidRPr="00506B75">
              <w:rPr>
                <w:rFonts w:ascii="Times New Roman" w:hAnsi="Times New Roman"/>
                <w:b/>
                <w:bCs/>
                <w:szCs w:val="20"/>
              </w:rPr>
              <w:t>(</w:t>
            </w:r>
            <w:proofErr w:type="spellStart"/>
            <w:r w:rsidRPr="00506B75">
              <w:rPr>
                <w:rFonts w:ascii="Times New Roman" w:hAnsi="Times New Roman"/>
                <w:b/>
                <w:bCs/>
                <w:szCs w:val="20"/>
              </w:rPr>
              <w:t>ms</w:t>
            </w:r>
            <w:proofErr w:type="spellEnd"/>
            <w:r w:rsidRPr="00506B75">
              <w:rPr>
                <w:rFonts w:ascii="Times New Roman" w:hAnsi="Times New Roman"/>
                <w:b/>
                <w:bCs/>
                <w:szCs w:val="20"/>
              </w:rPr>
              <w:t>)</w:t>
            </w:r>
          </w:p>
        </w:tc>
      </w:tr>
      <w:tr w:rsidR="00A04497" w:rsidRPr="00086BEC" w14:paraId="35249A81" w14:textId="77777777" w:rsidTr="00046EE0">
        <w:trPr>
          <w:trHeight w:hRule="exact" w:val="467"/>
          <w:jc w:val="center"/>
        </w:trPr>
        <w:tc>
          <w:tcPr>
            <w:tcW w:w="523" w:type="pct"/>
            <w:gridSpan w:val="2"/>
            <w:vMerge w:val="restart"/>
            <w:tcBorders>
              <w:top w:val="double" w:sz="4" w:space="0" w:color="auto"/>
            </w:tcBorders>
            <w:shd w:val="clear" w:color="auto" w:fill="auto"/>
            <w:vAlign w:val="center"/>
          </w:tcPr>
          <w:p w14:paraId="75106EC4"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10"/>
                <w:sz w:val="14"/>
                <w:szCs w:val="20"/>
              </w:rPr>
              <w:drawing>
                <wp:inline distT="0" distB="0" distL="0" distR="0" wp14:anchorId="698251C7" wp14:editId="478823B2">
                  <wp:extent cx="278130" cy="248920"/>
                  <wp:effectExtent l="0" t="0" r="7620" b="0"/>
                  <wp:docPr id="224" name="Picture 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4"/>
                          <pic:cNvPicPr>
                            <a:picLocks noChangeAspect="1" noChangeArrowheads="1"/>
                          </pic:cNvPicPr>
                        </pic:nvPicPr>
                        <pic:blipFill>
                          <a:blip r:embed="rId16" cstate="print"/>
                          <a:srcRect/>
                          <a:stretch>
                            <a:fillRect/>
                          </a:stretch>
                        </pic:blipFill>
                        <pic:spPr bwMode="auto">
                          <a:xfrm>
                            <a:off x="0" y="0"/>
                            <a:ext cx="278130" cy="248920"/>
                          </a:xfrm>
                          <a:prstGeom prst="rect">
                            <a:avLst/>
                          </a:prstGeom>
                          <a:noFill/>
                          <a:ln w="9525">
                            <a:noFill/>
                            <a:miter lim="800000"/>
                            <a:headEnd/>
                            <a:tailEnd/>
                          </a:ln>
                        </pic:spPr>
                      </pic:pic>
                    </a:graphicData>
                  </a:graphic>
                </wp:inline>
              </w:drawing>
            </w:r>
          </w:p>
        </w:tc>
        <w:tc>
          <w:tcPr>
            <w:tcW w:w="470" w:type="pct"/>
            <w:tcBorders>
              <w:top w:val="double" w:sz="4" w:space="0" w:color="auto"/>
            </w:tcBorders>
            <w:shd w:val="clear" w:color="auto" w:fill="auto"/>
            <w:vAlign w:val="center"/>
          </w:tcPr>
          <w:p w14:paraId="12765B54" w14:textId="77777777" w:rsidR="00A04497" w:rsidRPr="00923805" w:rsidRDefault="00A04497" w:rsidP="00514FE5">
            <w:pPr>
              <w:jc w:val="center"/>
              <w:rPr>
                <w:rFonts w:ascii="Times New Roman" w:hAnsi="Times New Roman"/>
                <w:i/>
                <w:sz w:val="18"/>
                <w:szCs w:val="20"/>
              </w:rPr>
            </w:pPr>
            <w:r w:rsidRPr="00923805">
              <w:rPr>
                <w:rFonts w:ascii="Times New Roman" w:hAnsi="Times New Roman"/>
                <w:i/>
                <w:sz w:val="18"/>
                <w:szCs w:val="20"/>
              </w:rPr>
              <w:t>p=3</w:t>
            </w:r>
          </w:p>
        </w:tc>
        <w:tc>
          <w:tcPr>
            <w:tcW w:w="1286" w:type="pct"/>
            <w:tcBorders>
              <w:top w:val="double" w:sz="4" w:space="0" w:color="auto"/>
            </w:tcBorders>
            <w:shd w:val="clear" w:color="auto" w:fill="auto"/>
            <w:vAlign w:val="center"/>
          </w:tcPr>
          <w:p w14:paraId="619A5E62" w14:textId="77777777" w:rsidR="00A04497" w:rsidRPr="00086BEC" w:rsidRDefault="005B68A9" w:rsidP="00514FE5">
            <w:pPr>
              <w:autoSpaceDE w:val="0"/>
              <w:autoSpaceDN w:val="0"/>
              <w:adjustRightInd w:val="0"/>
              <w:spacing w:after="0" w:line="240" w:lineRule="auto"/>
              <w:jc w:val="center"/>
              <w:rPr>
                <w:rFonts w:ascii="Times New Roman" w:hAnsi="Times New Roman"/>
                <w:sz w:val="14"/>
                <w:szCs w:val="20"/>
              </w:rPr>
            </w:pPr>
            <m:oMathPara>
              <m:oMath>
                <m:f>
                  <m:fPr>
                    <m:ctrlPr>
                      <w:rPr>
                        <w:rFonts w:ascii="Cambria Math" w:hAnsi="Times New Roman"/>
                        <w:i/>
                        <w:sz w:val="16"/>
                        <w:szCs w:val="20"/>
                      </w:rPr>
                    </m:ctrlPr>
                  </m:fPr>
                  <m:num>
                    <m:r>
                      <w:rPr>
                        <w:rFonts w:ascii="Cambria Math" w:hAnsi="Times New Roman"/>
                        <w:sz w:val="16"/>
                        <w:szCs w:val="20"/>
                      </w:rPr>
                      <m:t>-</m:t>
                    </m:r>
                    <m:r>
                      <w:rPr>
                        <w:rFonts w:ascii="Cambria Math" w:hAnsi="Times New Roman"/>
                        <w:sz w:val="16"/>
                        <w:szCs w:val="20"/>
                      </w:rPr>
                      <m:t>0.4(</m:t>
                    </m:r>
                    <m:r>
                      <w:rPr>
                        <w:rFonts w:ascii="Cambria Math" w:hAnsi="Cambria Math"/>
                        <w:sz w:val="16"/>
                        <w:szCs w:val="20"/>
                      </w:rPr>
                      <m:t>V</m:t>
                    </m:r>
                    <m:r>
                      <w:rPr>
                        <w:rFonts w:ascii="Cambria Math" w:hAnsi="Times New Roman"/>
                        <w:sz w:val="16"/>
                        <w:szCs w:val="20"/>
                      </w:rPr>
                      <m:t>+30)</m:t>
                    </m:r>
                  </m:num>
                  <m:den>
                    <m:r>
                      <m:rPr>
                        <m:sty m:val="p"/>
                      </m:rPr>
                      <w:rPr>
                        <w:rFonts w:ascii="Cambria Math" w:hAnsi="Times New Roman"/>
                        <w:sz w:val="16"/>
                        <w:szCs w:val="20"/>
                      </w:rPr>
                      <m:t>exp</m:t>
                    </m:r>
                    <m:r>
                      <w:rPr>
                        <w:rFonts w:ascii="Cambria Math" w:hAnsi="Times New Roman"/>
                        <w:sz w:val="16"/>
                        <w:szCs w:val="20"/>
                      </w:rPr>
                      <m:t>[</m:t>
                    </m:r>
                    <m:r>
                      <w:rPr>
                        <w:rFonts w:ascii="Cambria Math" w:hAnsi="Times New Roman"/>
                        <w:sz w:val="16"/>
                        <w:szCs w:val="20"/>
                      </w:rPr>
                      <m:t>-</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+30)/7.2]</m:t>
                    </m:r>
                    <m:r>
                      <w:rPr>
                        <w:rFonts w:ascii="Cambria Math" w:hAnsi="Cambria Math"/>
                        <w:sz w:val="16"/>
                        <w:szCs w:val="20"/>
                      </w:rPr>
                      <m:t>-</m:t>
                    </m:r>
                    <m:r>
                      <w:rPr>
                        <w:rFonts w:ascii="Cambria Math" w:hAnsi="Times New Roman"/>
                        <w:sz w:val="16"/>
                        <w:szCs w:val="20"/>
                      </w:rPr>
                      <m:t xml:space="preserve">1 </m:t>
                    </m:r>
                  </m:den>
                </m:f>
              </m:oMath>
            </m:oMathPara>
          </w:p>
        </w:tc>
        <w:tc>
          <w:tcPr>
            <w:tcW w:w="1166" w:type="pct"/>
            <w:tcBorders>
              <w:top w:val="double" w:sz="4" w:space="0" w:color="auto"/>
            </w:tcBorders>
            <w:shd w:val="clear" w:color="auto" w:fill="auto"/>
            <w:vAlign w:val="center"/>
          </w:tcPr>
          <w:p w14:paraId="7A23D0A1" w14:textId="77777777" w:rsidR="00A04497" w:rsidRPr="00086BEC" w:rsidRDefault="005B68A9" w:rsidP="00514FE5">
            <w:pPr>
              <w:jc w:val="center"/>
              <w:rPr>
                <w:rFonts w:ascii="Times New Roman" w:hAnsi="Times New Roman"/>
                <w:sz w:val="14"/>
                <w:szCs w:val="20"/>
              </w:rPr>
            </w:pPr>
            <m:oMathPara>
              <m:oMath>
                <m:f>
                  <m:fPr>
                    <m:ctrlPr>
                      <w:rPr>
                        <w:rFonts w:ascii="Cambria Math" w:hAnsi="Times New Roman"/>
                        <w:i/>
                        <w:sz w:val="16"/>
                        <w:szCs w:val="20"/>
                      </w:rPr>
                    </m:ctrlPr>
                  </m:fPr>
                  <m:num>
                    <m:r>
                      <w:rPr>
                        <w:rFonts w:ascii="Cambria Math" w:hAnsi="Times New Roman"/>
                        <w:sz w:val="16"/>
                        <w:szCs w:val="20"/>
                      </w:rPr>
                      <m:t>0.124(</m:t>
                    </m:r>
                    <m:r>
                      <w:rPr>
                        <w:rFonts w:ascii="Cambria Math" w:hAnsi="Cambria Math"/>
                        <w:sz w:val="16"/>
                        <w:szCs w:val="20"/>
                      </w:rPr>
                      <m:t>V</m:t>
                    </m:r>
                    <m:r>
                      <w:rPr>
                        <w:rFonts w:ascii="Cambria Math" w:hAnsi="Times New Roman"/>
                        <w:sz w:val="16"/>
                        <w:szCs w:val="20"/>
                      </w:rPr>
                      <m:t>+30)</m:t>
                    </m:r>
                  </m:num>
                  <m:den>
                    <m:r>
                      <m:rPr>
                        <m:sty m:val="p"/>
                      </m:rPr>
                      <w:rPr>
                        <w:rFonts w:ascii="Cambria Math" w:hAnsi="Times New Roman"/>
                        <w:sz w:val="16"/>
                        <w:szCs w:val="20"/>
                      </w:rPr>
                      <m:t>exp</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+30)/7.2]</m:t>
                    </m:r>
                    <m:r>
                      <w:rPr>
                        <w:rFonts w:ascii="Cambria Math" w:hAnsi="Cambria Math"/>
                        <w:sz w:val="16"/>
                        <w:szCs w:val="20"/>
                      </w:rPr>
                      <m:t>-</m:t>
                    </m:r>
                    <m:r>
                      <w:rPr>
                        <w:rFonts w:ascii="Cambria Math" w:hAnsi="Times New Roman"/>
                        <w:sz w:val="16"/>
                        <w:szCs w:val="20"/>
                      </w:rPr>
                      <m:t xml:space="preserve">1 </m:t>
                    </m:r>
                  </m:den>
                </m:f>
              </m:oMath>
            </m:oMathPara>
          </w:p>
        </w:tc>
        <w:tc>
          <w:tcPr>
            <w:tcW w:w="778" w:type="pct"/>
            <w:tcBorders>
              <w:top w:val="double" w:sz="4" w:space="0" w:color="auto"/>
            </w:tcBorders>
            <w:shd w:val="clear" w:color="auto" w:fill="auto"/>
            <w:vAlign w:val="center"/>
          </w:tcPr>
          <w:p w14:paraId="4B07BA6E" w14:textId="77777777" w:rsidR="00A04497" w:rsidRPr="00086BEC" w:rsidRDefault="00A04497" w:rsidP="00514FE5">
            <w:pPr>
              <w:jc w:val="center"/>
              <w:rPr>
                <w:rFonts w:ascii="Times New Roman" w:hAnsi="Times New Roman"/>
                <w:sz w:val="14"/>
                <w:szCs w:val="20"/>
              </w:rPr>
            </w:pPr>
            <w:r w:rsidRPr="0078654B">
              <w:rPr>
                <w:rFonts w:ascii="Times New Roman" w:hAnsi="Times New Roman"/>
                <w:noProof/>
                <w:sz w:val="14"/>
                <w:szCs w:val="20"/>
              </w:rPr>
              <w:drawing>
                <wp:inline distT="0" distB="0" distL="0" distR="0" wp14:anchorId="4CCE4CCA" wp14:editId="2164B528">
                  <wp:extent cx="480739" cy="171778"/>
                  <wp:effectExtent l="0" t="0" r="0" b="0"/>
                  <wp:docPr id="225" name="Picture 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pic:cNvPicPr>
                            <a:picLocks noChangeAspect="1" noChangeArrowheads="1"/>
                          </pic:cNvPicPr>
                        </pic:nvPicPr>
                        <pic:blipFill>
                          <a:blip r:embed="rId17" cstate="print"/>
                          <a:srcRect/>
                          <a:stretch>
                            <a:fillRect/>
                          </a:stretch>
                        </pic:blipFill>
                        <pic:spPr bwMode="auto">
                          <a:xfrm>
                            <a:off x="0" y="0"/>
                            <a:ext cx="477844" cy="170743"/>
                          </a:xfrm>
                          <a:prstGeom prst="rect">
                            <a:avLst/>
                          </a:prstGeom>
                          <a:noFill/>
                          <a:ln w="9525">
                            <a:noFill/>
                            <a:miter lim="800000"/>
                            <a:headEnd/>
                            <a:tailEnd/>
                          </a:ln>
                        </pic:spPr>
                      </pic:pic>
                    </a:graphicData>
                  </a:graphic>
                </wp:inline>
              </w:drawing>
            </w:r>
          </w:p>
        </w:tc>
        <w:tc>
          <w:tcPr>
            <w:tcW w:w="777" w:type="pct"/>
            <w:tcBorders>
              <w:top w:val="double" w:sz="4" w:space="0" w:color="auto"/>
            </w:tcBorders>
            <w:shd w:val="clear" w:color="auto" w:fill="auto"/>
            <w:vAlign w:val="center"/>
          </w:tcPr>
          <w:p w14:paraId="0287F73D" w14:textId="77777777" w:rsidR="00A04497" w:rsidRPr="00771828" w:rsidRDefault="005B68A9" w:rsidP="00514FE5">
            <w:pPr>
              <w:jc w:val="center"/>
              <w:rPr>
                <w:rFonts w:ascii="Times New Roman" w:hAnsi="Times New Roman"/>
                <w:bCs/>
                <w:sz w:val="16"/>
                <w:szCs w:val="20"/>
              </w:rPr>
            </w:pPr>
            <m:oMathPara>
              <m:oMath>
                <m:f>
                  <m:fPr>
                    <m:ctrlPr>
                      <w:rPr>
                        <w:rFonts w:ascii="Cambria Math" w:hAnsi="Times New Roman"/>
                        <w:i/>
                        <w:sz w:val="16"/>
                        <w:szCs w:val="20"/>
                      </w:rPr>
                    </m:ctrlPr>
                  </m:fPr>
                  <m:num>
                    <m:r>
                      <w:rPr>
                        <w:rFonts w:ascii="Cambria Math" w:hAnsi="Times New Roman"/>
                        <w:sz w:val="16"/>
                        <w:szCs w:val="20"/>
                      </w:rPr>
                      <m:t>0.6156</m:t>
                    </m:r>
                  </m:num>
                  <m:den>
                    <m:r>
                      <w:rPr>
                        <w:rFonts w:ascii="Cambria Math" w:hAnsi="Cambria Math"/>
                        <w:sz w:val="16"/>
                        <w:szCs w:val="20"/>
                      </w:rPr>
                      <m:t>α</m:t>
                    </m:r>
                    <m:r>
                      <w:rPr>
                        <w:rFonts w:ascii="Cambria Math" w:hAnsi="Times New Roman"/>
                        <w:sz w:val="16"/>
                        <w:szCs w:val="20"/>
                      </w:rPr>
                      <m:t>+</m:t>
                    </m:r>
                    <m:r>
                      <w:rPr>
                        <w:rFonts w:ascii="Cambria Math" w:hAnsi="Cambria Math"/>
                        <w:sz w:val="16"/>
                        <w:szCs w:val="20"/>
                      </w:rPr>
                      <m:t>β</m:t>
                    </m:r>
                  </m:den>
                </m:f>
              </m:oMath>
            </m:oMathPara>
          </w:p>
        </w:tc>
      </w:tr>
      <w:tr w:rsidR="00A04497" w:rsidRPr="00086BEC" w14:paraId="07C0AAFC" w14:textId="77777777" w:rsidTr="00046EE0">
        <w:trPr>
          <w:trHeight w:hRule="exact" w:val="591"/>
          <w:jc w:val="center"/>
        </w:trPr>
        <w:tc>
          <w:tcPr>
            <w:tcW w:w="523" w:type="pct"/>
            <w:gridSpan w:val="2"/>
            <w:vMerge/>
            <w:shd w:val="clear" w:color="auto" w:fill="auto"/>
            <w:vAlign w:val="center"/>
          </w:tcPr>
          <w:p w14:paraId="58481B4F" w14:textId="77777777" w:rsidR="00A04497" w:rsidRPr="00086BEC" w:rsidRDefault="00A04497" w:rsidP="00514FE5">
            <w:pPr>
              <w:jc w:val="center"/>
              <w:rPr>
                <w:rFonts w:ascii="Times New Roman" w:hAnsi="Times New Roman"/>
                <w:bCs/>
                <w:sz w:val="14"/>
                <w:szCs w:val="20"/>
              </w:rPr>
            </w:pPr>
          </w:p>
        </w:tc>
        <w:tc>
          <w:tcPr>
            <w:tcW w:w="470" w:type="pct"/>
            <w:shd w:val="clear" w:color="auto" w:fill="auto"/>
            <w:vAlign w:val="center"/>
          </w:tcPr>
          <w:p w14:paraId="614C8B60" w14:textId="77777777" w:rsidR="00A04497" w:rsidRPr="00923805" w:rsidRDefault="00A04497" w:rsidP="00514FE5">
            <w:pPr>
              <w:jc w:val="center"/>
              <w:rPr>
                <w:rFonts w:ascii="Times New Roman" w:hAnsi="Times New Roman"/>
                <w:i/>
                <w:sz w:val="18"/>
                <w:szCs w:val="20"/>
              </w:rPr>
            </w:pPr>
            <w:r w:rsidRPr="00923805">
              <w:rPr>
                <w:rFonts w:ascii="Times New Roman" w:hAnsi="Times New Roman"/>
                <w:i/>
                <w:sz w:val="18"/>
                <w:szCs w:val="20"/>
              </w:rPr>
              <w:t>q=1</w:t>
            </w:r>
          </w:p>
        </w:tc>
        <w:tc>
          <w:tcPr>
            <w:tcW w:w="1286" w:type="pct"/>
            <w:shd w:val="clear" w:color="auto" w:fill="auto"/>
            <w:vAlign w:val="center"/>
          </w:tcPr>
          <w:p w14:paraId="508BCE5F"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0.03(</m:t>
                    </m:r>
                    <m:r>
                      <w:rPr>
                        <w:rFonts w:ascii="Cambria Math" w:hAnsi="Cambria Math"/>
                        <w:sz w:val="16"/>
                        <w:szCs w:val="20"/>
                      </w:rPr>
                      <m:t>V</m:t>
                    </m:r>
                    <m:r>
                      <w:rPr>
                        <w:rFonts w:ascii="Cambria Math" w:hAnsi="Times New Roman"/>
                        <w:sz w:val="16"/>
                        <w:szCs w:val="20"/>
                      </w:rPr>
                      <m:t>+45)</m:t>
                    </m:r>
                  </m:num>
                  <m:den>
                    <m:r>
                      <m:rPr>
                        <m:sty m:val="p"/>
                      </m:rPr>
                      <w:rPr>
                        <w:rFonts w:ascii="Cambria Math" w:hAnsi="Times New Roman"/>
                        <w:sz w:val="16"/>
                        <w:szCs w:val="20"/>
                      </w:rPr>
                      <m:t>exp</m:t>
                    </m:r>
                    <m:r>
                      <w:rPr>
                        <w:rFonts w:ascii="Cambria Math" w:hAnsi="Times New Roman"/>
                        <w:sz w:val="16"/>
                        <w:szCs w:val="20"/>
                      </w:rPr>
                      <m:t>[</m:t>
                    </m:r>
                    <m:r>
                      <w:rPr>
                        <w:rFonts w:ascii="Cambria Math" w:hAnsi="Times New Roman"/>
                        <w:sz w:val="16"/>
                        <w:szCs w:val="20"/>
                      </w:rPr>
                      <m:t>-</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+45)/1.5]</m:t>
                    </m:r>
                    <m:r>
                      <w:rPr>
                        <w:rFonts w:ascii="Cambria Math" w:hAnsi="Cambria Math"/>
                        <w:sz w:val="16"/>
                        <w:szCs w:val="20"/>
                      </w:rPr>
                      <m:t>-</m:t>
                    </m:r>
                    <m:r>
                      <w:rPr>
                        <w:rFonts w:ascii="Cambria Math" w:hAnsi="Times New Roman"/>
                        <w:sz w:val="16"/>
                        <w:szCs w:val="20"/>
                      </w:rPr>
                      <m:t xml:space="preserve">1 </m:t>
                    </m:r>
                  </m:den>
                </m:f>
              </m:oMath>
            </m:oMathPara>
          </w:p>
        </w:tc>
        <w:tc>
          <w:tcPr>
            <w:tcW w:w="1166" w:type="pct"/>
            <w:shd w:val="clear" w:color="auto" w:fill="auto"/>
            <w:vAlign w:val="center"/>
          </w:tcPr>
          <w:p w14:paraId="1E78ECF4"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0.01(</m:t>
                    </m:r>
                    <m:r>
                      <w:rPr>
                        <w:rFonts w:ascii="Cambria Math" w:hAnsi="Cambria Math"/>
                        <w:sz w:val="16"/>
                        <w:szCs w:val="20"/>
                      </w:rPr>
                      <m:t>V</m:t>
                    </m:r>
                    <m:r>
                      <w:rPr>
                        <w:rFonts w:ascii="Cambria Math" w:hAnsi="Times New Roman"/>
                        <w:sz w:val="16"/>
                        <w:szCs w:val="20"/>
                      </w:rPr>
                      <m:t>+45)</m:t>
                    </m:r>
                  </m:num>
                  <m:den>
                    <m:r>
                      <m:rPr>
                        <m:sty m:val="p"/>
                      </m:rPr>
                      <w:rPr>
                        <w:rFonts w:ascii="Cambria Math" w:hAnsi="Times New Roman"/>
                        <w:sz w:val="16"/>
                        <w:szCs w:val="20"/>
                      </w:rPr>
                      <m:t>exp</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+45)/1.5]</m:t>
                    </m:r>
                    <m:r>
                      <w:rPr>
                        <w:rFonts w:ascii="Cambria Math" w:hAnsi="Cambria Math"/>
                        <w:sz w:val="16"/>
                        <w:szCs w:val="20"/>
                      </w:rPr>
                      <m:t>-</m:t>
                    </m:r>
                    <m:r>
                      <w:rPr>
                        <w:rFonts w:ascii="Cambria Math" w:hAnsi="Times New Roman"/>
                        <w:sz w:val="16"/>
                        <w:szCs w:val="20"/>
                      </w:rPr>
                      <m:t xml:space="preserve">1 </m:t>
                    </m:r>
                  </m:den>
                </m:f>
              </m:oMath>
            </m:oMathPara>
          </w:p>
        </w:tc>
        <w:tc>
          <w:tcPr>
            <w:tcW w:w="778" w:type="pct"/>
            <w:shd w:val="clear" w:color="auto" w:fill="auto"/>
            <w:vAlign w:val="center"/>
          </w:tcPr>
          <w:p w14:paraId="20270956" w14:textId="77777777" w:rsidR="00A04497" w:rsidRPr="00771828" w:rsidRDefault="005B68A9" w:rsidP="00514FE5">
            <w:pPr>
              <w:rPr>
                <w:rFonts w:ascii="Times New Roman" w:hAnsi="Times New Roman"/>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V+50</m:t>
                                </m:r>
                              </m:num>
                              <m:den>
                                <m:r>
                                  <w:rPr>
                                    <w:rFonts w:ascii="Cambria Math" w:hAnsi="Cambria Math"/>
                                    <w:sz w:val="16"/>
                                    <w:szCs w:val="20"/>
                                  </w:rPr>
                                  <m:t>4</m:t>
                                </m:r>
                              </m:den>
                            </m:f>
                          </m:e>
                        </m:d>
                        <m:ctrlPr>
                          <w:rPr>
                            <w:rFonts w:ascii="Cambria Math" w:hAnsi="Cambria Math"/>
                            <w:i/>
                            <w:sz w:val="16"/>
                            <w:szCs w:val="20"/>
                          </w:rPr>
                        </m:ctrlPr>
                      </m:e>
                    </m:func>
                    <m:r>
                      <w:rPr>
                        <w:rFonts w:ascii="Cambria Math" w:hAnsi="Cambria Math"/>
                        <w:sz w:val="16"/>
                        <w:szCs w:val="20"/>
                      </w:rPr>
                      <m:t>+1</m:t>
                    </m:r>
                  </m:den>
                </m:f>
              </m:oMath>
            </m:oMathPara>
          </w:p>
        </w:tc>
        <w:tc>
          <w:tcPr>
            <w:tcW w:w="777" w:type="pct"/>
            <w:shd w:val="clear" w:color="auto" w:fill="auto"/>
            <w:vAlign w:val="center"/>
          </w:tcPr>
          <w:p w14:paraId="149DE0AB" w14:textId="77777777" w:rsidR="00A04497" w:rsidRPr="00771828" w:rsidRDefault="005B68A9" w:rsidP="00514FE5">
            <w:pPr>
              <w:jc w:val="center"/>
              <w:rPr>
                <w:rFonts w:ascii="Times New Roman" w:hAnsi="Times New Roman"/>
                <w:bCs/>
                <w:sz w:val="16"/>
                <w:szCs w:val="20"/>
              </w:rPr>
            </w:pPr>
            <m:oMathPara>
              <m:oMath>
                <m:f>
                  <m:fPr>
                    <m:ctrlPr>
                      <w:rPr>
                        <w:rFonts w:ascii="Cambria Math" w:hAnsi="Times New Roman"/>
                        <w:i/>
                        <w:sz w:val="16"/>
                        <w:szCs w:val="20"/>
                      </w:rPr>
                    </m:ctrlPr>
                  </m:fPr>
                  <m:num>
                    <m:r>
                      <w:rPr>
                        <w:rFonts w:ascii="Cambria Math" w:hAnsi="Times New Roman"/>
                        <w:sz w:val="16"/>
                        <w:szCs w:val="20"/>
                      </w:rPr>
                      <m:t>0.6156</m:t>
                    </m:r>
                  </m:num>
                  <m:den>
                    <m:r>
                      <w:rPr>
                        <w:rFonts w:ascii="Cambria Math" w:hAnsi="Cambria Math"/>
                        <w:sz w:val="16"/>
                        <w:szCs w:val="20"/>
                      </w:rPr>
                      <m:t>α</m:t>
                    </m:r>
                    <m:r>
                      <w:rPr>
                        <w:rFonts w:ascii="Cambria Math" w:hAnsi="Times New Roman"/>
                        <w:sz w:val="16"/>
                        <w:szCs w:val="20"/>
                      </w:rPr>
                      <m:t>+</m:t>
                    </m:r>
                    <m:r>
                      <w:rPr>
                        <w:rFonts w:ascii="Cambria Math" w:hAnsi="Cambria Math"/>
                        <w:sz w:val="16"/>
                        <w:szCs w:val="20"/>
                      </w:rPr>
                      <m:t>β</m:t>
                    </m:r>
                  </m:den>
                </m:f>
              </m:oMath>
            </m:oMathPara>
          </w:p>
        </w:tc>
      </w:tr>
      <w:tr w:rsidR="00A04497" w:rsidRPr="00086BEC" w14:paraId="0FDD0AAA" w14:textId="77777777" w:rsidTr="00046EE0">
        <w:trPr>
          <w:trHeight w:hRule="exact" w:val="394"/>
          <w:jc w:val="center"/>
        </w:trPr>
        <w:tc>
          <w:tcPr>
            <w:tcW w:w="523" w:type="pct"/>
            <w:gridSpan w:val="2"/>
            <w:shd w:val="clear" w:color="auto" w:fill="auto"/>
            <w:vAlign w:val="center"/>
          </w:tcPr>
          <w:p w14:paraId="056C3521"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10"/>
                <w:sz w:val="14"/>
                <w:szCs w:val="20"/>
              </w:rPr>
              <w:drawing>
                <wp:inline distT="0" distB="0" distL="0" distR="0" wp14:anchorId="2F8675DB" wp14:editId="5464207C">
                  <wp:extent cx="255905" cy="241300"/>
                  <wp:effectExtent l="0" t="0" r="0" b="0"/>
                  <wp:docPr id="226" name="Picture 3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3"/>
                          <pic:cNvPicPr>
                            <a:picLocks noChangeAspect="1" noChangeArrowheads="1"/>
                          </pic:cNvPicPr>
                        </pic:nvPicPr>
                        <pic:blipFill>
                          <a:blip r:embed="rId18" cstate="print"/>
                          <a:srcRect/>
                          <a:stretch>
                            <a:fillRect/>
                          </a:stretch>
                        </pic:blipFill>
                        <pic:spPr bwMode="auto">
                          <a:xfrm>
                            <a:off x="0" y="0"/>
                            <a:ext cx="255905" cy="241300"/>
                          </a:xfrm>
                          <a:prstGeom prst="rect">
                            <a:avLst/>
                          </a:prstGeom>
                          <a:noFill/>
                          <a:ln w="9525">
                            <a:noFill/>
                            <a:miter lim="800000"/>
                            <a:headEnd/>
                            <a:tailEnd/>
                          </a:ln>
                        </pic:spPr>
                      </pic:pic>
                    </a:graphicData>
                  </a:graphic>
                </wp:inline>
              </w:drawing>
            </w:r>
          </w:p>
        </w:tc>
        <w:tc>
          <w:tcPr>
            <w:tcW w:w="470" w:type="pct"/>
            <w:shd w:val="clear" w:color="auto" w:fill="auto"/>
            <w:vAlign w:val="center"/>
          </w:tcPr>
          <w:p w14:paraId="233EF394" w14:textId="77777777" w:rsidR="00A04497" w:rsidRPr="00923805" w:rsidRDefault="00A04497" w:rsidP="00514FE5">
            <w:pPr>
              <w:jc w:val="center"/>
              <w:rPr>
                <w:rFonts w:ascii="Times New Roman" w:hAnsi="Times New Roman"/>
                <w:i/>
                <w:sz w:val="18"/>
                <w:szCs w:val="20"/>
              </w:rPr>
            </w:pPr>
            <w:r w:rsidRPr="00923805">
              <w:rPr>
                <w:rFonts w:ascii="Times New Roman" w:hAnsi="Times New Roman"/>
                <w:i/>
                <w:sz w:val="18"/>
                <w:szCs w:val="20"/>
              </w:rPr>
              <w:t>p=1</w:t>
            </w:r>
          </w:p>
        </w:tc>
        <w:tc>
          <w:tcPr>
            <w:tcW w:w="1286" w:type="pct"/>
            <w:shd w:val="clear" w:color="auto" w:fill="auto"/>
            <w:vAlign w:val="center"/>
          </w:tcPr>
          <w:p w14:paraId="41133E45" w14:textId="77777777" w:rsidR="00A04497" w:rsidRPr="00771828" w:rsidRDefault="00A04497" w:rsidP="00514FE5">
            <w:pPr>
              <w:jc w:val="center"/>
              <w:rPr>
                <w:rFonts w:ascii="Times New Roman" w:hAnsi="Times New Roman"/>
                <w:sz w:val="16"/>
                <w:szCs w:val="20"/>
              </w:rPr>
            </w:pPr>
            <w:r w:rsidRPr="00771828">
              <w:rPr>
                <w:rFonts w:ascii="Cambria Math" w:hAnsi="Times New Roman"/>
                <w:sz w:val="16"/>
                <w:szCs w:val="20"/>
              </w:rPr>
              <w:t>exp[</w:t>
            </w:r>
            <w:r w:rsidRPr="00771828">
              <w:rPr>
                <w:rFonts w:ascii="Cambria Math" w:hAnsi="Cambria Math"/>
                <w:sz w:val="16"/>
                <w:szCs w:val="20"/>
              </w:rPr>
              <w:t>−</w:t>
            </w:r>
            <w:r w:rsidRPr="00771828">
              <w:rPr>
                <w:rFonts w:ascii="Cambria Math" w:hAnsi="Times New Roman"/>
                <w:sz w:val="16"/>
                <w:szCs w:val="20"/>
              </w:rPr>
              <w:t>0.1144(</w:t>
            </w:r>
            <w:r w:rsidRPr="00771828">
              <w:rPr>
                <w:rFonts w:ascii="Cambria Math" w:hAnsi="Cambria Math"/>
                <w:sz w:val="16"/>
                <w:szCs w:val="20"/>
              </w:rPr>
              <w:t>𝑉−</w:t>
            </w:r>
            <w:r w:rsidRPr="00771828">
              <w:rPr>
                <w:rFonts w:ascii="Cambria Math" w:hAnsi="Times New Roman"/>
                <w:sz w:val="16"/>
                <w:szCs w:val="20"/>
              </w:rPr>
              <w:t>13)]</w:t>
            </w:r>
          </w:p>
          <w:p w14:paraId="1A48BE2D" w14:textId="77777777" w:rsidR="00A04497" w:rsidRPr="00771828" w:rsidRDefault="00A04497" w:rsidP="00514FE5">
            <w:pPr>
              <w:jc w:val="center"/>
              <w:rPr>
                <w:rFonts w:ascii="Times New Roman" w:hAnsi="Times New Roman"/>
                <w:sz w:val="16"/>
                <w:szCs w:val="20"/>
              </w:rPr>
            </w:pPr>
          </w:p>
        </w:tc>
        <w:tc>
          <w:tcPr>
            <w:tcW w:w="1166" w:type="pct"/>
            <w:shd w:val="clear" w:color="auto" w:fill="auto"/>
            <w:vAlign w:val="center"/>
          </w:tcPr>
          <w:p w14:paraId="73B48768" w14:textId="77777777" w:rsidR="00A04497" w:rsidRPr="00771828" w:rsidRDefault="00A04497" w:rsidP="00514FE5">
            <w:pPr>
              <w:jc w:val="center"/>
              <w:rPr>
                <w:rFonts w:ascii="Times New Roman" w:hAnsi="Times New Roman"/>
                <w:sz w:val="16"/>
                <w:szCs w:val="20"/>
              </w:rPr>
            </w:pPr>
            <m:oMathPara>
              <m:oMath>
                <m:r>
                  <m:rPr>
                    <m:sty m:val="p"/>
                  </m:rPr>
                  <w:rPr>
                    <w:rFonts w:ascii="Cambria Math" w:hAnsi="Times New Roman"/>
                    <w:sz w:val="16"/>
                    <w:szCs w:val="20"/>
                  </w:rPr>
                  <m:t>exp</m:t>
                </m:r>
                <m:r>
                  <w:rPr>
                    <w:rFonts w:ascii="Cambria Math" w:hAnsi="Times New Roman"/>
                    <w:sz w:val="16"/>
                    <w:szCs w:val="20"/>
                  </w:rPr>
                  <m:t>[</m:t>
                </m:r>
                <m:r>
                  <w:rPr>
                    <w:rFonts w:ascii="Cambria Math" w:hAnsi="Cambria Math"/>
                    <w:sz w:val="16"/>
                    <w:szCs w:val="20"/>
                  </w:rPr>
                  <m:t>-</m:t>
                </m:r>
                <m:r>
                  <w:rPr>
                    <w:rFonts w:ascii="Cambria Math" w:hAnsi="Times New Roman"/>
                    <w:sz w:val="16"/>
                    <w:szCs w:val="20"/>
                  </w:rPr>
                  <m:t>0.08</m:t>
                </m:r>
                <m:d>
                  <m:dPr>
                    <m:ctrlPr>
                      <w:rPr>
                        <w:rFonts w:ascii="Cambria Math" w:hAnsi="Times New Roman"/>
                        <w:i/>
                        <w:sz w:val="16"/>
                        <w:szCs w:val="20"/>
                      </w:rPr>
                    </m:ctrlPr>
                  </m:dPr>
                  <m:e>
                    <m:r>
                      <w:rPr>
                        <w:rFonts w:ascii="Cambria Math" w:hAnsi="Cambria Math"/>
                        <w:sz w:val="16"/>
                        <w:szCs w:val="20"/>
                      </w:rPr>
                      <m:t>V-</m:t>
                    </m:r>
                    <m:r>
                      <w:rPr>
                        <w:rFonts w:ascii="Cambria Math" w:hAnsi="Times New Roman"/>
                        <w:sz w:val="16"/>
                        <w:szCs w:val="20"/>
                      </w:rPr>
                      <m:t>13</m:t>
                    </m:r>
                  </m:e>
                </m:d>
                <m:r>
                  <w:rPr>
                    <w:rFonts w:ascii="Cambria Math" w:hAnsi="Times New Roman"/>
                    <w:sz w:val="16"/>
                    <w:szCs w:val="20"/>
                  </w:rPr>
                  <m:t>]</m:t>
                </m:r>
              </m:oMath>
            </m:oMathPara>
          </w:p>
          <w:p w14:paraId="6FBB906C" w14:textId="77777777" w:rsidR="00A04497" w:rsidRPr="00771828" w:rsidRDefault="00A04497" w:rsidP="00514FE5">
            <w:pPr>
              <w:jc w:val="center"/>
              <w:rPr>
                <w:rFonts w:ascii="Times New Roman" w:hAnsi="Times New Roman"/>
                <w:sz w:val="16"/>
                <w:szCs w:val="20"/>
              </w:rPr>
            </w:pPr>
          </w:p>
        </w:tc>
        <w:tc>
          <w:tcPr>
            <w:tcW w:w="778" w:type="pct"/>
            <w:shd w:val="clear" w:color="auto" w:fill="auto"/>
            <w:vAlign w:val="center"/>
          </w:tcPr>
          <w:p w14:paraId="09A071F4" w14:textId="77777777" w:rsidR="00A04497" w:rsidRPr="00771828" w:rsidRDefault="005B68A9" w:rsidP="00514FE5">
            <w:pPr>
              <w:jc w:val="center"/>
              <w:rPr>
                <w:rFonts w:ascii="Times New Roman" w:hAnsi="Times New Roman"/>
                <w:sz w:val="16"/>
                <w:szCs w:val="20"/>
              </w:rPr>
            </w:pPr>
            <m:oMathPara>
              <m:oMath>
                <m:f>
                  <m:fPr>
                    <m:ctrlPr>
                      <w:rPr>
                        <w:rFonts w:ascii="Cambria Math" w:hAnsi="Cambria Math"/>
                        <w:i/>
                        <w:sz w:val="16"/>
                        <w:szCs w:val="20"/>
                      </w:rPr>
                    </m:ctrlPr>
                  </m:fPr>
                  <m:num>
                    <m:r>
                      <w:rPr>
                        <w:rFonts w:ascii="Cambria Math" w:hAnsi="Cambria Math"/>
                        <w:sz w:val="16"/>
                        <w:szCs w:val="20"/>
                      </w:rPr>
                      <m:t>1</m:t>
                    </m:r>
                  </m:num>
                  <m:den>
                    <m:r>
                      <w:rPr>
                        <w:rFonts w:ascii="Cambria Math" w:hAnsi="Cambria Math"/>
                        <w:sz w:val="16"/>
                        <w:szCs w:val="20"/>
                      </w:rPr>
                      <m:t>1+a</m:t>
                    </m:r>
                  </m:den>
                </m:f>
              </m:oMath>
            </m:oMathPara>
          </w:p>
          <w:p w14:paraId="6B4054B6" w14:textId="77777777" w:rsidR="00A04497" w:rsidRPr="00771828" w:rsidRDefault="00A04497" w:rsidP="00514FE5">
            <w:pPr>
              <w:jc w:val="center"/>
              <w:rPr>
                <w:rFonts w:ascii="Times New Roman" w:hAnsi="Times New Roman"/>
                <w:sz w:val="16"/>
                <w:szCs w:val="20"/>
              </w:rPr>
            </w:pPr>
          </w:p>
        </w:tc>
        <w:tc>
          <w:tcPr>
            <w:tcW w:w="777" w:type="pct"/>
            <w:shd w:val="clear" w:color="auto" w:fill="auto"/>
            <w:vAlign w:val="center"/>
          </w:tcPr>
          <w:p w14:paraId="1DFEB75D"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30.78</m:t>
                    </m:r>
                    <m:r>
                      <w:rPr>
                        <w:rFonts w:ascii="Cambria Math" w:hAnsi="Cambria Math"/>
                        <w:sz w:val="16"/>
                        <w:szCs w:val="20"/>
                      </w:rPr>
                      <m:t>β</m:t>
                    </m:r>
                  </m:num>
                  <m:den>
                    <m:r>
                      <w:rPr>
                        <w:rFonts w:ascii="Cambria Math" w:hAnsi="Times New Roman"/>
                        <w:sz w:val="16"/>
                        <w:szCs w:val="20"/>
                      </w:rPr>
                      <m:t>1+</m:t>
                    </m:r>
                    <m:r>
                      <w:rPr>
                        <w:rFonts w:ascii="Cambria Math" w:hAnsi="Cambria Math"/>
                        <w:sz w:val="16"/>
                        <w:szCs w:val="20"/>
                      </w:rPr>
                      <m:t>α</m:t>
                    </m:r>
                  </m:den>
                </m:f>
              </m:oMath>
            </m:oMathPara>
          </w:p>
          <w:p w14:paraId="4FCD3E54" w14:textId="77777777" w:rsidR="00A04497" w:rsidRPr="00771828" w:rsidRDefault="00A04497" w:rsidP="00514FE5">
            <w:pPr>
              <w:jc w:val="center"/>
              <w:rPr>
                <w:rFonts w:ascii="Times New Roman" w:hAnsi="Times New Roman"/>
                <w:bCs/>
                <w:sz w:val="16"/>
                <w:szCs w:val="20"/>
              </w:rPr>
            </w:pPr>
          </w:p>
        </w:tc>
      </w:tr>
      <w:tr w:rsidR="00A04497" w:rsidRPr="00086BEC" w14:paraId="25C8F667" w14:textId="77777777" w:rsidTr="00046EE0">
        <w:trPr>
          <w:trHeight w:hRule="exact" w:val="630"/>
          <w:jc w:val="center"/>
        </w:trPr>
        <w:tc>
          <w:tcPr>
            <w:tcW w:w="523" w:type="pct"/>
            <w:gridSpan w:val="2"/>
            <w:shd w:val="clear" w:color="auto" w:fill="auto"/>
            <w:vAlign w:val="center"/>
          </w:tcPr>
          <w:p w14:paraId="2DEECFAF"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10"/>
                <w:sz w:val="14"/>
                <w:szCs w:val="20"/>
              </w:rPr>
              <w:drawing>
                <wp:inline distT="0" distB="0" distL="0" distR="0" wp14:anchorId="203F0B4B" wp14:editId="2DA0F259">
                  <wp:extent cx="241300" cy="270510"/>
                  <wp:effectExtent l="0" t="0" r="0" b="0"/>
                  <wp:docPr id="227" name="Picture 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3"/>
                          <pic:cNvPicPr>
                            <a:picLocks noChangeAspect="1" noChangeArrowheads="1"/>
                          </pic:cNvPicPr>
                        </pic:nvPicPr>
                        <pic:blipFill>
                          <a:blip r:embed="rId19" cstate="print"/>
                          <a:srcRect/>
                          <a:stretch>
                            <a:fillRect/>
                          </a:stretch>
                        </pic:blipFill>
                        <pic:spPr bwMode="auto">
                          <a:xfrm>
                            <a:off x="0" y="0"/>
                            <a:ext cx="241300" cy="270510"/>
                          </a:xfrm>
                          <a:prstGeom prst="rect">
                            <a:avLst/>
                          </a:prstGeom>
                          <a:noFill/>
                          <a:ln w="9525">
                            <a:noFill/>
                            <a:miter lim="800000"/>
                            <a:headEnd/>
                            <a:tailEnd/>
                          </a:ln>
                        </pic:spPr>
                      </pic:pic>
                    </a:graphicData>
                  </a:graphic>
                </wp:inline>
              </w:drawing>
            </w:r>
          </w:p>
        </w:tc>
        <w:tc>
          <w:tcPr>
            <w:tcW w:w="470" w:type="pct"/>
            <w:shd w:val="clear" w:color="auto" w:fill="auto"/>
            <w:vAlign w:val="center"/>
          </w:tcPr>
          <w:p w14:paraId="3DA241B1" w14:textId="77777777" w:rsidR="00A04497" w:rsidRPr="00923805" w:rsidRDefault="00A04497" w:rsidP="00514FE5">
            <w:pPr>
              <w:jc w:val="center"/>
              <w:rPr>
                <w:rFonts w:ascii="Times New Roman" w:hAnsi="Times New Roman"/>
                <w:i/>
                <w:sz w:val="18"/>
                <w:szCs w:val="20"/>
              </w:rPr>
            </w:pPr>
            <w:r w:rsidRPr="00923805">
              <w:rPr>
                <w:rFonts w:ascii="Times New Roman" w:hAnsi="Times New Roman"/>
                <w:i/>
                <w:sz w:val="18"/>
                <w:szCs w:val="20"/>
              </w:rPr>
              <w:t>p=1</w:t>
            </w:r>
          </w:p>
        </w:tc>
        <w:tc>
          <w:tcPr>
            <w:tcW w:w="1286" w:type="pct"/>
            <w:shd w:val="clear" w:color="auto" w:fill="auto"/>
            <w:vAlign w:val="center"/>
          </w:tcPr>
          <w:p w14:paraId="14BF0A55" w14:textId="77777777" w:rsidR="00A04497" w:rsidRPr="00771828" w:rsidRDefault="00A04497" w:rsidP="00514FE5">
            <w:pPr>
              <w:jc w:val="center"/>
              <w:rPr>
                <w:rFonts w:ascii="Times New Roman" w:hAnsi="Times New Roman"/>
                <w:sz w:val="16"/>
                <w:szCs w:val="20"/>
              </w:rPr>
            </w:pPr>
            <w:r w:rsidRPr="00771828">
              <w:rPr>
                <w:rFonts w:ascii="Cambria Math" w:hAnsi="Times New Roman"/>
                <w:sz w:val="16"/>
                <w:szCs w:val="20"/>
              </w:rPr>
              <w:t>exp[0.08316(</w:t>
            </w:r>
            <w:r w:rsidRPr="00771828">
              <w:rPr>
                <w:rFonts w:ascii="Cambria Math" w:hAnsi="Cambria Math"/>
                <w:sz w:val="16"/>
                <w:szCs w:val="20"/>
              </w:rPr>
              <w:t>𝑉</w:t>
            </w:r>
            <w:r w:rsidRPr="00771828">
              <w:rPr>
                <w:rFonts w:ascii="Cambria Math" w:hAnsi="Times New Roman"/>
                <w:sz w:val="16"/>
                <w:szCs w:val="20"/>
              </w:rPr>
              <w:t>+75)]</w:t>
            </w:r>
          </w:p>
          <w:p w14:paraId="7FFC08FC" w14:textId="77777777" w:rsidR="00A04497" w:rsidRPr="00771828" w:rsidRDefault="00A04497" w:rsidP="00514FE5">
            <w:pPr>
              <w:jc w:val="center"/>
              <w:rPr>
                <w:rFonts w:ascii="Times New Roman" w:hAnsi="Times New Roman"/>
                <w:sz w:val="16"/>
                <w:szCs w:val="20"/>
              </w:rPr>
            </w:pPr>
          </w:p>
        </w:tc>
        <w:tc>
          <w:tcPr>
            <w:tcW w:w="1166" w:type="pct"/>
            <w:shd w:val="clear" w:color="auto" w:fill="auto"/>
            <w:vAlign w:val="center"/>
          </w:tcPr>
          <w:p w14:paraId="02F1AEE6" w14:textId="77777777" w:rsidR="00A04497" w:rsidRPr="00771828" w:rsidRDefault="00A04497" w:rsidP="00514FE5">
            <w:pPr>
              <w:jc w:val="center"/>
              <w:rPr>
                <w:rFonts w:ascii="Times New Roman" w:hAnsi="Times New Roman"/>
                <w:sz w:val="16"/>
                <w:szCs w:val="20"/>
              </w:rPr>
            </w:pPr>
            <m:oMathPara>
              <m:oMath>
                <m:r>
                  <m:rPr>
                    <m:sty m:val="p"/>
                  </m:rPr>
                  <w:rPr>
                    <w:rFonts w:ascii="Cambria Math" w:hAnsi="Times New Roman"/>
                    <w:sz w:val="16"/>
                    <w:szCs w:val="20"/>
                  </w:rPr>
                  <m:t>exp</m:t>
                </m:r>
                <m:r>
                  <w:rPr>
                    <w:rFonts w:ascii="Cambria Math" w:hAnsi="Times New Roman"/>
                    <w:sz w:val="16"/>
                    <w:szCs w:val="20"/>
                  </w:rPr>
                  <m:t>[0.033264</m:t>
                </m:r>
                <m:d>
                  <m:dPr>
                    <m:ctrlPr>
                      <w:rPr>
                        <w:rFonts w:ascii="Cambria Math" w:hAnsi="Times New Roman"/>
                        <w:i/>
                        <w:sz w:val="16"/>
                        <w:szCs w:val="20"/>
                      </w:rPr>
                    </m:ctrlPr>
                  </m:dPr>
                  <m:e>
                    <m:r>
                      <w:rPr>
                        <w:rFonts w:ascii="Cambria Math" w:hAnsi="Cambria Math"/>
                        <w:sz w:val="16"/>
                        <w:szCs w:val="20"/>
                      </w:rPr>
                      <m:t>V</m:t>
                    </m:r>
                    <m:r>
                      <w:rPr>
                        <w:rFonts w:ascii="Cambria Math" w:hAnsi="Times New Roman"/>
                        <w:sz w:val="16"/>
                        <w:szCs w:val="20"/>
                      </w:rPr>
                      <m:t>+75</m:t>
                    </m:r>
                  </m:e>
                </m:d>
                <m:r>
                  <w:rPr>
                    <w:rFonts w:ascii="Cambria Math" w:hAnsi="Times New Roman"/>
                    <w:sz w:val="16"/>
                    <w:szCs w:val="20"/>
                  </w:rPr>
                  <m:t>]</m:t>
                </m:r>
              </m:oMath>
            </m:oMathPara>
          </w:p>
          <w:p w14:paraId="0CCF7112" w14:textId="77777777" w:rsidR="00A04497" w:rsidRPr="00771828" w:rsidRDefault="00A04497" w:rsidP="00514FE5">
            <w:pPr>
              <w:jc w:val="center"/>
              <w:rPr>
                <w:rFonts w:ascii="Times New Roman" w:hAnsi="Times New Roman"/>
                <w:sz w:val="16"/>
                <w:szCs w:val="20"/>
              </w:rPr>
            </w:pPr>
          </w:p>
        </w:tc>
        <w:tc>
          <w:tcPr>
            <w:tcW w:w="778" w:type="pct"/>
            <w:shd w:val="clear" w:color="auto" w:fill="auto"/>
            <w:vAlign w:val="center"/>
          </w:tcPr>
          <w:p w14:paraId="0D3165E8" w14:textId="77777777" w:rsidR="00A04497" w:rsidRPr="00771828" w:rsidRDefault="005B68A9" w:rsidP="00514FE5">
            <w:pPr>
              <w:jc w:val="center"/>
              <w:rPr>
                <w:rFonts w:ascii="Times New Roman" w:hAnsi="Times New Roman"/>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V+81</m:t>
                                </m:r>
                              </m:num>
                              <m:den>
                                <m:r>
                                  <w:rPr>
                                    <w:rFonts w:ascii="Cambria Math" w:hAnsi="Cambria Math"/>
                                    <w:sz w:val="16"/>
                                    <w:szCs w:val="20"/>
                                  </w:rPr>
                                  <m:t>8</m:t>
                                </m:r>
                              </m:den>
                            </m:f>
                          </m:e>
                        </m:d>
                        <m:ctrlPr>
                          <w:rPr>
                            <w:rFonts w:ascii="Cambria Math" w:hAnsi="Cambria Math"/>
                            <w:i/>
                            <w:sz w:val="16"/>
                            <w:szCs w:val="20"/>
                          </w:rPr>
                        </m:ctrlPr>
                      </m:e>
                    </m:func>
                    <m:r>
                      <w:rPr>
                        <w:rFonts w:ascii="Cambria Math" w:hAnsi="Cambria Math"/>
                        <w:sz w:val="16"/>
                        <w:szCs w:val="20"/>
                      </w:rPr>
                      <m:t>+1</m:t>
                    </m:r>
                  </m:den>
                </m:f>
              </m:oMath>
            </m:oMathPara>
          </w:p>
        </w:tc>
        <w:tc>
          <w:tcPr>
            <w:tcW w:w="777" w:type="pct"/>
            <w:shd w:val="clear" w:color="auto" w:fill="auto"/>
            <w:vAlign w:val="center"/>
          </w:tcPr>
          <w:p w14:paraId="3B1F3FC0"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Cambria Math"/>
                        <w:sz w:val="16"/>
                        <w:szCs w:val="20"/>
                      </w:rPr>
                      <m:t>β</m:t>
                    </m:r>
                  </m:num>
                  <m:den>
                    <m:r>
                      <w:rPr>
                        <w:rFonts w:ascii="Cambria Math" w:hAnsi="Times New Roman"/>
                        <w:sz w:val="16"/>
                        <w:szCs w:val="20"/>
                      </w:rPr>
                      <m:t>0.0473(1+</m:t>
                    </m:r>
                    <m:r>
                      <w:rPr>
                        <w:rFonts w:ascii="Cambria Math" w:hAnsi="Cambria Math"/>
                        <w:sz w:val="16"/>
                        <w:szCs w:val="20"/>
                      </w:rPr>
                      <m:t>α</m:t>
                    </m:r>
                    <m:r>
                      <w:rPr>
                        <w:rFonts w:ascii="Cambria Math" w:hAnsi="Times New Roman"/>
                        <w:sz w:val="16"/>
                        <w:szCs w:val="20"/>
                      </w:rPr>
                      <m:t>)</m:t>
                    </m:r>
                  </m:den>
                </m:f>
              </m:oMath>
            </m:oMathPara>
          </w:p>
          <w:p w14:paraId="38DD8876" w14:textId="77777777" w:rsidR="00A04497" w:rsidRPr="00771828" w:rsidRDefault="00A04497" w:rsidP="00514FE5">
            <w:pPr>
              <w:jc w:val="center"/>
              <w:rPr>
                <w:rFonts w:ascii="Times New Roman" w:hAnsi="Times New Roman"/>
                <w:bCs/>
                <w:sz w:val="16"/>
                <w:szCs w:val="20"/>
              </w:rPr>
            </w:pPr>
          </w:p>
        </w:tc>
      </w:tr>
      <w:tr w:rsidR="00A04497" w:rsidRPr="00086BEC" w14:paraId="04218774" w14:textId="77777777" w:rsidTr="00046EE0">
        <w:trPr>
          <w:trHeight w:val="227"/>
          <w:jc w:val="center"/>
        </w:trPr>
        <w:tc>
          <w:tcPr>
            <w:tcW w:w="523" w:type="pct"/>
            <w:gridSpan w:val="2"/>
            <w:shd w:val="clear" w:color="auto" w:fill="auto"/>
            <w:vAlign w:val="center"/>
          </w:tcPr>
          <w:p w14:paraId="29A19799" w14:textId="77777777" w:rsidR="00A04497" w:rsidRPr="00086BEC" w:rsidRDefault="00A04497" w:rsidP="00514FE5">
            <w:pPr>
              <w:jc w:val="center"/>
              <w:rPr>
                <w:rFonts w:ascii="Times New Roman" w:hAnsi="Times New Roman"/>
                <w:bCs/>
                <w:i/>
                <w:sz w:val="14"/>
                <w:szCs w:val="20"/>
                <w:vertAlign w:val="subscript"/>
              </w:rPr>
            </w:pPr>
            <w:r w:rsidRPr="00086BEC">
              <w:rPr>
                <w:rFonts w:ascii="Times New Roman" w:hAnsi="Times New Roman"/>
                <w:i/>
                <w:noProof/>
                <w:position w:val="-10"/>
                <w:sz w:val="28"/>
                <w:szCs w:val="20"/>
              </w:rPr>
              <w:t>I</w:t>
            </w:r>
            <w:r w:rsidRPr="00086BEC">
              <w:rPr>
                <w:rFonts w:ascii="Times New Roman" w:hAnsi="Times New Roman"/>
                <w:i/>
                <w:noProof/>
                <w:position w:val="-10"/>
                <w:sz w:val="28"/>
                <w:szCs w:val="20"/>
                <w:vertAlign w:val="subscript"/>
              </w:rPr>
              <w:t>M</w:t>
            </w:r>
          </w:p>
        </w:tc>
        <w:tc>
          <w:tcPr>
            <w:tcW w:w="470" w:type="pct"/>
            <w:shd w:val="clear" w:color="auto" w:fill="auto"/>
            <w:vAlign w:val="center"/>
          </w:tcPr>
          <w:p w14:paraId="37419BAE" w14:textId="77777777" w:rsidR="00A04497" w:rsidRPr="00923805" w:rsidRDefault="00A04497" w:rsidP="00514FE5">
            <w:pPr>
              <w:jc w:val="center"/>
              <w:rPr>
                <w:rFonts w:ascii="Times New Roman" w:hAnsi="Times New Roman"/>
                <w:sz w:val="18"/>
                <w:szCs w:val="20"/>
              </w:rPr>
            </w:pPr>
            <w:r w:rsidRPr="00923805">
              <w:rPr>
                <w:rFonts w:ascii="Times New Roman" w:hAnsi="Times New Roman"/>
                <w:i/>
                <w:sz w:val="18"/>
                <w:szCs w:val="20"/>
              </w:rPr>
              <w:t>p=2</w:t>
            </w:r>
          </w:p>
        </w:tc>
        <w:tc>
          <w:tcPr>
            <w:tcW w:w="1286" w:type="pct"/>
            <w:shd w:val="clear" w:color="auto" w:fill="auto"/>
            <w:vAlign w:val="center"/>
          </w:tcPr>
          <w:p w14:paraId="6AFE268B" w14:textId="77777777" w:rsidR="00A04497" w:rsidRPr="00771828" w:rsidRDefault="00A04497" w:rsidP="00514FE5">
            <w:pPr>
              <w:jc w:val="center"/>
              <w:rPr>
                <w:rFonts w:ascii="Times New Roman" w:hAnsi="Times New Roman"/>
                <w:sz w:val="16"/>
                <w:szCs w:val="20"/>
              </w:rPr>
            </w:pPr>
            <w:r w:rsidRPr="00771828">
              <w:rPr>
                <w:rFonts w:ascii="Cambria Math" w:hAnsi="Times New Roman"/>
                <w:sz w:val="16"/>
                <w:szCs w:val="20"/>
              </w:rPr>
              <w:br/>
            </w:r>
            <m:oMathPara>
              <m:oMath>
                <m:f>
                  <m:fPr>
                    <m:ctrlPr>
                      <w:rPr>
                        <w:rFonts w:ascii="Cambria Math" w:hAnsi="Times New Roman"/>
                        <w:i/>
                        <w:sz w:val="16"/>
                        <w:szCs w:val="20"/>
                      </w:rPr>
                    </m:ctrlPr>
                  </m:fPr>
                  <m:num>
                    <m:r>
                      <w:rPr>
                        <w:rFonts w:ascii="Cambria Math" w:hAnsi="Times New Roman"/>
                        <w:sz w:val="16"/>
                        <w:szCs w:val="20"/>
                      </w:rPr>
                      <m:t>0.016</m:t>
                    </m:r>
                  </m:num>
                  <m:den>
                    <m:r>
                      <m:rPr>
                        <m:sty m:val="p"/>
                      </m:rPr>
                      <w:rPr>
                        <w:rFonts w:ascii="Cambria Math" w:hAnsi="Times New Roman"/>
                        <w:sz w:val="16"/>
                        <w:szCs w:val="20"/>
                      </w:rPr>
                      <m:t>exp</m:t>
                    </m:r>
                    <m:r>
                      <w:rPr>
                        <w:rFonts w:ascii="Cambria Math" w:hAnsi="Times New Roman"/>
                        <w:sz w:val="16"/>
                        <w:szCs w:val="20"/>
                      </w:rPr>
                      <m:t>[</m:t>
                    </m:r>
                    <m:r>
                      <w:rPr>
                        <w:rFonts w:ascii="Cambria Math" w:hAnsi="Times New Roman"/>
                        <w:sz w:val="16"/>
                        <w:szCs w:val="20"/>
                      </w:rPr>
                      <m:t>-</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 xml:space="preserve">52.7)/23] </m:t>
                    </m:r>
                  </m:den>
                </m:f>
              </m:oMath>
            </m:oMathPara>
          </w:p>
        </w:tc>
        <w:tc>
          <w:tcPr>
            <w:tcW w:w="1166" w:type="pct"/>
            <w:shd w:val="clear" w:color="auto" w:fill="auto"/>
            <w:vAlign w:val="center"/>
          </w:tcPr>
          <w:p w14:paraId="33199583"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0.016</m:t>
                    </m:r>
                  </m:num>
                  <m:den>
                    <m:r>
                      <m:rPr>
                        <m:sty m:val="p"/>
                      </m:rPr>
                      <w:rPr>
                        <w:rFonts w:ascii="Cambria Math" w:hAnsi="Times New Roman"/>
                        <w:sz w:val="16"/>
                        <w:szCs w:val="20"/>
                      </w:rPr>
                      <m:t>exp</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 xml:space="preserve">52.7)/18.8] </m:t>
                    </m:r>
                  </m:den>
                </m:f>
              </m:oMath>
            </m:oMathPara>
          </w:p>
        </w:tc>
        <w:tc>
          <w:tcPr>
            <w:tcW w:w="778" w:type="pct"/>
            <w:shd w:val="clear" w:color="auto" w:fill="auto"/>
            <w:vAlign w:val="center"/>
          </w:tcPr>
          <w:p w14:paraId="77899588" w14:textId="77777777" w:rsidR="00A04497" w:rsidRPr="00086BEC" w:rsidRDefault="00A04497" w:rsidP="00514FE5">
            <w:pPr>
              <w:jc w:val="center"/>
              <w:rPr>
                <w:rFonts w:ascii="Times New Roman" w:hAnsi="Times New Roman"/>
                <w:sz w:val="14"/>
                <w:szCs w:val="20"/>
              </w:rPr>
            </w:pPr>
            <w:r w:rsidRPr="0078654B">
              <w:rPr>
                <w:rFonts w:ascii="Times New Roman" w:hAnsi="Times New Roman"/>
                <w:noProof/>
                <w:sz w:val="14"/>
                <w:szCs w:val="20"/>
              </w:rPr>
              <w:drawing>
                <wp:inline distT="0" distB="0" distL="0" distR="0" wp14:anchorId="127DF95B" wp14:editId="05D3D44E">
                  <wp:extent cx="436423" cy="155944"/>
                  <wp:effectExtent l="0" t="0" r="1727" b="0"/>
                  <wp:docPr id="228" name="Picture 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pic:cNvPicPr>
                            <a:picLocks noChangeAspect="1" noChangeArrowheads="1"/>
                          </pic:cNvPicPr>
                        </pic:nvPicPr>
                        <pic:blipFill>
                          <a:blip r:embed="rId17" cstate="print"/>
                          <a:srcRect/>
                          <a:stretch>
                            <a:fillRect/>
                          </a:stretch>
                        </pic:blipFill>
                        <pic:spPr bwMode="auto">
                          <a:xfrm>
                            <a:off x="0" y="0"/>
                            <a:ext cx="433794" cy="155005"/>
                          </a:xfrm>
                          <a:prstGeom prst="rect">
                            <a:avLst/>
                          </a:prstGeom>
                          <a:noFill/>
                          <a:ln w="9525">
                            <a:noFill/>
                            <a:miter lim="800000"/>
                            <a:headEnd/>
                            <a:tailEnd/>
                          </a:ln>
                        </pic:spPr>
                      </pic:pic>
                    </a:graphicData>
                  </a:graphic>
                </wp:inline>
              </w:drawing>
            </w:r>
          </w:p>
        </w:tc>
        <w:tc>
          <w:tcPr>
            <w:tcW w:w="777" w:type="pct"/>
            <w:shd w:val="clear" w:color="auto" w:fill="auto"/>
            <w:vAlign w:val="center"/>
          </w:tcPr>
          <w:p w14:paraId="743A8587"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sz w:val="14"/>
                <w:szCs w:val="20"/>
              </w:rPr>
              <w:drawing>
                <wp:inline distT="0" distB="0" distL="0" distR="0" wp14:anchorId="2A846950" wp14:editId="34C8E5A6">
                  <wp:extent cx="409575" cy="153670"/>
                  <wp:effectExtent l="0" t="0" r="9525" b="0"/>
                  <wp:docPr id="229"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r w:rsidR="00A04497" w:rsidRPr="00086BEC" w14:paraId="78A1A4A6" w14:textId="77777777" w:rsidTr="00046EE0">
        <w:trPr>
          <w:trHeight w:hRule="exact" w:val="575"/>
          <w:jc w:val="center"/>
        </w:trPr>
        <w:tc>
          <w:tcPr>
            <w:tcW w:w="523" w:type="pct"/>
            <w:gridSpan w:val="2"/>
            <w:vMerge w:val="restart"/>
            <w:shd w:val="clear" w:color="auto" w:fill="auto"/>
            <w:vAlign w:val="center"/>
          </w:tcPr>
          <w:p w14:paraId="155626EA"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10"/>
                <w:sz w:val="14"/>
                <w:szCs w:val="20"/>
              </w:rPr>
              <w:drawing>
                <wp:inline distT="0" distB="0" distL="0" distR="0" wp14:anchorId="1A1EE501" wp14:editId="2E4406B8">
                  <wp:extent cx="270510" cy="270510"/>
                  <wp:effectExtent l="0" t="0" r="0" b="0"/>
                  <wp:docPr id="230" name="Picture 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9"/>
                          <pic:cNvPicPr>
                            <a:picLocks noChangeAspect="1" noChangeArrowheads="1"/>
                          </pic:cNvPicPr>
                        </pic:nvPicPr>
                        <pic:blipFill>
                          <a:blip r:embed="rId2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p>
        </w:tc>
        <w:tc>
          <w:tcPr>
            <w:tcW w:w="470" w:type="pct"/>
            <w:shd w:val="clear" w:color="auto" w:fill="auto"/>
            <w:vAlign w:val="center"/>
          </w:tcPr>
          <w:p w14:paraId="251F9435" w14:textId="77777777" w:rsidR="00A04497" w:rsidRPr="00923805" w:rsidRDefault="00A04497" w:rsidP="00514FE5">
            <w:pPr>
              <w:jc w:val="center"/>
              <w:rPr>
                <w:rFonts w:ascii="Times New Roman" w:hAnsi="Times New Roman"/>
                <w:i/>
                <w:sz w:val="18"/>
                <w:szCs w:val="20"/>
              </w:rPr>
            </w:pPr>
            <w:r w:rsidRPr="00923805">
              <w:rPr>
                <w:rFonts w:ascii="Times New Roman" w:hAnsi="Times New Roman"/>
                <w:i/>
                <w:sz w:val="18"/>
                <w:szCs w:val="20"/>
              </w:rPr>
              <w:t>p=2</w:t>
            </w:r>
          </w:p>
        </w:tc>
        <w:tc>
          <w:tcPr>
            <w:tcW w:w="1286" w:type="pct"/>
            <w:shd w:val="clear" w:color="auto" w:fill="auto"/>
            <w:vAlign w:val="center"/>
          </w:tcPr>
          <w:p w14:paraId="47858DBE" w14:textId="77777777" w:rsidR="00A04497" w:rsidRPr="00771828" w:rsidRDefault="005B68A9" w:rsidP="00514FE5">
            <w:pPr>
              <w:jc w:val="center"/>
              <w:rPr>
                <w:rFonts w:ascii="Times New Roman" w:hAnsi="Times New Roman"/>
                <w:sz w:val="16"/>
                <w:szCs w:val="20"/>
              </w:rPr>
            </w:pPr>
            <m:oMathPara>
              <m:oMath>
                <m:f>
                  <m:fPr>
                    <m:ctrlPr>
                      <w:rPr>
                        <w:rFonts w:ascii="Cambria Math" w:hAnsi="Cambria Math"/>
                        <w:i/>
                        <w:sz w:val="16"/>
                        <w:szCs w:val="20"/>
                      </w:rPr>
                    </m:ctrlPr>
                  </m:fPr>
                  <m:num>
                    <m:r>
                      <w:rPr>
                        <w:rFonts w:ascii="Cambria Math" w:hAnsi="Cambria Math"/>
                        <w:sz w:val="16"/>
                        <w:szCs w:val="20"/>
                      </w:rPr>
                      <m:t>-15.69(V-81.5)</m:t>
                    </m:r>
                  </m:num>
                  <m:den>
                    <m:r>
                      <m:rPr>
                        <m:sty m:val="p"/>
                      </m:rPr>
                      <w:rPr>
                        <w:rFonts w:ascii="Cambria Math" w:hAnsi="Cambria Math"/>
                        <w:sz w:val="16"/>
                        <w:szCs w:val="20"/>
                      </w:rPr>
                      <m:t>exp</m:t>
                    </m:r>
                    <m:r>
                      <w:rPr>
                        <w:rFonts w:ascii="Cambria Math" w:hAnsi="Cambria Math"/>
                        <w:sz w:val="16"/>
                        <w:szCs w:val="20"/>
                      </w:rPr>
                      <m:t>[-(V-81.5)/10]-1</m:t>
                    </m:r>
                  </m:den>
                </m:f>
              </m:oMath>
            </m:oMathPara>
          </w:p>
        </w:tc>
        <w:tc>
          <w:tcPr>
            <w:tcW w:w="1166" w:type="pct"/>
            <w:shd w:val="clear" w:color="auto" w:fill="auto"/>
            <w:vAlign w:val="center"/>
          </w:tcPr>
          <w:p w14:paraId="699B9FB7" w14:textId="77777777" w:rsidR="00A04497" w:rsidRPr="00771828" w:rsidRDefault="00A04497" w:rsidP="00514FE5">
            <w:pPr>
              <w:jc w:val="center"/>
              <w:rPr>
                <w:rFonts w:ascii="Times New Roman" w:hAnsi="Times New Roman"/>
                <w:sz w:val="16"/>
                <w:szCs w:val="20"/>
              </w:rPr>
            </w:pPr>
            <m:oMathPara>
              <m:oMath>
                <m:r>
                  <m:rPr>
                    <m:sty m:val="p"/>
                  </m:rPr>
                  <w:rPr>
                    <w:rFonts w:ascii="Cambria Math" w:hAnsi="Times New Roman"/>
                    <w:sz w:val="16"/>
                    <w:szCs w:val="20"/>
                  </w:rPr>
                  <m:t>0.29exp</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/10.86]</m:t>
                </m:r>
              </m:oMath>
            </m:oMathPara>
          </w:p>
        </w:tc>
        <w:tc>
          <w:tcPr>
            <w:tcW w:w="778" w:type="pct"/>
            <w:shd w:val="clear" w:color="auto" w:fill="auto"/>
            <w:vAlign w:val="center"/>
          </w:tcPr>
          <w:p w14:paraId="124B2CB0" w14:textId="77777777" w:rsidR="00A04497" w:rsidRPr="00086BEC" w:rsidRDefault="00A04497" w:rsidP="00514FE5">
            <w:pPr>
              <w:jc w:val="center"/>
              <w:rPr>
                <w:rFonts w:ascii="Times New Roman" w:hAnsi="Times New Roman"/>
                <w:sz w:val="14"/>
                <w:szCs w:val="20"/>
              </w:rPr>
            </w:pPr>
            <w:r w:rsidRPr="0078654B">
              <w:rPr>
                <w:rFonts w:ascii="Times New Roman" w:hAnsi="Times New Roman"/>
                <w:noProof/>
                <w:sz w:val="14"/>
                <w:szCs w:val="20"/>
              </w:rPr>
              <w:drawing>
                <wp:inline distT="0" distB="0" distL="0" distR="0" wp14:anchorId="02C292E5" wp14:editId="7D8A0AB1">
                  <wp:extent cx="466563" cy="167910"/>
                  <wp:effectExtent l="0" t="0" r="0" b="0"/>
                  <wp:docPr id="231" name="Picture 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pic:cNvPicPr>
                            <a:picLocks noChangeAspect="1" noChangeArrowheads="1"/>
                          </pic:cNvPicPr>
                        </pic:nvPicPr>
                        <pic:blipFill>
                          <a:blip r:embed="rId17" cstate="print"/>
                          <a:srcRect/>
                          <a:stretch>
                            <a:fillRect/>
                          </a:stretch>
                        </pic:blipFill>
                        <pic:spPr bwMode="auto">
                          <a:xfrm>
                            <a:off x="0" y="0"/>
                            <a:ext cx="463548" cy="166825"/>
                          </a:xfrm>
                          <a:prstGeom prst="rect">
                            <a:avLst/>
                          </a:prstGeom>
                          <a:noFill/>
                          <a:ln w="9525">
                            <a:noFill/>
                            <a:miter lim="800000"/>
                            <a:headEnd/>
                            <a:tailEnd/>
                          </a:ln>
                        </pic:spPr>
                      </pic:pic>
                    </a:graphicData>
                  </a:graphic>
                </wp:inline>
              </w:drawing>
            </w:r>
          </w:p>
        </w:tc>
        <w:tc>
          <w:tcPr>
            <w:tcW w:w="777" w:type="pct"/>
            <w:shd w:val="clear" w:color="auto" w:fill="auto"/>
            <w:vAlign w:val="center"/>
          </w:tcPr>
          <w:p w14:paraId="68FE236B"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sz w:val="14"/>
                <w:szCs w:val="20"/>
              </w:rPr>
              <w:drawing>
                <wp:inline distT="0" distB="0" distL="0" distR="0" wp14:anchorId="33C92EA7" wp14:editId="480F7AEF">
                  <wp:extent cx="409575" cy="153670"/>
                  <wp:effectExtent l="0" t="0" r="9525" b="0"/>
                  <wp:docPr id="232"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r w:rsidR="00A04497" w:rsidRPr="00086BEC" w14:paraId="53A628A5" w14:textId="77777777" w:rsidTr="00046EE0">
        <w:trPr>
          <w:trHeight w:hRule="exact" w:val="394"/>
          <w:jc w:val="center"/>
        </w:trPr>
        <w:tc>
          <w:tcPr>
            <w:tcW w:w="523" w:type="pct"/>
            <w:gridSpan w:val="2"/>
            <w:vMerge/>
            <w:shd w:val="clear" w:color="auto" w:fill="auto"/>
            <w:vAlign w:val="center"/>
          </w:tcPr>
          <w:p w14:paraId="6C3659E8" w14:textId="77777777" w:rsidR="00A04497" w:rsidRPr="00086BEC" w:rsidRDefault="00A04497" w:rsidP="00514FE5">
            <w:pPr>
              <w:jc w:val="center"/>
              <w:rPr>
                <w:rFonts w:ascii="Times New Roman" w:hAnsi="Times New Roman"/>
                <w:bCs/>
                <w:position w:val="-12"/>
                <w:sz w:val="14"/>
                <w:szCs w:val="20"/>
              </w:rPr>
            </w:pPr>
          </w:p>
        </w:tc>
        <w:tc>
          <w:tcPr>
            <w:tcW w:w="470" w:type="pct"/>
            <w:shd w:val="clear" w:color="auto" w:fill="auto"/>
            <w:vAlign w:val="center"/>
          </w:tcPr>
          <w:p w14:paraId="7C23FECE" w14:textId="77777777" w:rsidR="00A04497" w:rsidRPr="00923805" w:rsidRDefault="00A04497" w:rsidP="00514FE5">
            <w:pPr>
              <w:jc w:val="center"/>
              <w:rPr>
                <w:rFonts w:ascii="Times New Roman" w:hAnsi="Times New Roman"/>
                <w:i/>
                <w:sz w:val="18"/>
                <w:szCs w:val="20"/>
              </w:rPr>
            </w:pPr>
            <w:r w:rsidRPr="00923805">
              <w:rPr>
                <w:rFonts w:ascii="Times New Roman" w:hAnsi="Times New Roman"/>
                <w:i/>
                <w:sz w:val="18"/>
                <w:szCs w:val="20"/>
              </w:rPr>
              <w:t>q=1</w:t>
            </w:r>
          </w:p>
        </w:tc>
        <w:tc>
          <w:tcPr>
            <w:tcW w:w="1286" w:type="pct"/>
            <w:shd w:val="clear" w:color="auto" w:fill="auto"/>
            <w:vAlign w:val="center"/>
          </w:tcPr>
          <w:p w14:paraId="0BF329D6" w14:textId="77777777" w:rsidR="00A04497" w:rsidRPr="00086BEC" w:rsidRDefault="00A04497" w:rsidP="00514FE5">
            <w:pPr>
              <w:jc w:val="center"/>
              <w:rPr>
                <w:rFonts w:ascii="Times New Roman" w:hAnsi="Times New Roman"/>
                <w:sz w:val="14"/>
                <w:szCs w:val="20"/>
              </w:rPr>
            </w:pPr>
            <w:r w:rsidRPr="00086BEC">
              <w:rPr>
                <w:rFonts w:ascii="Times New Roman" w:hAnsi="Times New Roman"/>
                <w:sz w:val="14"/>
                <w:szCs w:val="20"/>
              </w:rPr>
              <w:t>―</w:t>
            </w:r>
          </w:p>
        </w:tc>
        <w:tc>
          <w:tcPr>
            <w:tcW w:w="1166" w:type="pct"/>
            <w:shd w:val="clear" w:color="auto" w:fill="auto"/>
            <w:vAlign w:val="center"/>
          </w:tcPr>
          <w:p w14:paraId="0A98BA1B" w14:textId="77777777" w:rsidR="00A04497" w:rsidRPr="00086BEC" w:rsidRDefault="00A04497" w:rsidP="00514FE5">
            <w:pPr>
              <w:jc w:val="center"/>
              <w:rPr>
                <w:rFonts w:ascii="Times New Roman" w:hAnsi="Times New Roman"/>
                <w:sz w:val="14"/>
                <w:szCs w:val="20"/>
              </w:rPr>
            </w:pPr>
            <w:r w:rsidRPr="00086BEC">
              <w:rPr>
                <w:rFonts w:ascii="Times New Roman" w:hAnsi="Times New Roman"/>
                <w:sz w:val="14"/>
                <w:szCs w:val="20"/>
              </w:rPr>
              <w:t>―</w:t>
            </w:r>
          </w:p>
        </w:tc>
        <w:tc>
          <w:tcPr>
            <w:tcW w:w="778" w:type="pct"/>
            <w:shd w:val="clear" w:color="auto" w:fill="auto"/>
            <w:vAlign w:val="center"/>
          </w:tcPr>
          <w:p w14:paraId="20285C9A" w14:textId="77777777" w:rsidR="00A04497" w:rsidRPr="00771828" w:rsidRDefault="005B68A9" w:rsidP="00514FE5">
            <w:pPr>
              <w:rPr>
                <w:rFonts w:ascii="Times New Roman" w:hAnsi="Times New Roman"/>
                <w:sz w:val="16"/>
                <w:szCs w:val="20"/>
              </w:rPr>
            </w:pPr>
            <m:oMathPara>
              <m:oMath>
                <m:f>
                  <m:fPr>
                    <m:ctrlPr>
                      <w:rPr>
                        <w:rFonts w:ascii="Cambria Math" w:hAnsi="Cambria Math"/>
                        <w:i/>
                        <w:sz w:val="16"/>
                        <w:szCs w:val="20"/>
                      </w:rPr>
                    </m:ctrlPr>
                  </m:fPr>
                  <m:num>
                    <m:r>
                      <w:rPr>
                        <w:rFonts w:ascii="Cambria Math" w:hAnsi="Cambria Math"/>
                        <w:sz w:val="16"/>
                        <w:szCs w:val="20"/>
                      </w:rPr>
                      <m:t>0.001</m:t>
                    </m:r>
                  </m:num>
                  <m:den>
                    <m:r>
                      <w:rPr>
                        <w:rFonts w:ascii="Cambria Math" w:hAnsi="Cambria Math"/>
                        <w:sz w:val="16"/>
                        <w:szCs w:val="20"/>
                      </w:rPr>
                      <m:t>0.001+</m:t>
                    </m:r>
                    <m:sSub>
                      <m:sSubPr>
                        <m:ctrlPr>
                          <w:rPr>
                            <w:rFonts w:ascii="Cambria Math" w:hAnsi="Cambria Math"/>
                            <w:i/>
                            <w:sz w:val="16"/>
                            <w:szCs w:val="20"/>
                          </w:rPr>
                        </m:ctrlPr>
                      </m:sSubPr>
                      <m:e>
                        <m:r>
                          <w:rPr>
                            <w:rFonts w:ascii="Cambria Math" w:hAnsi="Cambria Math"/>
                            <w:sz w:val="16"/>
                            <w:szCs w:val="20"/>
                          </w:rPr>
                          <m:t>[Ca]</m:t>
                        </m:r>
                      </m:e>
                      <m:sub>
                        <m:r>
                          <w:rPr>
                            <w:rFonts w:ascii="Cambria Math" w:hAnsi="Cambria Math"/>
                            <w:sz w:val="16"/>
                            <w:szCs w:val="20"/>
                          </w:rPr>
                          <m:t>i</m:t>
                        </m:r>
                      </m:sub>
                    </m:sSub>
                  </m:den>
                </m:f>
              </m:oMath>
            </m:oMathPara>
          </w:p>
          <w:p w14:paraId="47753BAA" w14:textId="77777777" w:rsidR="00A04497" w:rsidRPr="00771828" w:rsidRDefault="00A04497" w:rsidP="00514FE5">
            <w:pPr>
              <w:jc w:val="center"/>
              <w:rPr>
                <w:rFonts w:ascii="Times New Roman" w:hAnsi="Times New Roman"/>
                <w:position w:val="-24"/>
                <w:sz w:val="16"/>
                <w:szCs w:val="20"/>
              </w:rPr>
            </w:pPr>
          </w:p>
        </w:tc>
        <w:tc>
          <w:tcPr>
            <w:tcW w:w="777" w:type="pct"/>
            <w:shd w:val="clear" w:color="auto" w:fill="auto"/>
            <w:vAlign w:val="center"/>
          </w:tcPr>
          <w:p w14:paraId="777EB9AD" w14:textId="77777777" w:rsidR="00A04497" w:rsidRPr="00086BEC" w:rsidRDefault="00A04497" w:rsidP="00514FE5">
            <w:pPr>
              <w:jc w:val="center"/>
              <w:rPr>
                <w:rFonts w:ascii="Times New Roman" w:hAnsi="Times New Roman"/>
                <w:bCs/>
                <w:position w:val="-8"/>
                <w:sz w:val="14"/>
                <w:szCs w:val="20"/>
              </w:rPr>
            </w:pPr>
            <w:r w:rsidRPr="00086BEC">
              <w:rPr>
                <w:rFonts w:ascii="Times New Roman" w:hAnsi="Times New Roman"/>
                <w:sz w:val="14"/>
                <w:szCs w:val="20"/>
              </w:rPr>
              <w:t>―</w:t>
            </w:r>
          </w:p>
        </w:tc>
      </w:tr>
      <w:tr w:rsidR="00A04497" w:rsidRPr="00086BEC" w14:paraId="2B1F6368" w14:textId="77777777" w:rsidTr="00534DD3">
        <w:trPr>
          <w:trHeight w:hRule="exact" w:val="1032"/>
          <w:jc w:val="center"/>
        </w:trPr>
        <w:tc>
          <w:tcPr>
            <w:tcW w:w="235" w:type="pct"/>
            <w:vMerge w:val="restart"/>
            <w:shd w:val="clear" w:color="auto" w:fill="auto"/>
            <w:vAlign w:val="center"/>
          </w:tcPr>
          <w:p w14:paraId="28721317" w14:textId="77777777" w:rsidR="00A04497" w:rsidRPr="00086BEC" w:rsidRDefault="00A04497" w:rsidP="00514FE5">
            <w:pPr>
              <w:jc w:val="center"/>
              <w:rPr>
                <w:rFonts w:ascii="Times New Roman" w:hAnsi="Times New Roman"/>
                <w:i/>
                <w:noProof/>
                <w:position w:val="-10"/>
                <w:sz w:val="14"/>
                <w:szCs w:val="30"/>
                <w:vertAlign w:val="subscript"/>
              </w:rPr>
            </w:pPr>
            <w:r w:rsidRPr="00086BEC">
              <w:rPr>
                <w:rFonts w:ascii="Times New Roman" w:hAnsi="Times New Roman"/>
                <w:i/>
                <w:noProof/>
                <w:position w:val="-10"/>
                <w:sz w:val="28"/>
                <w:szCs w:val="30"/>
              </w:rPr>
              <w:t>I</w:t>
            </w:r>
            <w:r w:rsidRPr="00086BEC">
              <w:rPr>
                <w:rFonts w:ascii="Times New Roman" w:hAnsi="Times New Roman"/>
                <w:i/>
                <w:noProof/>
                <w:position w:val="-10"/>
                <w:sz w:val="28"/>
                <w:szCs w:val="30"/>
                <w:vertAlign w:val="subscript"/>
              </w:rPr>
              <w:t>A</w:t>
            </w:r>
          </w:p>
        </w:tc>
        <w:tc>
          <w:tcPr>
            <w:tcW w:w="288" w:type="pct"/>
            <w:vMerge w:val="restart"/>
            <w:shd w:val="clear" w:color="auto" w:fill="auto"/>
            <w:textDirection w:val="btLr"/>
            <w:vAlign w:val="center"/>
          </w:tcPr>
          <w:p w14:paraId="3B532855" w14:textId="77777777" w:rsidR="00A04497" w:rsidRPr="00555A5E" w:rsidRDefault="00A04497" w:rsidP="00514FE5">
            <w:pPr>
              <w:spacing w:line="240" w:lineRule="auto"/>
              <w:ind w:left="113" w:right="113"/>
              <w:jc w:val="center"/>
              <w:rPr>
                <w:rFonts w:ascii="Times New Roman" w:hAnsi="Times New Roman"/>
                <w:b/>
                <w:noProof/>
                <w:position w:val="-10"/>
                <w:sz w:val="20"/>
                <w:szCs w:val="16"/>
              </w:rPr>
            </w:pPr>
            <w:r w:rsidRPr="00555A5E">
              <w:rPr>
                <w:rFonts w:ascii="Times New Roman" w:hAnsi="Times New Roman"/>
                <w:b/>
                <w:noProof/>
                <w:position w:val="-10"/>
                <w:sz w:val="20"/>
                <w:szCs w:val="16"/>
              </w:rPr>
              <w:t>soma</w:t>
            </w:r>
          </w:p>
        </w:tc>
        <w:tc>
          <w:tcPr>
            <w:tcW w:w="470" w:type="pct"/>
            <w:shd w:val="clear" w:color="auto" w:fill="auto"/>
            <w:vAlign w:val="center"/>
          </w:tcPr>
          <w:p w14:paraId="003F0998" w14:textId="77777777" w:rsidR="00A04497" w:rsidRPr="00923805" w:rsidRDefault="00A04497" w:rsidP="00514FE5">
            <w:pPr>
              <w:jc w:val="center"/>
              <w:rPr>
                <w:rFonts w:ascii="Times New Roman" w:hAnsi="Times New Roman"/>
                <w:bCs/>
                <w:i/>
                <w:sz w:val="18"/>
                <w:szCs w:val="20"/>
              </w:rPr>
            </w:pPr>
            <w:r w:rsidRPr="00923805">
              <w:rPr>
                <w:rFonts w:ascii="Times New Roman" w:hAnsi="Times New Roman"/>
                <w:i/>
                <w:sz w:val="18"/>
                <w:szCs w:val="20"/>
              </w:rPr>
              <w:t>p=1</w:t>
            </w:r>
          </w:p>
        </w:tc>
        <w:tc>
          <w:tcPr>
            <w:tcW w:w="1286" w:type="pct"/>
            <w:shd w:val="clear" w:color="auto" w:fill="auto"/>
            <w:vAlign w:val="center"/>
          </w:tcPr>
          <w:p w14:paraId="0D5FAEFD" w14:textId="77777777" w:rsidR="00A04497" w:rsidRPr="00771828" w:rsidRDefault="00A04497" w:rsidP="00514FE5">
            <w:pPr>
              <w:rPr>
                <w:sz w:val="16"/>
              </w:rPr>
            </w:pPr>
            <m:oMathPara>
              <m:oMath>
                <m:r>
                  <w:rPr>
                    <w:rFonts w:ascii="Cambria Math" w:hAnsi="Cambria Math"/>
                    <w:sz w:val="16"/>
                  </w:rPr>
                  <m:t>exp</m:t>
                </m:r>
                <m:d>
                  <m:dPr>
                    <m:begChr m:val="["/>
                    <m:endChr m:val="]"/>
                    <m:ctrlPr>
                      <w:rPr>
                        <w:rFonts w:ascii="Cambria Math" w:hAnsi="Cambria Math"/>
                        <w:i/>
                        <w:sz w:val="16"/>
                      </w:rPr>
                    </m:ctrlPr>
                  </m:dPr>
                  <m:e>
                    <m:r>
                      <w:rPr>
                        <w:rFonts w:ascii="Cambria Math" w:hAnsi="Cambria Math"/>
                        <w:sz w:val="16"/>
                      </w:rPr>
                      <m:t>0.0381</m:t>
                    </m:r>
                    <m:d>
                      <m:dPr>
                        <m:ctrlPr>
                          <w:rPr>
                            <w:rFonts w:ascii="Cambria Math" w:hAnsi="Cambria Math"/>
                            <w:i/>
                            <w:sz w:val="16"/>
                          </w:rPr>
                        </m:ctrlPr>
                      </m:dPr>
                      <m:e>
                        <m:r>
                          <w:rPr>
                            <w:rFonts w:ascii="Cambria Math" w:hAnsi="Cambria Math"/>
                            <w:sz w:val="16"/>
                          </w:rPr>
                          <m:t>V-11</m:t>
                        </m:r>
                      </m:e>
                    </m:d>
                    <m:d>
                      <m:dPr>
                        <m:begChr m:val="["/>
                        <m:endChr m:val="]"/>
                        <m:ctrlPr>
                          <w:rPr>
                            <w:rFonts w:ascii="Cambria Math" w:hAnsi="Cambria Math"/>
                            <w:i/>
                            <w:sz w:val="16"/>
                          </w:rPr>
                        </m:ctrlPr>
                      </m:dPr>
                      <m:e>
                        <m:r>
                          <w:rPr>
                            <w:rFonts w:ascii="Cambria Math" w:hAnsi="Cambria Math"/>
                            <w:sz w:val="16"/>
                          </w:rPr>
                          <m:t>-1.5-</m:t>
                        </m:r>
                        <m:f>
                          <m:fPr>
                            <m:ctrlPr>
                              <w:rPr>
                                <w:rFonts w:ascii="Cambria Math" w:hAnsi="Cambria Math"/>
                                <w:i/>
                                <w:sz w:val="16"/>
                              </w:rPr>
                            </m:ctrlPr>
                          </m:fPr>
                          <m:num>
                            <m:r>
                              <w:rPr>
                                <w:rFonts w:ascii="Cambria Math" w:hAnsi="Cambria Math"/>
                                <w:sz w:val="16"/>
                              </w:rPr>
                              <m:t>1</m:t>
                            </m:r>
                          </m:num>
                          <m:den>
                            <m:r>
                              <m:rPr>
                                <m:sty m:val="p"/>
                              </m:rPr>
                              <w:rPr>
                                <w:rFonts w:ascii="Cambria Math" w:hAnsi="Cambria Math"/>
                                <w:sz w:val="16"/>
                              </w:rPr>
                              <m:t>exp</m:t>
                            </m:r>
                            <m:r>
                              <w:rPr>
                                <w:rFonts w:ascii="Cambria Math" w:hAnsi="Cambria Math"/>
                                <w:sz w:val="16"/>
                              </w:rPr>
                              <m:t>[(V+40)/5+1</m:t>
                            </m:r>
                          </m:den>
                        </m:f>
                      </m:e>
                    </m:d>
                  </m:e>
                </m:d>
              </m:oMath>
            </m:oMathPara>
          </w:p>
          <w:p w14:paraId="2AC8DE2E" w14:textId="77777777" w:rsidR="00A04497" w:rsidRPr="00771828" w:rsidRDefault="00A04497" w:rsidP="00514FE5">
            <w:pPr>
              <w:jc w:val="center"/>
              <w:rPr>
                <w:rFonts w:ascii="Times New Roman" w:hAnsi="Times New Roman"/>
                <w:noProof/>
                <w:position w:val="-24"/>
                <w:sz w:val="16"/>
                <w:szCs w:val="20"/>
              </w:rPr>
            </w:pPr>
          </w:p>
        </w:tc>
        <w:tc>
          <w:tcPr>
            <w:tcW w:w="1166" w:type="pct"/>
            <w:shd w:val="clear" w:color="auto" w:fill="auto"/>
            <w:vAlign w:val="center"/>
          </w:tcPr>
          <w:p w14:paraId="77004A61" w14:textId="77777777" w:rsidR="00A04497" w:rsidRPr="00771828" w:rsidRDefault="00A04497" w:rsidP="00514FE5">
            <w:pPr>
              <w:rPr>
                <w:sz w:val="16"/>
              </w:rPr>
            </w:pPr>
            <m:oMathPara>
              <m:oMath>
                <m:r>
                  <w:rPr>
                    <w:rFonts w:ascii="Cambria Math" w:hAnsi="Cambria Math"/>
                    <w:sz w:val="16"/>
                  </w:rPr>
                  <m:t>exp</m:t>
                </m:r>
                <m:d>
                  <m:dPr>
                    <m:begChr m:val="["/>
                    <m:endChr m:val="]"/>
                    <m:ctrlPr>
                      <w:rPr>
                        <w:rFonts w:ascii="Cambria Math" w:hAnsi="Cambria Math"/>
                        <w:i/>
                        <w:sz w:val="16"/>
                      </w:rPr>
                    </m:ctrlPr>
                  </m:dPr>
                  <m:e>
                    <m:r>
                      <w:rPr>
                        <w:rFonts w:ascii="Cambria Math" w:hAnsi="Cambria Math"/>
                        <w:sz w:val="16"/>
                      </w:rPr>
                      <m:t>0.021</m:t>
                    </m:r>
                    <m:d>
                      <m:dPr>
                        <m:ctrlPr>
                          <w:rPr>
                            <w:rFonts w:ascii="Cambria Math" w:hAnsi="Cambria Math"/>
                            <w:i/>
                            <w:sz w:val="16"/>
                          </w:rPr>
                        </m:ctrlPr>
                      </m:dPr>
                      <m:e>
                        <m:r>
                          <w:rPr>
                            <w:rFonts w:ascii="Cambria Math" w:hAnsi="Cambria Math"/>
                            <w:sz w:val="16"/>
                          </w:rPr>
                          <m:t>V-11</m:t>
                        </m:r>
                      </m:e>
                    </m:d>
                    <m:d>
                      <m:dPr>
                        <m:begChr m:val="["/>
                        <m:endChr m:val="]"/>
                        <m:ctrlPr>
                          <w:rPr>
                            <w:rFonts w:ascii="Cambria Math" w:hAnsi="Cambria Math"/>
                            <w:i/>
                            <w:sz w:val="16"/>
                          </w:rPr>
                        </m:ctrlPr>
                      </m:dPr>
                      <m:e>
                        <m:r>
                          <w:rPr>
                            <w:rFonts w:ascii="Cambria Math" w:hAnsi="Cambria Math"/>
                            <w:sz w:val="16"/>
                          </w:rPr>
                          <m:t>-1.5-</m:t>
                        </m:r>
                        <m:f>
                          <m:fPr>
                            <m:ctrlPr>
                              <w:rPr>
                                <w:rFonts w:ascii="Cambria Math" w:hAnsi="Cambria Math"/>
                                <w:i/>
                                <w:sz w:val="16"/>
                              </w:rPr>
                            </m:ctrlPr>
                          </m:fPr>
                          <m:num>
                            <m:r>
                              <w:rPr>
                                <w:rFonts w:ascii="Cambria Math" w:hAnsi="Cambria Math"/>
                                <w:sz w:val="16"/>
                              </w:rPr>
                              <m:t>1</m:t>
                            </m:r>
                          </m:num>
                          <m:den>
                            <m:r>
                              <m:rPr>
                                <m:sty m:val="p"/>
                              </m:rPr>
                              <w:rPr>
                                <w:rFonts w:ascii="Cambria Math" w:hAnsi="Cambria Math"/>
                                <w:sz w:val="16"/>
                              </w:rPr>
                              <m:t>exp</m:t>
                            </m:r>
                            <m:r>
                              <w:rPr>
                                <w:rFonts w:ascii="Cambria Math" w:hAnsi="Cambria Math"/>
                                <w:sz w:val="16"/>
                              </w:rPr>
                              <m:t>[(V+40)/5+1</m:t>
                            </m:r>
                          </m:den>
                        </m:f>
                      </m:e>
                    </m:d>
                  </m:e>
                </m:d>
              </m:oMath>
            </m:oMathPara>
          </w:p>
          <w:p w14:paraId="61325C14" w14:textId="77777777" w:rsidR="00A04497" w:rsidRPr="00771828" w:rsidRDefault="00A04497" w:rsidP="00514FE5">
            <w:pPr>
              <w:jc w:val="center"/>
              <w:rPr>
                <w:rFonts w:ascii="Times New Roman" w:hAnsi="Times New Roman"/>
                <w:noProof/>
                <w:position w:val="-24"/>
                <w:sz w:val="16"/>
                <w:szCs w:val="20"/>
              </w:rPr>
            </w:pPr>
          </w:p>
        </w:tc>
        <w:tc>
          <w:tcPr>
            <w:tcW w:w="778" w:type="pct"/>
            <w:shd w:val="clear" w:color="auto" w:fill="auto"/>
            <w:vAlign w:val="center"/>
          </w:tcPr>
          <w:p w14:paraId="64035A62"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1</m:t>
                    </m:r>
                  </m:num>
                  <m:den>
                    <m:r>
                      <w:rPr>
                        <w:rFonts w:ascii="Cambria Math" w:hAnsi="Times New Roman"/>
                        <w:sz w:val="16"/>
                        <w:szCs w:val="20"/>
                      </w:rPr>
                      <m:t>1+</m:t>
                    </m:r>
                    <m:r>
                      <w:rPr>
                        <w:rFonts w:ascii="Cambria Math" w:hAnsi="Cambria Math"/>
                        <w:sz w:val="16"/>
                        <w:szCs w:val="20"/>
                      </w:rPr>
                      <m:t>α</m:t>
                    </m:r>
                  </m:den>
                </m:f>
              </m:oMath>
            </m:oMathPara>
          </w:p>
          <w:p w14:paraId="6FAF49C0" w14:textId="77777777" w:rsidR="00A04497" w:rsidRPr="00771828" w:rsidRDefault="00A04497" w:rsidP="00514FE5">
            <w:pPr>
              <w:jc w:val="center"/>
              <w:rPr>
                <w:rFonts w:ascii="Times New Roman" w:hAnsi="Times New Roman"/>
                <w:noProof/>
                <w:position w:val="-10"/>
                <w:sz w:val="16"/>
                <w:szCs w:val="20"/>
              </w:rPr>
            </w:pPr>
          </w:p>
        </w:tc>
        <w:tc>
          <w:tcPr>
            <w:tcW w:w="777" w:type="pct"/>
            <w:shd w:val="clear" w:color="auto" w:fill="auto"/>
            <w:vAlign w:val="center"/>
          </w:tcPr>
          <w:p w14:paraId="32AD3706"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Cambria Math"/>
                        <w:sz w:val="16"/>
                        <w:szCs w:val="20"/>
                      </w:rPr>
                      <m:t>6.4826 β</m:t>
                    </m:r>
                  </m:num>
                  <m:den>
                    <m:r>
                      <w:rPr>
                        <w:rFonts w:ascii="Cambria Math" w:hAnsi="Times New Roman"/>
                        <w:sz w:val="16"/>
                        <w:szCs w:val="20"/>
                      </w:rPr>
                      <m:t>1+</m:t>
                    </m:r>
                    <m:r>
                      <w:rPr>
                        <w:rFonts w:ascii="Cambria Math" w:hAnsi="Cambria Math"/>
                        <w:sz w:val="16"/>
                        <w:szCs w:val="20"/>
                      </w:rPr>
                      <m:t>α</m:t>
                    </m:r>
                  </m:den>
                </m:f>
              </m:oMath>
            </m:oMathPara>
          </w:p>
          <w:p w14:paraId="3A24A6CA" w14:textId="77777777" w:rsidR="00A04497" w:rsidRPr="00771828" w:rsidRDefault="00A04497" w:rsidP="00514FE5">
            <w:pPr>
              <w:jc w:val="center"/>
              <w:rPr>
                <w:rFonts w:ascii="Times New Roman" w:hAnsi="Times New Roman"/>
                <w:bCs/>
                <w:sz w:val="16"/>
                <w:szCs w:val="20"/>
              </w:rPr>
            </w:pPr>
          </w:p>
        </w:tc>
      </w:tr>
      <w:tr w:rsidR="00A04497" w:rsidRPr="00086BEC" w14:paraId="4F335FB0" w14:textId="77777777" w:rsidTr="00534DD3">
        <w:trPr>
          <w:trHeight w:hRule="exact" w:val="473"/>
          <w:jc w:val="center"/>
        </w:trPr>
        <w:tc>
          <w:tcPr>
            <w:tcW w:w="235" w:type="pct"/>
            <w:vMerge/>
            <w:shd w:val="clear" w:color="auto" w:fill="auto"/>
            <w:vAlign w:val="center"/>
          </w:tcPr>
          <w:p w14:paraId="6E356651" w14:textId="77777777" w:rsidR="00A04497" w:rsidRPr="00086BEC" w:rsidRDefault="00A04497" w:rsidP="00514FE5">
            <w:pPr>
              <w:jc w:val="center"/>
              <w:rPr>
                <w:rFonts w:ascii="Times New Roman" w:hAnsi="Times New Roman"/>
                <w:i/>
                <w:noProof/>
                <w:position w:val="-10"/>
                <w:sz w:val="14"/>
                <w:szCs w:val="30"/>
              </w:rPr>
            </w:pPr>
          </w:p>
        </w:tc>
        <w:tc>
          <w:tcPr>
            <w:tcW w:w="288" w:type="pct"/>
            <w:vMerge/>
            <w:shd w:val="clear" w:color="auto" w:fill="auto"/>
            <w:textDirection w:val="btLr"/>
            <w:vAlign w:val="center"/>
          </w:tcPr>
          <w:p w14:paraId="11A333F4" w14:textId="77777777" w:rsidR="00A04497" w:rsidRPr="00086BEC" w:rsidRDefault="00A04497" w:rsidP="00514FE5">
            <w:pPr>
              <w:ind w:left="113" w:right="113"/>
              <w:jc w:val="center"/>
              <w:rPr>
                <w:rFonts w:ascii="Times New Roman" w:hAnsi="Times New Roman"/>
                <w:i/>
                <w:noProof/>
                <w:position w:val="-10"/>
                <w:sz w:val="20"/>
                <w:szCs w:val="16"/>
              </w:rPr>
            </w:pPr>
          </w:p>
        </w:tc>
        <w:tc>
          <w:tcPr>
            <w:tcW w:w="470" w:type="pct"/>
            <w:shd w:val="clear" w:color="auto" w:fill="auto"/>
            <w:vAlign w:val="center"/>
          </w:tcPr>
          <w:p w14:paraId="3D0CDB4D" w14:textId="77777777" w:rsidR="00A04497" w:rsidRPr="00923805" w:rsidRDefault="00A04497" w:rsidP="00514FE5">
            <w:pPr>
              <w:jc w:val="center"/>
              <w:rPr>
                <w:rFonts w:ascii="Times New Roman" w:hAnsi="Times New Roman"/>
                <w:bCs/>
                <w:i/>
                <w:sz w:val="18"/>
                <w:szCs w:val="20"/>
              </w:rPr>
            </w:pPr>
            <w:r w:rsidRPr="00923805">
              <w:rPr>
                <w:rFonts w:ascii="Times New Roman" w:hAnsi="Times New Roman"/>
                <w:i/>
                <w:sz w:val="18"/>
                <w:szCs w:val="20"/>
              </w:rPr>
              <w:t>q=1</w:t>
            </w:r>
          </w:p>
        </w:tc>
        <w:tc>
          <w:tcPr>
            <w:tcW w:w="1286" w:type="pct"/>
            <w:shd w:val="clear" w:color="auto" w:fill="auto"/>
            <w:vAlign w:val="center"/>
          </w:tcPr>
          <w:p w14:paraId="3145F3A3" w14:textId="77777777" w:rsidR="00A04497" w:rsidRPr="00771828" w:rsidRDefault="00A04497" w:rsidP="00514FE5">
            <w:pPr>
              <w:jc w:val="center"/>
              <w:rPr>
                <w:rFonts w:ascii="Times New Roman" w:hAnsi="Times New Roman"/>
                <w:noProof/>
                <w:position w:val="-24"/>
                <w:sz w:val="16"/>
                <w:szCs w:val="20"/>
              </w:rPr>
            </w:pPr>
            <w:r w:rsidRPr="00771828">
              <w:rPr>
                <w:rFonts w:ascii="Cambria Math" w:hAnsi="Cambria Math"/>
                <w:sz w:val="16"/>
              </w:rPr>
              <w:t>exp[0.1144𝑉+56]</w:t>
            </w:r>
          </w:p>
        </w:tc>
        <w:tc>
          <w:tcPr>
            <w:tcW w:w="1166" w:type="pct"/>
            <w:shd w:val="clear" w:color="auto" w:fill="auto"/>
            <w:vAlign w:val="center"/>
          </w:tcPr>
          <w:p w14:paraId="63A085CF" w14:textId="77777777" w:rsidR="00A04497" w:rsidRPr="00771828" w:rsidRDefault="00A04497" w:rsidP="00514FE5">
            <w:pPr>
              <w:jc w:val="center"/>
              <w:rPr>
                <w:rFonts w:ascii="Times New Roman" w:hAnsi="Times New Roman"/>
                <w:noProof/>
                <w:position w:val="-24"/>
                <w:sz w:val="16"/>
                <w:szCs w:val="20"/>
              </w:rPr>
            </w:pPr>
            <w:r w:rsidRPr="00771828">
              <w:rPr>
                <w:rFonts w:ascii="Times New Roman" w:hAnsi="Times New Roman"/>
                <w:sz w:val="16"/>
                <w:szCs w:val="20"/>
              </w:rPr>
              <w:t>―</w:t>
            </w:r>
          </w:p>
        </w:tc>
        <w:tc>
          <w:tcPr>
            <w:tcW w:w="778" w:type="pct"/>
            <w:shd w:val="clear" w:color="auto" w:fill="auto"/>
            <w:vAlign w:val="center"/>
          </w:tcPr>
          <w:p w14:paraId="203A4EFC"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1</m:t>
                    </m:r>
                  </m:num>
                  <m:den>
                    <m:r>
                      <w:rPr>
                        <w:rFonts w:ascii="Cambria Math" w:hAnsi="Times New Roman"/>
                        <w:sz w:val="16"/>
                        <w:szCs w:val="20"/>
                      </w:rPr>
                      <m:t>1+</m:t>
                    </m:r>
                    <m:r>
                      <w:rPr>
                        <w:rFonts w:ascii="Cambria Math" w:hAnsi="Cambria Math"/>
                        <w:sz w:val="16"/>
                        <w:szCs w:val="20"/>
                      </w:rPr>
                      <m:t>α</m:t>
                    </m:r>
                  </m:den>
                </m:f>
              </m:oMath>
            </m:oMathPara>
          </w:p>
          <w:p w14:paraId="77F4EBE4" w14:textId="77777777" w:rsidR="00A04497" w:rsidRPr="00771828" w:rsidRDefault="00A04497" w:rsidP="00514FE5">
            <w:pPr>
              <w:jc w:val="center"/>
              <w:rPr>
                <w:rFonts w:ascii="Times New Roman" w:hAnsi="Times New Roman"/>
                <w:noProof/>
                <w:position w:val="-10"/>
                <w:sz w:val="16"/>
                <w:szCs w:val="20"/>
              </w:rPr>
            </w:pPr>
          </w:p>
        </w:tc>
        <w:tc>
          <w:tcPr>
            <w:tcW w:w="777" w:type="pct"/>
            <w:shd w:val="clear" w:color="auto" w:fill="auto"/>
            <w:vAlign w:val="center"/>
          </w:tcPr>
          <w:p w14:paraId="0A0A7B93" w14:textId="77777777" w:rsidR="00A04497" w:rsidRPr="00771828" w:rsidRDefault="00A04497" w:rsidP="00514FE5">
            <w:pPr>
              <w:jc w:val="center"/>
              <w:rPr>
                <w:rFonts w:ascii="Times New Roman" w:hAnsi="Times New Roman"/>
                <w:bCs/>
                <w:sz w:val="16"/>
                <w:szCs w:val="20"/>
              </w:rPr>
            </w:pPr>
            <m:oMathPara>
              <m:oMath>
                <m:r>
                  <w:rPr>
                    <w:rFonts w:ascii="Cambria Math" w:hAnsi="Cambria Math"/>
                    <w:sz w:val="16"/>
                    <w:szCs w:val="20"/>
                  </w:rPr>
                  <m:t>0.26(V+50)</m:t>
                </m:r>
              </m:oMath>
            </m:oMathPara>
          </w:p>
        </w:tc>
      </w:tr>
      <w:tr w:rsidR="00A04497" w:rsidRPr="00086BEC" w14:paraId="18A9A622" w14:textId="77777777" w:rsidTr="00534DD3">
        <w:trPr>
          <w:trHeight w:hRule="exact" w:val="858"/>
          <w:jc w:val="center"/>
        </w:trPr>
        <w:tc>
          <w:tcPr>
            <w:tcW w:w="235" w:type="pct"/>
            <w:vMerge/>
            <w:shd w:val="clear" w:color="auto" w:fill="auto"/>
            <w:vAlign w:val="center"/>
          </w:tcPr>
          <w:p w14:paraId="00EAC001" w14:textId="77777777" w:rsidR="00A04497" w:rsidRPr="00086BEC" w:rsidRDefault="00A04497" w:rsidP="00514FE5">
            <w:pPr>
              <w:jc w:val="center"/>
              <w:rPr>
                <w:rFonts w:ascii="Times New Roman" w:hAnsi="Times New Roman"/>
                <w:i/>
                <w:noProof/>
                <w:position w:val="-10"/>
                <w:sz w:val="14"/>
                <w:szCs w:val="30"/>
              </w:rPr>
            </w:pPr>
          </w:p>
        </w:tc>
        <w:tc>
          <w:tcPr>
            <w:tcW w:w="288" w:type="pct"/>
            <w:vMerge w:val="restart"/>
            <w:shd w:val="clear" w:color="auto" w:fill="auto"/>
            <w:textDirection w:val="btLr"/>
            <w:vAlign w:val="center"/>
          </w:tcPr>
          <w:p w14:paraId="48D48A67" w14:textId="77777777" w:rsidR="00A04497" w:rsidRPr="00555A5E" w:rsidRDefault="00A04497" w:rsidP="00514FE5">
            <w:pPr>
              <w:ind w:left="113" w:right="113"/>
              <w:jc w:val="center"/>
              <w:rPr>
                <w:rFonts w:ascii="Times New Roman" w:hAnsi="Times New Roman"/>
                <w:b/>
                <w:noProof/>
                <w:position w:val="-10"/>
                <w:sz w:val="20"/>
                <w:szCs w:val="16"/>
              </w:rPr>
            </w:pPr>
            <w:r w:rsidRPr="00555A5E">
              <w:rPr>
                <w:rFonts w:ascii="Times New Roman" w:hAnsi="Times New Roman"/>
                <w:b/>
                <w:noProof/>
                <w:position w:val="-10"/>
                <w:sz w:val="20"/>
                <w:szCs w:val="16"/>
              </w:rPr>
              <w:t>dend</w:t>
            </w:r>
          </w:p>
        </w:tc>
        <w:tc>
          <w:tcPr>
            <w:tcW w:w="470" w:type="pct"/>
            <w:shd w:val="clear" w:color="auto" w:fill="auto"/>
            <w:vAlign w:val="center"/>
          </w:tcPr>
          <w:p w14:paraId="1CCE796C" w14:textId="77777777" w:rsidR="00A04497" w:rsidRPr="00923805" w:rsidRDefault="00A04497" w:rsidP="00514FE5">
            <w:pPr>
              <w:jc w:val="center"/>
              <w:rPr>
                <w:rFonts w:ascii="Times New Roman" w:hAnsi="Times New Roman"/>
                <w:bCs/>
                <w:i/>
                <w:sz w:val="18"/>
                <w:szCs w:val="20"/>
              </w:rPr>
            </w:pPr>
            <w:r w:rsidRPr="00923805">
              <w:rPr>
                <w:rFonts w:ascii="Times New Roman" w:hAnsi="Times New Roman"/>
                <w:i/>
                <w:sz w:val="18"/>
                <w:szCs w:val="20"/>
              </w:rPr>
              <w:t>p=1</w:t>
            </w:r>
          </w:p>
        </w:tc>
        <w:tc>
          <w:tcPr>
            <w:tcW w:w="1286" w:type="pct"/>
            <w:shd w:val="clear" w:color="auto" w:fill="auto"/>
            <w:vAlign w:val="center"/>
          </w:tcPr>
          <w:p w14:paraId="3814E7AC" w14:textId="77777777" w:rsidR="00A04497" w:rsidRPr="00771828" w:rsidRDefault="00A04497" w:rsidP="00514FE5">
            <w:pPr>
              <w:jc w:val="center"/>
              <w:rPr>
                <w:rFonts w:ascii="Times New Roman" w:hAnsi="Times New Roman"/>
                <w:noProof/>
                <w:position w:val="-24"/>
                <w:sz w:val="16"/>
                <w:szCs w:val="20"/>
              </w:rPr>
            </w:pPr>
            <m:oMathPara>
              <m:oMath>
                <m:r>
                  <w:rPr>
                    <w:rFonts w:ascii="Cambria Math" w:hAnsi="Cambria Math"/>
                    <w:sz w:val="16"/>
                  </w:rPr>
                  <m:t>exp</m:t>
                </m:r>
                <m:d>
                  <m:dPr>
                    <m:begChr m:val="["/>
                    <m:endChr m:val="]"/>
                    <m:ctrlPr>
                      <w:rPr>
                        <w:rFonts w:ascii="Cambria Math" w:hAnsi="Cambria Math"/>
                        <w:i/>
                        <w:sz w:val="16"/>
                      </w:rPr>
                    </m:ctrlPr>
                  </m:dPr>
                  <m:e>
                    <m:r>
                      <w:rPr>
                        <w:rFonts w:ascii="Cambria Math" w:hAnsi="Cambria Math"/>
                        <w:sz w:val="16"/>
                      </w:rPr>
                      <m:t>-0.0687(V+1)+</m:t>
                    </m:r>
                    <m:f>
                      <m:fPr>
                        <m:ctrlPr>
                          <w:rPr>
                            <w:rFonts w:ascii="Cambria Math" w:hAnsi="Cambria Math"/>
                            <w:i/>
                            <w:sz w:val="16"/>
                          </w:rPr>
                        </m:ctrlPr>
                      </m:fPr>
                      <m:num>
                        <m:r>
                          <w:rPr>
                            <w:rFonts w:ascii="Cambria Math" w:hAnsi="Cambria Math"/>
                            <w:sz w:val="16"/>
                          </w:rPr>
                          <m:t>0.0382(V+1)</m:t>
                        </m:r>
                      </m:num>
                      <m:den>
                        <m:r>
                          <m:rPr>
                            <m:sty m:val="p"/>
                          </m:rPr>
                          <w:rPr>
                            <w:rFonts w:ascii="Cambria Math" w:hAnsi="Cambria Math"/>
                            <w:sz w:val="16"/>
                          </w:rPr>
                          <m:t>exp</m:t>
                        </m:r>
                        <m:r>
                          <w:rPr>
                            <w:rFonts w:ascii="Cambria Math" w:hAnsi="Cambria Math"/>
                            <w:sz w:val="16"/>
                          </w:rPr>
                          <m:t xml:space="preserve">[(V+40)/5]+1 </m:t>
                        </m:r>
                      </m:den>
                    </m:f>
                  </m:e>
                </m:d>
              </m:oMath>
            </m:oMathPara>
          </w:p>
          <w:p w14:paraId="1508773F" w14:textId="77777777" w:rsidR="00A04497" w:rsidRPr="00771828" w:rsidRDefault="00A04497" w:rsidP="00514FE5">
            <w:pPr>
              <w:jc w:val="center"/>
              <w:rPr>
                <w:rFonts w:ascii="Times New Roman" w:hAnsi="Times New Roman"/>
                <w:noProof/>
                <w:position w:val="-24"/>
                <w:sz w:val="16"/>
                <w:szCs w:val="20"/>
              </w:rPr>
            </w:pPr>
          </w:p>
          <w:p w14:paraId="00D3637D" w14:textId="77777777" w:rsidR="00A04497" w:rsidRPr="00771828" w:rsidRDefault="00A04497" w:rsidP="00514FE5">
            <w:pPr>
              <w:jc w:val="center"/>
              <w:rPr>
                <w:rFonts w:ascii="Times New Roman" w:hAnsi="Times New Roman"/>
                <w:noProof/>
                <w:position w:val="-24"/>
                <w:sz w:val="16"/>
                <w:szCs w:val="20"/>
              </w:rPr>
            </w:pPr>
          </w:p>
        </w:tc>
        <w:tc>
          <w:tcPr>
            <w:tcW w:w="1166" w:type="pct"/>
            <w:shd w:val="clear" w:color="auto" w:fill="auto"/>
            <w:vAlign w:val="center"/>
          </w:tcPr>
          <w:p w14:paraId="489C5D58" w14:textId="77777777" w:rsidR="00A04497" w:rsidRPr="00771828" w:rsidRDefault="00A04497" w:rsidP="00514FE5">
            <w:pPr>
              <w:jc w:val="center"/>
              <w:rPr>
                <w:rFonts w:ascii="Times New Roman" w:hAnsi="Times New Roman"/>
                <w:noProof/>
                <w:position w:val="-24"/>
                <w:sz w:val="16"/>
                <w:szCs w:val="20"/>
              </w:rPr>
            </w:pPr>
            <m:oMathPara>
              <m:oMath>
                <m:r>
                  <w:rPr>
                    <w:rFonts w:ascii="Cambria Math" w:hAnsi="Cambria Math"/>
                    <w:sz w:val="16"/>
                  </w:rPr>
                  <m:t>exp</m:t>
                </m:r>
                <m:d>
                  <m:dPr>
                    <m:begChr m:val="["/>
                    <m:endChr m:val="]"/>
                    <m:ctrlPr>
                      <w:rPr>
                        <w:rFonts w:ascii="Cambria Math" w:hAnsi="Cambria Math"/>
                        <w:i/>
                        <w:sz w:val="16"/>
                      </w:rPr>
                    </m:ctrlPr>
                  </m:dPr>
                  <m:e>
                    <m:r>
                      <w:rPr>
                        <w:rFonts w:ascii="Cambria Math" w:hAnsi="Cambria Math"/>
                        <w:sz w:val="16"/>
                      </w:rPr>
                      <m:t>-0.026793(V+1)+</m:t>
                    </m:r>
                    <m:f>
                      <m:fPr>
                        <m:ctrlPr>
                          <w:rPr>
                            <w:rFonts w:ascii="Cambria Math" w:hAnsi="Cambria Math"/>
                            <w:i/>
                            <w:sz w:val="16"/>
                          </w:rPr>
                        </m:ctrlPr>
                      </m:fPr>
                      <m:num>
                        <m:r>
                          <w:rPr>
                            <w:rFonts w:ascii="Cambria Math" w:hAnsi="Cambria Math"/>
                            <w:sz w:val="16"/>
                          </w:rPr>
                          <m:t>0.014898(V+1)</m:t>
                        </m:r>
                      </m:num>
                      <m:den>
                        <m:r>
                          <m:rPr>
                            <m:sty m:val="p"/>
                          </m:rPr>
                          <w:rPr>
                            <w:rFonts w:ascii="Cambria Math" w:hAnsi="Cambria Math"/>
                            <w:sz w:val="16"/>
                          </w:rPr>
                          <m:t>exp</m:t>
                        </m:r>
                        <m:r>
                          <w:rPr>
                            <w:rFonts w:ascii="Cambria Math" w:hAnsi="Cambria Math"/>
                            <w:sz w:val="16"/>
                          </w:rPr>
                          <m:t xml:space="preserve">[(V+40)/5]+1 </m:t>
                        </m:r>
                      </m:den>
                    </m:f>
                  </m:e>
                </m:d>
              </m:oMath>
            </m:oMathPara>
          </w:p>
        </w:tc>
        <w:tc>
          <w:tcPr>
            <w:tcW w:w="778" w:type="pct"/>
            <w:shd w:val="clear" w:color="auto" w:fill="auto"/>
            <w:vAlign w:val="center"/>
          </w:tcPr>
          <w:p w14:paraId="31B5D5E2"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1</m:t>
                    </m:r>
                  </m:num>
                  <m:den>
                    <m:r>
                      <w:rPr>
                        <w:rFonts w:ascii="Cambria Math" w:hAnsi="Times New Roman"/>
                        <w:sz w:val="16"/>
                        <w:szCs w:val="20"/>
                      </w:rPr>
                      <m:t>1+</m:t>
                    </m:r>
                    <m:r>
                      <w:rPr>
                        <w:rFonts w:ascii="Cambria Math" w:hAnsi="Cambria Math"/>
                        <w:sz w:val="16"/>
                        <w:szCs w:val="20"/>
                      </w:rPr>
                      <m:t>α</m:t>
                    </m:r>
                  </m:den>
                </m:f>
              </m:oMath>
            </m:oMathPara>
          </w:p>
        </w:tc>
        <w:tc>
          <w:tcPr>
            <w:tcW w:w="777" w:type="pct"/>
            <w:shd w:val="clear" w:color="auto" w:fill="auto"/>
            <w:vAlign w:val="center"/>
          </w:tcPr>
          <w:p w14:paraId="27DB0709" w14:textId="77777777" w:rsidR="00A04497" w:rsidRPr="00771828" w:rsidRDefault="005B68A9" w:rsidP="00514FE5">
            <w:pPr>
              <w:jc w:val="center"/>
              <w:rPr>
                <w:rFonts w:ascii="Times New Roman" w:hAnsi="Times New Roman"/>
                <w:bCs/>
                <w:sz w:val="16"/>
                <w:szCs w:val="20"/>
              </w:rPr>
            </w:pPr>
            <m:oMathPara>
              <m:oMath>
                <m:f>
                  <m:fPr>
                    <m:ctrlPr>
                      <w:rPr>
                        <w:rFonts w:ascii="Cambria Math" w:hAnsi="Times New Roman"/>
                        <w:i/>
                        <w:sz w:val="16"/>
                        <w:szCs w:val="20"/>
                      </w:rPr>
                    </m:ctrlPr>
                  </m:fPr>
                  <m:num>
                    <m:r>
                      <w:rPr>
                        <w:rFonts w:ascii="Cambria Math" w:hAnsi="Times New Roman"/>
                        <w:sz w:val="16"/>
                        <w:szCs w:val="20"/>
                      </w:rPr>
                      <m:t>3.2413</m:t>
                    </m:r>
                    <m:r>
                      <w:rPr>
                        <w:rFonts w:ascii="Cambria Math" w:hAnsi="Cambria Math"/>
                        <w:sz w:val="16"/>
                        <w:szCs w:val="20"/>
                      </w:rPr>
                      <m:t>β</m:t>
                    </m:r>
                  </m:num>
                  <m:den>
                    <m:r>
                      <w:rPr>
                        <w:rFonts w:ascii="Cambria Math" w:hAnsi="Times New Roman"/>
                        <w:sz w:val="16"/>
                        <w:szCs w:val="20"/>
                      </w:rPr>
                      <m:t>1+</m:t>
                    </m:r>
                    <m:r>
                      <w:rPr>
                        <w:rFonts w:ascii="Cambria Math" w:hAnsi="Cambria Math"/>
                        <w:sz w:val="16"/>
                        <w:szCs w:val="20"/>
                      </w:rPr>
                      <m:t>α</m:t>
                    </m:r>
                  </m:den>
                </m:f>
              </m:oMath>
            </m:oMathPara>
          </w:p>
        </w:tc>
      </w:tr>
      <w:tr w:rsidR="00A04497" w:rsidRPr="00086BEC" w14:paraId="2B55304B" w14:textId="77777777" w:rsidTr="00534DD3">
        <w:trPr>
          <w:trHeight w:hRule="exact" w:val="535"/>
          <w:jc w:val="center"/>
        </w:trPr>
        <w:tc>
          <w:tcPr>
            <w:tcW w:w="235" w:type="pct"/>
            <w:vMerge/>
            <w:shd w:val="clear" w:color="auto" w:fill="auto"/>
            <w:vAlign w:val="center"/>
          </w:tcPr>
          <w:p w14:paraId="3F57333A" w14:textId="77777777" w:rsidR="00A04497" w:rsidRPr="00086BEC" w:rsidRDefault="00A04497" w:rsidP="00514FE5">
            <w:pPr>
              <w:jc w:val="center"/>
              <w:rPr>
                <w:rFonts w:ascii="Times New Roman" w:hAnsi="Times New Roman"/>
                <w:i/>
                <w:noProof/>
                <w:position w:val="-10"/>
                <w:sz w:val="14"/>
                <w:szCs w:val="30"/>
              </w:rPr>
            </w:pPr>
          </w:p>
        </w:tc>
        <w:tc>
          <w:tcPr>
            <w:tcW w:w="288" w:type="pct"/>
            <w:vMerge/>
            <w:shd w:val="clear" w:color="auto" w:fill="auto"/>
            <w:vAlign w:val="center"/>
          </w:tcPr>
          <w:p w14:paraId="0F551FD9" w14:textId="77777777" w:rsidR="00A04497" w:rsidRPr="00086BEC" w:rsidRDefault="00A04497" w:rsidP="00514FE5">
            <w:pPr>
              <w:jc w:val="center"/>
              <w:rPr>
                <w:rFonts w:ascii="Times New Roman" w:hAnsi="Times New Roman"/>
                <w:i/>
                <w:noProof/>
                <w:position w:val="-10"/>
                <w:sz w:val="14"/>
                <w:szCs w:val="30"/>
              </w:rPr>
            </w:pPr>
          </w:p>
        </w:tc>
        <w:tc>
          <w:tcPr>
            <w:tcW w:w="470" w:type="pct"/>
            <w:shd w:val="clear" w:color="auto" w:fill="auto"/>
            <w:vAlign w:val="center"/>
          </w:tcPr>
          <w:p w14:paraId="4FB39143" w14:textId="77777777" w:rsidR="00A04497" w:rsidRPr="00923805" w:rsidRDefault="00A04497" w:rsidP="00514FE5">
            <w:pPr>
              <w:jc w:val="center"/>
              <w:rPr>
                <w:rFonts w:ascii="Times New Roman" w:hAnsi="Times New Roman"/>
                <w:bCs/>
                <w:i/>
                <w:sz w:val="18"/>
                <w:szCs w:val="20"/>
              </w:rPr>
            </w:pPr>
            <w:r w:rsidRPr="00923805">
              <w:rPr>
                <w:rFonts w:ascii="Times New Roman" w:hAnsi="Times New Roman"/>
                <w:i/>
                <w:sz w:val="18"/>
                <w:szCs w:val="20"/>
              </w:rPr>
              <w:t>q=1</w:t>
            </w:r>
          </w:p>
        </w:tc>
        <w:tc>
          <w:tcPr>
            <w:tcW w:w="1286" w:type="pct"/>
            <w:shd w:val="clear" w:color="auto" w:fill="auto"/>
            <w:vAlign w:val="center"/>
          </w:tcPr>
          <w:p w14:paraId="36D8917B" w14:textId="77777777" w:rsidR="00A04497" w:rsidRPr="00771828" w:rsidRDefault="00A04497" w:rsidP="00514FE5">
            <w:pPr>
              <w:jc w:val="center"/>
              <w:rPr>
                <w:rFonts w:ascii="Times New Roman" w:hAnsi="Times New Roman"/>
                <w:noProof/>
                <w:position w:val="-24"/>
                <w:sz w:val="16"/>
                <w:szCs w:val="20"/>
              </w:rPr>
            </w:pPr>
            <m:oMathPara>
              <m:oMath>
                <m:r>
                  <m:rPr>
                    <m:sty m:val="p"/>
                  </m:rPr>
                  <w:rPr>
                    <w:rFonts w:ascii="Cambria Math" w:hAnsi="Cambria Math"/>
                    <w:sz w:val="16"/>
                  </w:rPr>
                  <m:t>exp</m:t>
                </m:r>
                <m:r>
                  <w:rPr>
                    <w:rFonts w:ascii="Cambria Math" w:hAnsi="Cambria Math"/>
                    <w:sz w:val="16"/>
                  </w:rPr>
                  <m:t>[0.1144</m:t>
                </m:r>
                <m:d>
                  <m:dPr>
                    <m:ctrlPr>
                      <w:rPr>
                        <w:rFonts w:ascii="Cambria Math" w:hAnsi="Cambria Math"/>
                        <w:i/>
                        <w:sz w:val="16"/>
                      </w:rPr>
                    </m:ctrlPr>
                  </m:dPr>
                  <m:e>
                    <m:r>
                      <w:rPr>
                        <w:rFonts w:ascii="Cambria Math" w:hAnsi="Cambria Math"/>
                        <w:sz w:val="16"/>
                      </w:rPr>
                      <m:t>V+56</m:t>
                    </m:r>
                  </m:e>
                </m:d>
                <m:r>
                  <w:rPr>
                    <w:rFonts w:ascii="Cambria Math" w:hAnsi="Cambria Math"/>
                    <w:sz w:val="16"/>
                  </w:rPr>
                  <m:t>]</m:t>
                </m:r>
              </m:oMath>
            </m:oMathPara>
          </w:p>
        </w:tc>
        <w:tc>
          <w:tcPr>
            <w:tcW w:w="1166" w:type="pct"/>
            <w:shd w:val="clear" w:color="auto" w:fill="auto"/>
            <w:vAlign w:val="center"/>
          </w:tcPr>
          <w:p w14:paraId="2D51E2DE" w14:textId="77777777" w:rsidR="00A04497" w:rsidRPr="00771828" w:rsidRDefault="00A04497" w:rsidP="00514FE5">
            <w:pPr>
              <w:jc w:val="center"/>
              <w:rPr>
                <w:rFonts w:ascii="Times New Roman" w:hAnsi="Times New Roman"/>
                <w:noProof/>
                <w:position w:val="-24"/>
                <w:sz w:val="16"/>
                <w:szCs w:val="20"/>
              </w:rPr>
            </w:pPr>
            <w:r w:rsidRPr="00771828">
              <w:rPr>
                <w:rFonts w:ascii="Cambria Math" w:hAnsi="Cambria Math"/>
                <w:sz w:val="16"/>
              </w:rPr>
              <w:t>exp[0.1144𝑉+56]</w:t>
            </w:r>
          </w:p>
        </w:tc>
        <w:tc>
          <w:tcPr>
            <w:tcW w:w="778" w:type="pct"/>
            <w:shd w:val="clear" w:color="auto" w:fill="auto"/>
            <w:vAlign w:val="center"/>
          </w:tcPr>
          <w:p w14:paraId="3979278E" w14:textId="77777777" w:rsidR="00A04497" w:rsidRPr="00771828" w:rsidRDefault="005B68A9" w:rsidP="00514FE5">
            <w:pPr>
              <w:jc w:val="center"/>
              <w:rPr>
                <w:rFonts w:ascii="Times New Roman" w:hAnsi="Times New Roman"/>
                <w:sz w:val="16"/>
                <w:szCs w:val="20"/>
              </w:rPr>
            </w:pPr>
            <m:oMathPara>
              <m:oMath>
                <m:f>
                  <m:fPr>
                    <m:ctrlPr>
                      <w:rPr>
                        <w:rFonts w:ascii="Cambria Math" w:hAnsi="Times New Roman"/>
                        <w:i/>
                        <w:sz w:val="16"/>
                        <w:szCs w:val="20"/>
                      </w:rPr>
                    </m:ctrlPr>
                  </m:fPr>
                  <m:num>
                    <m:r>
                      <w:rPr>
                        <w:rFonts w:ascii="Cambria Math" w:hAnsi="Times New Roman"/>
                        <w:sz w:val="16"/>
                        <w:szCs w:val="20"/>
                      </w:rPr>
                      <m:t>1</m:t>
                    </m:r>
                  </m:num>
                  <m:den>
                    <m:r>
                      <w:rPr>
                        <w:rFonts w:ascii="Cambria Math" w:hAnsi="Times New Roman"/>
                        <w:sz w:val="16"/>
                        <w:szCs w:val="20"/>
                      </w:rPr>
                      <m:t>1+</m:t>
                    </m:r>
                    <m:r>
                      <w:rPr>
                        <w:rFonts w:ascii="Cambria Math" w:hAnsi="Cambria Math"/>
                        <w:sz w:val="16"/>
                        <w:szCs w:val="20"/>
                      </w:rPr>
                      <m:t>α</m:t>
                    </m:r>
                  </m:den>
                </m:f>
              </m:oMath>
            </m:oMathPara>
          </w:p>
          <w:p w14:paraId="77EF424E" w14:textId="77777777" w:rsidR="00A04497" w:rsidRPr="00771828" w:rsidRDefault="00A04497" w:rsidP="00514FE5">
            <w:pPr>
              <w:jc w:val="center"/>
              <w:rPr>
                <w:rFonts w:ascii="Times New Roman" w:hAnsi="Times New Roman"/>
                <w:noProof/>
                <w:position w:val="-10"/>
                <w:sz w:val="16"/>
                <w:szCs w:val="20"/>
              </w:rPr>
            </w:pPr>
          </w:p>
        </w:tc>
        <w:tc>
          <w:tcPr>
            <w:tcW w:w="777" w:type="pct"/>
            <w:shd w:val="clear" w:color="auto" w:fill="auto"/>
            <w:vAlign w:val="center"/>
          </w:tcPr>
          <w:p w14:paraId="30CFB4BB" w14:textId="77777777" w:rsidR="00A04497" w:rsidRPr="00771828" w:rsidRDefault="00A04497" w:rsidP="00514FE5">
            <w:pPr>
              <w:jc w:val="center"/>
              <w:rPr>
                <w:rFonts w:ascii="Times New Roman" w:hAnsi="Times New Roman"/>
                <w:bCs/>
                <w:sz w:val="16"/>
                <w:szCs w:val="20"/>
              </w:rPr>
            </w:pPr>
            <m:oMathPara>
              <m:oMath>
                <m:r>
                  <w:rPr>
                    <w:rFonts w:ascii="Cambria Math" w:hAnsi="Cambria Math"/>
                    <w:sz w:val="16"/>
                    <w:szCs w:val="20"/>
                  </w:rPr>
                  <m:t>0.26(V+50)</m:t>
                </m:r>
              </m:oMath>
            </m:oMathPara>
          </w:p>
        </w:tc>
      </w:tr>
      <w:tr w:rsidR="00A04497" w:rsidRPr="00086BEC" w14:paraId="1B90EDE2" w14:textId="77777777" w:rsidTr="00046EE0">
        <w:trPr>
          <w:trHeight w:hRule="exact" w:val="890"/>
          <w:jc w:val="center"/>
        </w:trPr>
        <w:tc>
          <w:tcPr>
            <w:tcW w:w="523" w:type="pct"/>
            <w:gridSpan w:val="2"/>
            <w:shd w:val="clear" w:color="auto" w:fill="auto"/>
            <w:vAlign w:val="center"/>
          </w:tcPr>
          <w:p w14:paraId="7E2A7639"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10"/>
                <w:sz w:val="14"/>
                <w:szCs w:val="20"/>
              </w:rPr>
              <w:drawing>
                <wp:inline distT="0" distB="0" distL="0" distR="0" wp14:anchorId="14EBFA7E" wp14:editId="3BF57B2E">
                  <wp:extent cx="336550" cy="241300"/>
                  <wp:effectExtent l="0" t="0" r="6350" b="0"/>
                  <wp:docPr id="233"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2" cstate="print"/>
                          <a:srcRect/>
                          <a:stretch>
                            <a:fillRect/>
                          </a:stretch>
                        </pic:blipFill>
                        <pic:spPr bwMode="auto">
                          <a:xfrm>
                            <a:off x="0" y="0"/>
                            <a:ext cx="336550" cy="241300"/>
                          </a:xfrm>
                          <a:prstGeom prst="rect">
                            <a:avLst/>
                          </a:prstGeom>
                          <a:noFill/>
                          <a:ln w="9525">
                            <a:noFill/>
                            <a:miter lim="800000"/>
                            <a:headEnd/>
                            <a:tailEnd/>
                          </a:ln>
                        </pic:spPr>
                      </pic:pic>
                    </a:graphicData>
                  </a:graphic>
                </wp:inline>
              </w:drawing>
            </w:r>
          </w:p>
        </w:tc>
        <w:tc>
          <w:tcPr>
            <w:tcW w:w="470" w:type="pct"/>
            <w:shd w:val="clear" w:color="auto" w:fill="auto"/>
            <w:vAlign w:val="center"/>
          </w:tcPr>
          <w:p w14:paraId="3E0665C3" w14:textId="77777777" w:rsidR="00A04497" w:rsidRPr="00923805" w:rsidRDefault="00A04497" w:rsidP="00514FE5">
            <w:pPr>
              <w:jc w:val="center"/>
              <w:rPr>
                <w:rFonts w:ascii="Times New Roman" w:hAnsi="Times New Roman"/>
                <w:bCs/>
                <w:i/>
                <w:sz w:val="18"/>
                <w:szCs w:val="20"/>
              </w:rPr>
            </w:pPr>
            <w:r w:rsidRPr="00923805">
              <w:rPr>
                <w:rFonts w:ascii="Times New Roman" w:hAnsi="Times New Roman"/>
                <w:bCs/>
                <w:i/>
                <w:sz w:val="18"/>
                <w:szCs w:val="20"/>
              </w:rPr>
              <w:t>p=1</w:t>
            </w:r>
          </w:p>
        </w:tc>
        <w:tc>
          <w:tcPr>
            <w:tcW w:w="1286" w:type="pct"/>
            <w:shd w:val="clear" w:color="auto" w:fill="auto"/>
            <w:vAlign w:val="center"/>
          </w:tcPr>
          <w:p w14:paraId="167AC9D3"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24"/>
                <w:sz w:val="14"/>
                <w:szCs w:val="20"/>
              </w:rPr>
              <w:drawing>
                <wp:inline distT="0" distB="0" distL="0" distR="0" wp14:anchorId="53837185" wp14:editId="74A6E50A">
                  <wp:extent cx="1382395" cy="343535"/>
                  <wp:effectExtent l="19050" t="0" r="8255" b="0"/>
                  <wp:docPr id="234" name="Picture 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pic:cNvPicPr>
                            <a:picLocks noChangeAspect="1" noChangeArrowheads="1"/>
                          </pic:cNvPicPr>
                        </pic:nvPicPr>
                        <pic:blipFill>
                          <a:blip r:embed="rId23" cstate="print"/>
                          <a:srcRect/>
                          <a:stretch>
                            <a:fillRect/>
                          </a:stretch>
                        </pic:blipFill>
                        <pic:spPr bwMode="auto">
                          <a:xfrm>
                            <a:off x="0" y="0"/>
                            <a:ext cx="1382395" cy="343535"/>
                          </a:xfrm>
                          <a:prstGeom prst="rect">
                            <a:avLst/>
                          </a:prstGeom>
                          <a:noFill/>
                          <a:ln w="9525">
                            <a:noFill/>
                            <a:miter lim="800000"/>
                            <a:headEnd/>
                            <a:tailEnd/>
                          </a:ln>
                        </pic:spPr>
                      </pic:pic>
                    </a:graphicData>
                  </a:graphic>
                </wp:inline>
              </w:drawing>
            </w:r>
          </w:p>
        </w:tc>
        <w:tc>
          <w:tcPr>
            <w:tcW w:w="1166" w:type="pct"/>
            <w:shd w:val="clear" w:color="auto" w:fill="auto"/>
            <w:vAlign w:val="center"/>
          </w:tcPr>
          <w:p w14:paraId="7F9D7146"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24"/>
                <w:sz w:val="14"/>
                <w:szCs w:val="20"/>
              </w:rPr>
              <w:drawing>
                <wp:inline distT="0" distB="0" distL="0" distR="0" wp14:anchorId="41AD95C9" wp14:editId="3B582240">
                  <wp:extent cx="1214120" cy="343535"/>
                  <wp:effectExtent l="19050" t="0" r="5080" b="0"/>
                  <wp:docPr id="235" name="Picture 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pic:cNvPicPr>
                            <a:picLocks noChangeAspect="1" noChangeArrowheads="1"/>
                          </pic:cNvPicPr>
                        </pic:nvPicPr>
                        <pic:blipFill>
                          <a:blip r:embed="rId24" cstate="print"/>
                          <a:srcRect/>
                          <a:stretch>
                            <a:fillRect/>
                          </a:stretch>
                        </pic:blipFill>
                        <pic:spPr bwMode="auto">
                          <a:xfrm>
                            <a:off x="0" y="0"/>
                            <a:ext cx="1214120" cy="343535"/>
                          </a:xfrm>
                          <a:prstGeom prst="rect">
                            <a:avLst/>
                          </a:prstGeom>
                          <a:noFill/>
                          <a:ln w="9525">
                            <a:noFill/>
                            <a:miter lim="800000"/>
                            <a:headEnd/>
                            <a:tailEnd/>
                          </a:ln>
                        </pic:spPr>
                      </pic:pic>
                    </a:graphicData>
                  </a:graphic>
                </wp:inline>
              </w:drawing>
            </w:r>
          </w:p>
        </w:tc>
        <w:tc>
          <w:tcPr>
            <w:tcW w:w="778" w:type="pct"/>
            <w:shd w:val="clear" w:color="auto" w:fill="auto"/>
            <w:vAlign w:val="center"/>
          </w:tcPr>
          <w:p w14:paraId="560F9186" w14:textId="77777777" w:rsidR="00A04497" w:rsidRPr="00086BEC" w:rsidRDefault="00A04497" w:rsidP="00514FE5">
            <w:pPr>
              <w:jc w:val="center"/>
              <w:rPr>
                <w:rFonts w:ascii="Times New Roman" w:hAnsi="Times New Roman"/>
                <w:bCs/>
                <w:sz w:val="14"/>
                <w:szCs w:val="20"/>
              </w:rPr>
            </w:pPr>
            <w:r w:rsidRPr="0078654B">
              <w:rPr>
                <w:rFonts w:ascii="Times New Roman" w:hAnsi="Times New Roman"/>
                <w:noProof/>
                <w:position w:val="-10"/>
                <w:sz w:val="14"/>
                <w:szCs w:val="20"/>
              </w:rPr>
              <w:drawing>
                <wp:inline distT="0" distB="0" distL="0" distR="0" wp14:anchorId="3F26D01C" wp14:editId="4F0A9A5D">
                  <wp:extent cx="480739" cy="171778"/>
                  <wp:effectExtent l="0" t="0" r="0" b="0"/>
                  <wp:docPr id="236" name="Picture 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pic:cNvPicPr>
                            <a:picLocks noChangeAspect="1" noChangeArrowheads="1"/>
                          </pic:cNvPicPr>
                        </pic:nvPicPr>
                        <pic:blipFill>
                          <a:blip r:embed="rId25" cstate="print"/>
                          <a:srcRect/>
                          <a:stretch>
                            <a:fillRect/>
                          </a:stretch>
                        </pic:blipFill>
                        <pic:spPr bwMode="auto">
                          <a:xfrm>
                            <a:off x="0" y="0"/>
                            <a:ext cx="477844" cy="170743"/>
                          </a:xfrm>
                          <a:prstGeom prst="rect">
                            <a:avLst/>
                          </a:prstGeom>
                          <a:noFill/>
                          <a:ln w="9525">
                            <a:noFill/>
                            <a:miter lim="800000"/>
                            <a:headEnd/>
                            <a:tailEnd/>
                          </a:ln>
                        </pic:spPr>
                      </pic:pic>
                    </a:graphicData>
                  </a:graphic>
                </wp:inline>
              </w:drawing>
            </w:r>
          </w:p>
        </w:tc>
        <w:tc>
          <w:tcPr>
            <w:tcW w:w="777" w:type="pct"/>
            <w:shd w:val="clear" w:color="auto" w:fill="auto"/>
            <w:vAlign w:val="center"/>
          </w:tcPr>
          <w:p w14:paraId="2E4EAEB4" w14:textId="77777777" w:rsidR="00A04497" w:rsidRPr="00771828" w:rsidRDefault="00A04497" w:rsidP="00514FE5">
            <w:pPr>
              <w:jc w:val="center"/>
              <w:rPr>
                <w:rFonts w:ascii="Times New Roman" w:hAnsi="Times New Roman"/>
                <w:bCs/>
                <w:sz w:val="16"/>
                <w:szCs w:val="20"/>
              </w:rPr>
            </w:pPr>
            <w:r w:rsidRPr="00771828">
              <w:rPr>
                <w:rFonts w:ascii="Times New Roman" w:hAnsi="Times New Roman"/>
                <w:bCs/>
                <w:sz w:val="16"/>
                <w:szCs w:val="20"/>
              </w:rPr>
              <w:t>1000-2000</w:t>
            </w:r>
          </w:p>
        </w:tc>
      </w:tr>
      <w:tr w:rsidR="00046EE0" w:rsidRPr="00086BEC" w14:paraId="69D59750" w14:textId="77777777" w:rsidTr="00046EE0">
        <w:trPr>
          <w:trHeight w:val="437"/>
          <w:jc w:val="center"/>
        </w:trPr>
        <w:tc>
          <w:tcPr>
            <w:tcW w:w="523" w:type="pct"/>
            <w:gridSpan w:val="2"/>
            <w:vMerge w:val="restart"/>
            <w:shd w:val="clear" w:color="auto" w:fill="auto"/>
            <w:vAlign w:val="center"/>
          </w:tcPr>
          <w:p w14:paraId="2202BD50" w14:textId="77777777" w:rsidR="00046EE0" w:rsidRPr="00E46887" w:rsidRDefault="00046EE0" w:rsidP="00046EE0">
            <w:pPr>
              <w:rPr>
                <w:rFonts w:ascii="Times New Roman" w:hAnsi="Times New Roman"/>
                <w:noProof/>
                <w:position w:val="-10"/>
                <w:sz w:val="28"/>
                <w:szCs w:val="28"/>
              </w:rPr>
            </w:pPr>
            <w:r>
              <w:rPr>
                <w:rFonts w:ascii="Times New Roman" w:hAnsi="Times New Roman"/>
                <w:noProof/>
                <w:position w:val="-10"/>
                <w:sz w:val="28"/>
                <w:szCs w:val="28"/>
              </w:rPr>
              <w:t>I</w:t>
            </w:r>
            <w:r>
              <w:rPr>
                <w:rFonts w:ascii="Times New Roman" w:hAnsi="Times New Roman"/>
                <w:noProof/>
                <w:position w:val="-10"/>
                <w:sz w:val="28"/>
                <w:szCs w:val="28"/>
                <w:vertAlign w:val="subscript"/>
              </w:rPr>
              <w:t xml:space="preserve">Nav </w:t>
            </w:r>
            <w:r w:rsidRPr="00E46887">
              <w:rPr>
                <w:rFonts w:ascii="Times New Roman" w:hAnsi="Times New Roman"/>
                <w:noProof/>
                <w:position w:val="-10"/>
                <w:sz w:val="28"/>
                <w:szCs w:val="28"/>
                <w:vertAlign w:val="subscript"/>
              </w:rPr>
              <w:t>1.2</w:t>
            </w:r>
          </w:p>
        </w:tc>
        <w:tc>
          <w:tcPr>
            <w:tcW w:w="470" w:type="pct"/>
            <w:shd w:val="clear" w:color="auto" w:fill="auto"/>
            <w:vAlign w:val="center"/>
          </w:tcPr>
          <w:p w14:paraId="5E25611B" w14:textId="77777777" w:rsidR="00046EE0" w:rsidRPr="00923805" w:rsidRDefault="00046EE0" w:rsidP="00046EE0">
            <w:pPr>
              <w:jc w:val="center"/>
              <w:rPr>
                <w:rFonts w:ascii="Times New Roman" w:hAnsi="Times New Roman"/>
                <w:bCs/>
                <w:i/>
                <w:sz w:val="18"/>
                <w:szCs w:val="20"/>
              </w:rPr>
            </w:pPr>
            <w:r>
              <w:rPr>
                <w:rFonts w:ascii="Times New Roman" w:hAnsi="Times New Roman"/>
                <w:bCs/>
                <w:i/>
                <w:sz w:val="18"/>
                <w:szCs w:val="20"/>
              </w:rPr>
              <w:t>m = 3</w:t>
            </w:r>
          </w:p>
        </w:tc>
        <w:tc>
          <w:tcPr>
            <w:tcW w:w="1286" w:type="pct"/>
            <w:shd w:val="clear" w:color="auto" w:fill="auto"/>
            <w:vAlign w:val="center"/>
          </w:tcPr>
          <w:p w14:paraId="5B0B27BE"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0.182(</m:t>
                    </m:r>
                    <m:r>
                      <w:rPr>
                        <w:rFonts w:ascii="Cambria Math" w:hAnsi="Cambria Math"/>
                        <w:sz w:val="16"/>
                        <w:szCs w:val="20"/>
                      </w:rPr>
                      <m:t>V</m:t>
                    </m:r>
                    <m:r>
                      <w:rPr>
                        <w:rFonts w:ascii="Cambria Math" w:hAnsi="Times New Roman"/>
                        <w:sz w:val="16"/>
                        <w:szCs w:val="20"/>
                      </w:rPr>
                      <m:t>+43)</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+43</m:t>
                            </m:r>
                          </m:num>
                          <m:den>
                            <m:r>
                              <w:rPr>
                                <w:rFonts w:ascii="Cambria Math" w:hAnsi="Times New Roman"/>
                                <w:sz w:val="16"/>
                                <w:szCs w:val="20"/>
                              </w:rPr>
                              <m:t>7</m:t>
                            </m:r>
                          </m:den>
                        </m:f>
                      </m:e>
                    </m:d>
                    <m:r>
                      <w:rPr>
                        <w:rFonts w:ascii="Cambria Math" w:hAnsi="Cambria Math"/>
                        <w:sz w:val="16"/>
                        <w:szCs w:val="20"/>
                      </w:rPr>
                      <m:t>+</m:t>
                    </m:r>
                    <m:r>
                      <w:rPr>
                        <w:rFonts w:ascii="Cambria Math" w:hAnsi="Times New Roman"/>
                        <w:sz w:val="16"/>
                        <w:szCs w:val="20"/>
                      </w:rPr>
                      <m:t xml:space="preserve">1 </m:t>
                    </m:r>
                  </m:den>
                </m:f>
              </m:oMath>
            </m:oMathPara>
          </w:p>
        </w:tc>
        <w:tc>
          <w:tcPr>
            <w:tcW w:w="1166" w:type="pct"/>
            <w:shd w:val="clear" w:color="auto" w:fill="auto"/>
            <w:vAlign w:val="center"/>
          </w:tcPr>
          <w:p w14:paraId="5600832E"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0.182(</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m:t>
                    </m:r>
                    <m:r>
                      <w:rPr>
                        <w:rFonts w:ascii="Cambria Math" w:hAnsi="Times New Roman"/>
                        <w:sz w:val="16"/>
                        <w:szCs w:val="20"/>
                      </w:rPr>
                      <m:t>43)</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m:t>
                            </m:r>
                            <m:r>
                              <w:rPr>
                                <w:rFonts w:ascii="Cambria Math" w:hAnsi="Times New Roman"/>
                                <w:sz w:val="16"/>
                                <w:szCs w:val="20"/>
                              </w:rPr>
                              <m:t>43</m:t>
                            </m:r>
                          </m:num>
                          <m:den>
                            <m:r>
                              <w:rPr>
                                <w:rFonts w:ascii="Cambria Math" w:hAnsi="Times New Roman"/>
                                <w:sz w:val="16"/>
                                <w:szCs w:val="20"/>
                              </w:rPr>
                              <m:t>7</m:t>
                            </m:r>
                          </m:den>
                        </m:f>
                      </m:e>
                    </m:d>
                    <m:r>
                      <w:rPr>
                        <w:rFonts w:ascii="Cambria Math" w:hAnsi="Cambria Math"/>
                        <w:sz w:val="16"/>
                        <w:szCs w:val="20"/>
                      </w:rPr>
                      <m:t>+</m:t>
                    </m:r>
                    <m:r>
                      <w:rPr>
                        <w:rFonts w:ascii="Cambria Math" w:hAnsi="Times New Roman"/>
                        <w:sz w:val="16"/>
                        <w:szCs w:val="20"/>
                      </w:rPr>
                      <m:t xml:space="preserve">1 </m:t>
                    </m:r>
                  </m:den>
                </m:f>
              </m:oMath>
            </m:oMathPara>
          </w:p>
        </w:tc>
        <w:tc>
          <w:tcPr>
            <w:tcW w:w="778" w:type="pct"/>
            <w:shd w:val="clear" w:color="auto" w:fill="auto"/>
            <w:vAlign w:val="center"/>
          </w:tcPr>
          <w:p w14:paraId="6CB56FC6" w14:textId="77777777" w:rsidR="00046EE0" w:rsidRPr="0078654B" w:rsidRDefault="00046EE0" w:rsidP="00046EE0">
            <w:pPr>
              <w:jc w:val="center"/>
              <w:rPr>
                <w:rFonts w:ascii="Times New Roman" w:hAnsi="Times New Roman"/>
                <w:noProof/>
                <w:position w:val="-10"/>
                <w:sz w:val="14"/>
                <w:szCs w:val="20"/>
              </w:rPr>
            </w:pPr>
            <w:r w:rsidRPr="0078654B">
              <w:rPr>
                <w:rFonts w:ascii="Times New Roman" w:hAnsi="Times New Roman"/>
                <w:noProof/>
                <w:position w:val="-10"/>
                <w:sz w:val="14"/>
                <w:szCs w:val="20"/>
              </w:rPr>
              <w:drawing>
                <wp:inline distT="0" distB="0" distL="0" distR="0" wp14:anchorId="64D0B39B" wp14:editId="358728A3">
                  <wp:extent cx="480739" cy="171778"/>
                  <wp:effectExtent l="0" t="0" r="0" b="0"/>
                  <wp:docPr id="11" name="Picture 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pic:cNvPicPr>
                            <a:picLocks noChangeAspect="1" noChangeArrowheads="1"/>
                          </pic:cNvPicPr>
                        </pic:nvPicPr>
                        <pic:blipFill>
                          <a:blip r:embed="rId25" cstate="print"/>
                          <a:srcRect/>
                          <a:stretch>
                            <a:fillRect/>
                          </a:stretch>
                        </pic:blipFill>
                        <pic:spPr bwMode="auto">
                          <a:xfrm>
                            <a:off x="0" y="0"/>
                            <a:ext cx="477844" cy="170743"/>
                          </a:xfrm>
                          <a:prstGeom prst="rect">
                            <a:avLst/>
                          </a:prstGeom>
                          <a:noFill/>
                          <a:ln w="9525">
                            <a:noFill/>
                            <a:miter lim="800000"/>
                            <a:headEnd/>
                            <a:tailEnd/>
                          </a:ln>
                        </pic:spPr>
                      </pic:pic>
                    </a:graphicData>
                  </a:graphic>
                </wp:inline>
              </w:drawing>
            </w:r>
          </w:p>
        </w:tc>
        <w:tc>
          <w:tcPr>
            <w:tcW w:w="777" w:type="pct"/>
            <w:shd w:val="clear" w:color="auto" w:fill="auto"/>
            <w:vAlign w:val="center"/>
          </w:tcPr>
          <w:p w14:paraId="078DE6A2" w14:textId="77777777" w:rsidR="00046EE0" w:rsidRPr="00771828" w:rsidRDefault="00046EE0" w:rsidP="00046EE0">
            <w:pPr>
              <w:jc w:val="center"/>
              <w:rPr>
                <w:rFonts w:ascii="Times New Roman" w:hAnsi="Times New Roman"/>
                <w:bCs/>
                <w:sz w:val="16"/>
                <w:szCs w:val="20"/>
              </w:rPr>
            </w:pPr>
            <w:r w:rsidRPr="0078654B">
              <w:rPr>
                <w:rFonts w:ascii="Times New Roman" w:hAnsi="Times New Roman"/>
                <w:noProof/>
                <w:sz w:val="14"/>
                <w:szCs w:val="20"/>
              </w:rPr>
              <w:drawing>
                <wp:inline distT="0" distB="0" distL="0" distR="0" wp14:anchorId="1D2EBB33" wp14:editId="24D06008">
                  <wp:extent cx="409575" cy="153670"/>
                  <wp:effectExtent l="0" t="0" r="9525" b="0"/>
                  <wp:docPr id="5"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r w:rsidR="00046EE0" w:rsidRPr="00086BEC" w14:paraId="2FC560EB" w14:textId="77777777" w:rsidTr="00046EE0">
        <w:trPr>
          <w:trHeight w:hRule="exact" w:val="667"/>
          <w:jc w:val="center"/>
        </w:trPr>
        <w:tc>
          <w:tcPr>
            <w:tcW w:w="523" w:type="pct"/>
            <w:gridSpan w:val="2"/>
            <w:vMerge/>
            <w:shd w:val="clear" w:color="auto" w:fill="auto"/>
            <w:vAlign w:val="center"/>
          </w:tcPr>
          <w:p w14:paraId="421AB653" w14:textId="77777777" w:rsidR="00046EE0" w:rsidRDefault="00046EE0" w:rsidP="00046EE0">
            <w:pPr>
              <w:rPr>
                <w:rFonts w:ascii="Times New Roman" w:hAnsi="Times New Roman"/>
                <w:noProof/>
                <w:position w:val="-10"/>
                <w:sz w:val="28"/>
                <w:szCs w:val="28"/>
              </w:rPr>
            </w:pPr>
          </w:p>
        </w:tc>
        <w:tc>
          <w:tcPr>
            <w:tcW w:w="470" w:type="pct"/>
            <w:shd w:val="clear" w:color="auto" w:fill="auto"/>
            <w:vAlign w:val="center"/>
          </w:tcPr>
          <w:p w14:paraId="15D154F6" w14:textId="77777777" w:rsidR="00046EE0" w:rsidRPr="00923805" w:rsidRDefault="00046EE0" w:rsidP="00046EE0">
            <w:pPr>
              <w:jc w:val="center"/>
              <w:rPr>
                <w:rFonts w:ascii="Times New Roman" w:hAnsi="Times New Roman"/>
                <w:bCs/>
                <w:i/>
                <w:sz w:val="18"/>
                <w:szCs w:val="20"/>
              </w:rPr>
            </w:pPr>
            <w:r>
              <w:rPr>
                <w:rFonts w:ascii="Times New Roman" w:hAnsi="Times New Roman"/>
                <w:bCs/>
                <w:i/>
                <w:sz w:val="18"/>
                <w:szCs w:val="20"/>
              </w:rPr>
              <w:t>h = 1</w:t>
            </w:r>
          </w:p>
        </w:tc>
        <w:tc>
          <w:tcPr>
            <w:tcW w:w="1286" w:type="pct"/>
            <w:shd w:val="clear" w:color="auto" w:fill="auto"/>
            <w:vAlign w:val="center"/>
          </w:tcPr>
          <w:p w14:paraId="1AB52DCC"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0.024(</m:t>
                    </m:r>
                    <m:r>
                      <w:rPr>
                        <w:rFonts w:ascii="Cambria Math" w:hAnsi="Cambria Math"/>
                        <w:sz w:val="16"/>
                        <w:szCs w:val="20"/>
                      </w:rPr>
                      <m:t>V</m:t>
                    </m:r>
                    <m:r>
                      <w:rPr>
                        <w:rFonts w:ascii="Cambria Math" w:hAnsi="Times New Roman"/>
                        <w:sz w:val="16"/>
                        <w:szCs w:val="20"/>
                      </w:rPr>
                      <m:t>+50)</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+50</m:t>
                            </m:r>
                          </m:num>
                          <m:den>
                            <m:r>
                              <w:rPr>
                                <w:rFonts w:ascii="Cambria Math" w:hAnsi="Times New Roman"/>
                                <w:sz w:val="16"/>
                                <w:szCs w:val="20"/>
                              </w:rPr>
                              <m:t>5</m:t>
                            </m:r>
                          </m:den>
                        </m:f>
                      </m:e>
                    </m:d>
                    <m:r>
                      <w:rPr>
                        <w:rFonts w:ascii="Cambria Math" w:hAnsi="Cambria Math"/>
                        <w:sz w:val="16"/>
                        <w:szCs w:val="20"/>
                      </w:rPr>
                      <m:t>+</m:t>
                    </m:r>
                    <m:r>
                      <w:rPr>
                        <w:rFonts w:ascii="Cambria Math" w:hAnsi="Times New Roman"/>
                        <w:sz w:val="16"/>
                        <w:szCs w:val="20"/>
                      </w:rPr>
                      <m:t xml:space="preserve">1 </m:t>
                    </m:r>
                  </m:den>
                </m:f>
              </m:oMath>
            </m:oMathPara>
          </w:p>
        </w:tc>
        <w:tc>
          <w:tcPr>
            <w:tcW w:w="1166" w:type="pct"/>
            <w:shd w:val="clear" w:color="auto" w:fill="auto"/>
            <w:vAlign w:val="center"/>
          </w:tcPr>
          <w:p w14:paraId="33AAA913"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0.024(</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50)</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m:t>
                            </m:r>
                            <m:r>
                              <w:rPr>
                                <w:rFonts w:ascii="Cambria Math" w:hAnsi="Times New Roman"/>
                                <w:sz w:val="16"/>
                                <w:szCs w:val="20"/>
                              </w:rPr>
                              <m:t>50</m:t>
                            </m:r>
                          </m:num>
                          <m:den>
                            <m:r>
                              <w:rPr>
                                <w:rFonts w:ascii="Cambria Math" w:hAnsi="Times New Roman"/>
                                <w:sz w:val="16"/>
                                <w:szCs w:val="20"/>
                              </w:rPr>
                              <m:t>5</m:t>
                            </m:r>
                          </m:den>
                        </m:f>
                      </m:e>
                    </m:d>
                    <m:r>
                      <w:rPr>
                        <w:rFonts w:ascii="Cambria Math" w:hAnsi="Cambria Math"/>
                        <w:sz w:val="16"/>
                        <w:szCs w:val="20"/>
                      </w:rPr>
                      <m:t>+</m:t>
                    </m:r>
                    <m:r>
                      <w:rPr>
                        <w:rFonts w:ascii="Cambria Math" w:hAnsi="Times New Roman"/>
                        <w:sz w:val="16"/>
                        <w:szCs w:val="20"/>
                      </w:rPr>
                      <m:t xml:space="preserve">1 </m:t>
                    </m:r>
                  </m:den>
                </m:f>
              </m:oMath>
            </m:oMathPara>
          </w:p>
        </w:tc>
        <w:tc>
          <w:tcPr>
            <w:tcW w:w="778" w:type="pct"/>
            <w:shd w:val="clear" w:color="auto" w:fill="auto"/>
            <w:vAlign w:val="center"/>
          </w:tcPr>
          <w:p w14:paraId="3525200F" w14:textId="77777777" w:rsidR="00046EE0" w:rsidRPr="0078654B" w:rsidRDefault="005B68A9" w:rsidP="00046EE0">
            <w:pPr>
              <w:jc w:val="center"/>
              <w:rPr>
                <w:rFonts w:ascii="Times New Roman" w:hAnsi="Times New Roman"/>
                <w:noProof/>
                <w:position w:val="-10"/>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V+72</m:t>
                                </m:r>
                              </m:num>
                              <m:den>
                                <m:r>
                                  <w:rPr>
                                    <w:rFonts w:ascii="Cambria Math" w:hAnsi="Cambria Math"/>
                                    <w:sz w:val="16"/>
                                    <w:szCs w:val="20"/>
                                  </w:rPr>
                                  <m:t>6.2</m:t>
                                </m:r>
                              </m:den>
                            </m:f>
                          </m:e>
                        </m:d>
                        <m:ctrlPr>
                          <w:rPr>
                            <w:rFonts w:ascii="Cambria Math" w:hAnsi="Cambria Math"/>
                            <w:i/>
                            <w:sz w:val="16"/>
                            <w:szCs w:val="20"/>
                          </w:rPr>
                        </m:ctrlPr>
                      </m:e>
                    </m:func>
                    <m:r>
                      <w:rPr>
                        <w:rFonts w:ascii="Cambria Math" w:hAnsi="Cambria Math"/>
                        <w:sz w:val="16"/>
                        <w:szCs w:val="20"/>
                      </w:rPr>
                      <m:t>+1</m:t>
                    </m:r>
                  </m:den>
                </m:f>
              </m:oMath>
            </m:oMathPara>
          </w:p>
        </w:tc>
        <w:tc>
          <w:tcPr>
            <w:tcW w:w="777" w:type="pct"/>
            <w:shd w:val="clear" w:color="auto" w:fill="auto"/>
            <w:vAlign w:val="center"/>
          </w:tcPr>
          <w:p w14:paraId="6C4BB756" w14:textId="77777777" w:rsidR="00046EE0" w:rsidRPr="00771828" w:rsidRDefault="00046EE0" w:rsidP="00046EE0">
            <w:pPr>
              <w:jc w:val="center"/>
              <w:rPr>
                <w:rFonts w:ascii="Times New Roman" w:hAnsi="Times New Roman"/>
                <w:bCs/>
                <w:sz w:val="16"/>
                <w:szCs w:val="20"/>
              </w:rPr>
            </w:pPr>
            <w:r w:rsidRPr="0078654B">
              <w:rPr>
                <w:rFonts w:ascii="Times New Roman" w:hAnsi="Times New Roman"/>
                <w:noProof/>
                <w:sz w:val="14"/>
                <w:szCs w:val="20"/>
              </w:rPr>
              <w:drawing>
                <wp:inline distT="0" distB="0" distL="0" distR="0" wp14:anchorId="6900D7D7" wp14:editId="60653124">
                  <wp:extent cx="409575" cy="153670"/>
                  <wp:effectExtent l="0" t="0" r="9525" b="0"/>
                  <wp:docPr id="6"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r w:rsidR="00046EE0" w:rsidRPr="00086BEC" w14:paraId="5897B56C" w14:textId="77777777" w:rsidTr="00046EE0">
        <w:trPr>
          <w:trHeight w:val="675"/>
          <w:jc w:val="center"/>
        </w:trPr>
        <w:tc>
          <w:tcPr>
            <w:tcW w:w="523" w:type="pct"/>
            <w:gridSpan w:val="2"/>
            <w:vMerge w:val="restart"/>
            <w:shd w:val="clear" w:color="auto" w:fill="auto"/>
            <w:vAlign w:val="center"/>
          </w:tcPr>
          <w:p w14:paraId="4223E8D1" w14:textId="77777777" w:rsidR="00046EE0" w:rsidRPr="00E46887" w:rsidRDefault="00046EE0" w:rsidP="00046EE0">
            <w:pPr>
              <w:rPr>
                <w:rFonts w:ascii="Times New Roman" w:hAnsi="Times New Roman"/>
                <w:noProof/>
                <w:position w:val="-10"/>
                <w:sz w:val="28"/>
                <w:szCs w:val="28"/>
                <w:vertAlign w:val="subscript"/>
              </w:rPr>
            </w:pPr>
            <w:r>
              <w:rPr>
                <w:rFonts w:ascii="Times New Roman" w:hAnsi="Times New Roman"/>
                <w:noProof/>
                <w:position w:val="-10"/>
                <w:sz w:val="28"/>
                <w:szCs w:val="28"/>
              </w:rPr>
              <w:t>I</w:t>
            </w:r>
            <w:r>
              <w:rPr>
                <w:rFonts w:ascii="Times New Roman" w:hAnsi="Times New Roman"/>
                <w:noProof/>
                <w:position w:val="-10"/>
                <w:sz w:val="28"/>
                <w:szCs w:val="28"/>
                <w:vertAlign w:val="subscript"/>
              </w:rPr>
              <w:t>Nav 1.6</w:t>
            </w:r>
          </w:p>
        </w:tc>
        <w:tc>
          <w:tcPr>
            <w:tcW w:w="470" w:type="pct"/>
            <w:shd w:val="clear" w:color="auto" w:fill="auto"/>
            <w:vAlign w:val="center"/>
          </w:tcPr>
          <w:p w14:paraId="76A784C5" w14:textId="77777777" w:rsidR="00046EE0" w:rsidRPr="00923805" w:rsidRDefault="00046EE0" w:rsidP="00046EE0">
            <w:pPr>
              <w:jc w:val="center"/>
              <w:rPr>
                <w:rFonts w:ascii="Times New Roman" w:hAnsi="Times New Roman"/>
                <w:bCs/>
                <w:i/>
                <w:sz w:val="18"/>
                <w:szCs w:val="20"/>
              </w:rPr>
            </w:pPr>
            <w:r>
              <w:rPr>
                <w:rFonts w:ascii="Times New Roman" w:hAnsi="Times New Roman"/>
                <w:bCs/>
                <w:i/>
                <w:sz w:val="18"/>
                <w:szCs w:val="20"/>
              </w:rPr>
              <w:t>m = 3</w:t>
            </w:r>
          </w:p>
        </w:tc>
        <w:tc>
          <w:tcPr>
            <w:tcW w:w="1286" w:type="pct"/>
            <w:shd w:val="clear" w:color="auto" w:fill="auto"/>
            <w:vAlign w:val="center"/>
          </w:tcPr>
          <w:p w14:paraId="139D7A85"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0.182(</m:t>
                    </m:r>
                    <m:r>
                      <w:rPr>
                        <w:rFonts w:ascii="Cambria Math" w:hAnsi="Cambria Math"/>
                        <w:sz w:val="16"/>
                        <w:szCs w:val="20"/>
                      </w:rPr>
                      <m:t>V</m:t>
                    </m:r>
                    <m:r>
                      <w:rPr>
                        <w:rFonts w:ascii="Cambria Math" w:hAnsi="Times New Roman"/>
                        <w:sz w:val="16"/>
                        <w:szCs w:val="20"/>
                      </w:rPr>
                      <m:t>+43)</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+43</m:t>
                            </m:r>
                          </m:num>
                          <m:den>
                            <m:r>
                              <w:rPr>
                                <w:rFonts w:ascii="Cambria Math" w:hAnsi="Times New Roman"/>
                                <w:sz w:val="16"/>
                                <w:szCs w:val="20"/>
                              </w:rPr>
                              <m:t>6</m:t>
                            </m:r>
                          </m:den>
                        </m:f>
                      </m:e>
                    </m:d>
                    <m:r>
                      <w:rPr>
                        <w:rFonts w:ascii="Cambria Math" w:hAnsi="Cambria Math"/>
                        <w:sz w:val="16"/>
                        <w:szCs w:val="20"/>
                      </w:rPr>
                      <m:t>+</m:t>
                    </m:r>
                    <m:r>
                      <w:rPr>
                        <w:rFonts w:ascii="Cambria Math" w:hAnsi="Times New Roman"/>
                        <w:sz w:val="16"/>
                        <w:szCs w:val="20"/>
                      </w:rPr>
                      <m:t xml:space="preserve">1 </m:t>
                    </m:r>
                  </m:den>
                </m:f>
              </m:oMath>
            </m:oMathPara>
          </w:p>
        </w:tc>
        <w:tc>
          <w:tcPr>
            <w:tcW w:w="1166" w:type="pct"/>
            <w:shd w:val="clear" w:color="auto" w:fill="auto"/>
            <w:vAlign w:val="center"/>
          </w:tcPr>
          <w:p w14:paraId="1B720B06"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0.182(</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43)</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43</m:t>
                            </m:r>
                          </m:num>
                          <m:den>
                            <m:r>
                              <w:rPr>
                                <w:rFonts w:ascii="Cambria Math" w:hAnsi="Times New Roman"/>
                                <w:sz w:val="16"/>
                                <w:szCs w:val="20"/>
                              </w:rPr>
                              <m:t>6</m:t>
                            </m:r>
                          </m:den>
                        </m:f>
                      </m:e>
                    </m:d>
                    <m:r>
                      <w:rPr>
                        <w:rFonts w:ascii="Cambria Math" w:hAnsi="Cambria Math"/>
                        <w:sz w:val="16"/>
                        <w:szCs w:val="20"/>
                      </w:rPr>
                      <m:t>+</m:t>
                    </m:r>
                    <m:r>
                      <w:rPr>
                        <w:rFonts w:ascii="Cambria Math" w:hAnsi="Times New Roman"/>
                        <w:sz w:val="16"/>
                        <w:szCs w:val="20"/>
                      </w:rPr>
                      <m:t xml:space="preserve">1 </m:t>
                    </m:r>
                  </m:den>
                </m:f>
              </m:oMath>
            </m:oMathPara>
          </w:p>
        </w:tc>
        <w:tc>
          <w:tcPr>
            <w:tcW w:w="778" w:type="pct"/>
            <w:shd w:val="clear" w:color="auto" w:fill="auto"/>
            <w:vAlign w:val="center"/>
          </w:tcPr>
          <w:p w14:paraId="011D9C55" w14:textId="77777777" w:rsidR="00046EE0" w:rsidRPr="0078654B" w:rsidRDefault="00046EE0" w:rsidP="00046EE0">
            <w:pPr>
              <w:jc w:val="center"/>
              <w:rPr>
                <w:rFonts w:ascii="Times New Roman" w:hAnsi="Times New Roman"/>
                <w:noProof/>
                <w:position w:val="-10"/>
                <w:sz w:val="14"/>
                <w:szCs w:val="20"/>
              </w:rPr>
            </w:pPr>
            <w:r w:rsidRPr="0078654B">
              <w:rPr>
                <w:rFonts w:ascii="Times New Roman" w:hAnsi="Times New Roman"/>
                <w:noProof/>
                <w:position w:val="-10"/>
                <w:sz w:val="14"/>
                <w:szCs w:val="20"/>
              </w:rPr>
              <w:drawing>
                <wp:inline distT="0" distB="0" distL="0" distR="0" wp14:anchorId="251B0A58" wp14:editId="1968AAC3">
                  <wp:extent cx="480739" cy="171778"/>
                  <wp:effectExtent l="0" t="0" r="0" b="0"/>
                  <wp:docPr id="13" name="Picture 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pic:cNvPicPr>
                            <a:picLocks noChangeAspect="1" noChangeArrowheads="1"/>
                          </pic:cNvPicPr>
                        </pic:nvPicPr>
                        <pic:blipFill>
                          <a:blip r:embed="rId25" cstate="print"/>
                          <a:srcRect/>
                          <a:stretch>
                            <a:fillRect/>
                          </a:stretch>
                        </pic:blipFill>
                        <pic:spPr bwMode="auto">
                          <a:xfrm>
                            <a:off x="0" y="0"/>
                            <a:ext cx="477844" cy="170743"/>
                          </a:xfrm>
                          <a:prstGeom prst="rect">
                            <a:avLst/>
                          </a:prstGeom>
                          <a:noFill/>
                          <a:ln w="9525">
                            <a:noFill/>
                            <a:miter lim="800000"/>
                            <a:headEnd/>
                            <a:tailEnd/>
                          </a:ln>
                        </pic:spPr>
                      </pic:pic>
                    </a:graphicData>
                  </a:graphic>
                </wp:inline>
              </w:drawing>
            </w:r>
          </w:p>
        </w:tc>
        <w:tc>
          <w:tcPr>
            <w:tcW w:w="777" w:type="pct"/>
            <w:shd w:val="clear" w:color="auto" w:fill="auto"/>
            <w:vAlign w:val="center"/>
          </w:tcPr>
          <w:p w14:paraId="6803105D" w14:textId="77777777" w:rsidR="00046EE0" w:rsidRPr="00771828" w:rsidRDefault="00046EE0" w:rsidP="00046EE0">
            <w:pPr>
              <w:jc w:val="center"/>
              <w:rPr>
                <w:rFonts w:ascii="Times New Roman" w:hAnsi="Times New Roman"/>
                <w:bCs/>
                <w:sz w:val="16"/>
                <w:szCs w:val="20"/>
              </w:rPr>
            </w:pPr>
            <w:r w:rsidRPr="0078654B">
              <w:rPr>
                <w:rFonts w:ascii="Times New Roman" w:hAnsi="Times New Roman"/>
                <w:noProof/>
                <w:sz w:val="14"/>
                <w:szCs w:val="20"/>
              </w:rPr>
              <w:drawing>
                <wp:inline distT="0" distB="0" distL="0" distR="0" wp14:anchorId="5F6BB7AE" wp14:editId="42727AEF">
                  <wp:extent cx="409575" cy="153670"/>
                  <wp:effectExtent l="0" t="0" r="9525" b="0"/>
                  <wp:docPr id="7"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r w:rsidR="00046EE0" w:rsidRPr="00086BEC" w14:paraId="2DE699A3" w14:textId="77777777" w:rsidTr="00046EE0">
        <w:trPr>
          <w:trHeight w:hRule="exact" w:val="667"/>
          <w:jc w:val="center"/>
        </w:trPr>
        <w:tc>
          <w:tcPr>
            <w:tcW w:w="523" w:type="pct"/>
            <w:gridSpan w:val="2"/>
            <w:vMerge/>
            <w:shd w:val="clear" w:color="auto" w:fill="auto"/>
            <w:vAlign w:val="center"/>
          </w:tcPr>
          <w:p w14:paraId="4F17DC48" w14:textId="77777777" w:rsidR="00046EE0" w:rsidRDefault="00046EE0" w:rsidP="00046EE0">
            <w:pPr>
              <w:rPr>
                <w:rFonts w:ascii="Times New Roman" w:hAnsi="Times New Roman"/>
                <w:noProof/>
                <w:position w:val="-10"/>
                <w:sz w:val="28"/>
                <w:szCs w:val="28"/>
              </w:rPr>
            </w:pPr>
          </w:p>
        </w:tc>
        <w:tc>
          <w:tcPr>
            <w:tcW w:w="470" w:type="pct"/>
            <w:shd w:val="clear" w:color="auto" w:fill="auto"/>
            <w:vAlign w:val="center"/>
          </w:tcPr>
          <w:p w14:paraId="616A8D25" w14:textId="77777777" w:rsidR="00046EE0" w:rsidRDefault="00046EE0" w:rsidP="00046EE0">
            <w:pPr>
              <w:jc w:val="center"/>
              <w:rPr>
                <w:rFonts w:ascii="Times New Roman" w:hAnsi="Times New Roman"/>
                <w:bCs/>
                <w:i/>
                <w:sz w:val="18"/>
                <w:szCs w:val="20"/>
              </w:rPr>
            </w:pPr>
            <w:r>
              <w:rPr>
                <w:rFonts w:ascii="Times New Roman" w:hAnsi="Times New Roman"/>
                <w:bCs/>
                <w:i/>
                <w:sz w:val="18"/>
                <w:szCs w:val="20"/>
              </w:rPr>
              <w:t>h = 1</w:t>
            </w:r>
          </w:p>
        </w:tc>
        <w:tc>
          <w:tcPr>
            <w:tcW w:w="1286" w:type="pct"/>
            <w:shd w:val="clear" w:color="auto" w:fill="auto"/>
            <w:vAlign w:val="center"/>
          </w:tcPr>
          <w:p w14:paraId="4FB5C039"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0.024(</m:t>
                    </m:r>
                    <m:r>
                      <w:rPr>
                        <w:rFonts w:ascii="Cambria Math" w:hAnsi="Cambria Math"/>
                        <w:sz w:val="16"/>
                        <w:szCs w:val="20"/>
                      </w:rPr>
                      <m:t>V</m:t>
                    </m:r>
                    <m:r>
                      <w:rPr>
                        <w:rFonts w:ascii="Cambria Math" w:hAnsi="Times New Roman"/>
                        <w:sz w:val="16"/>
                        <w:szCs w:val="20"/>
                      </w:rPr>
                      <m:t>+50)</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+50</m:t>
                            </m:r>
                          </m:num>
                          <m:den>
                            <m:r>
                              <w:rPr>
                                <w:rFonts w:ascii="Cambria Math" w:hAnsi="Times New Roman"/>
                                <w:sz w:val="16"/>
                                <w:szCs w:val="20"/>
                              </w:rPr>
                              <m:t>5</m:t>
                            </m:r>
                          </m:den>
                        </m:f>
                      </m:e>
                    </m:d>
                    <m:r>
                      <w:rPr>
                        <w:rFonts w:ascii="Cambria Math" w:hAnsi="Cambria Math"/>
                        <w:sz w:val="16"/>
                        <w:szCs w:val="20"/>
                      </w:rPr>
                      <m:t>+</m:t>
                    </m:r>
                    <m:r>
                      <w:rPr>
                        <w:rFonts w:ascii="Cambria Math" w:hAnsi="Times New Roman"/>
                        <w:sz w:val="16"/>
                        <w:szCs w:val="20"/>
                      </w:rPr>
                      <m:t xml:space="preserve">1 </m:t>
                    </m:r>
                  </m:den>
                </m:f>
              </m:oMath>
            </m:oMathPara>
          </w:p>
        </w:tc>
        <w:tc>
          <w:tcPr>
            <w:tcW w:w="1166" w:type="pct"/>
            <w:shd w:val="clear" w:color="auto" w:fill="auto"/>
            <w:vAlign w:val="center"/>
          </w:tcPr>
          <w:p w14:paraId="0A9C273F"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0.024(</m:t>
                    </m:r>
                    <m:r>
                      <w:rPr>
                        <w:rFonts w:ascii="Cambria Math" w:hAnsi="Times New Roman"/>
                        <w:sz w:val="16"/>
                        <w:szCs w:val="20"/>
                      </w:rPr>
                      <m:t>-</m:t>
                    </m:r>
                    <m:r>
                      <w:rPr>
                        <w:rFonts w:ascii="Cambria Math" w:hAnsi="Cambria Math"/>
                        <w:sz w:val="16"/>
                        <w:szCs w:val="20"/>
                      </w:rPr>
                      <m:t>V-</m:t>
                    </m:r>
                    <m:r>
                      <w:rPr>
                        <w:rFonts w:ascii="Cambria Math" w:hAnsi="Times New Roman"/>
                        <w:sz w:val="16"/>
                        <w:szCs w:val="20"/>
                      </w:rPr>
                      <m:t>50)</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50</m:t>
                            </m:r>
                          </m:num>
                          <m:den>
                            <m:r>
                              <w:rPr>
                                <w:rFonts w:ascii="Cambria Math" w:hAnsi="Times New Roman"/>
                                <w:sz w:val="16"/>
                                <w:szCs w:val="20"/>
                              </w:rPr>
                              <m:t>5</m:t>
                            </m:r>
                          </m:den>
                        </m:f>
                      </m:e>
                    </m:d>
                    <m:r>
                      <w:rPr>
                        <w:rFonts w:ascii="Cambria Math" w:hAnsi="Cambria Math"/>
                        <w:sz w:val="16"/>
                        <w:szCs w:val="20"/>
                      </w:rPr>
                      <m:t>+</m:t>
                    </m:r>
                    <m:r>
                      <w:rPr>
                        <w:rFonts w:ascii="Cambria Math" w:hAnsi="Times New Roman"/>
                        <w:sz w:val="16"/>
                        <w:szCs w:val="20"/>
                      </w:rPr>
                      <m:t xml:space="preserve">1 </m:t>
                    </m:r>
                  </m:den>
                </m:f>
              </m:oMath>
            </m:oMathPara>
          </w:p>
        </w:tc>
        <w:tc>
          <w:tcPr>
            <w:tcW w:w="778" w:type="pct"/>
            <w:shd w:val="clear" w:color="auto" w:fill="auto"/>
            <w:vAlign w:val="center"/>
          </w:tcPr>
          <w:p w14:paraId="239A5BE1" w14:textId="77777777" w:rsidR="00046EE0" w:rsidRPr="0078654B" w:rsidRDefault="005B68A9" w:rsidP="00046EE0">
            <w:pPr>
              <w:jc w:val="center"/>
              <w:rPr>
                <w:rFonts w:ascii="Times New Roman" w:hAnsi="Times New Roman"/>
                <w:noProof/>
                <w:position w:val="-10"/>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f>
                              <m:fPr>
                                <m:ctrlPr>
                                  <w:rPr>
                                    <w:rFonts w:ascii="Cambria Math" w:hAnsi="Cambria Math"/>
                                    <w:i/>
                                    <w:sz w:val="16"/>
                                    <w:szCs w:val="20"/>
                                  </w:rPr>
                                </m:ctrlPr>
                              </m:fPr>
                              <m:num>
                                <m:r>
                                  <w:rPr>
                                    <w:rFonts w:ascii="Cambria Math" w:hAnsi="Cambria Math"/>
                                    <w:sz w:val="16"/>
                                    <w:szCs w:val="20"/>
                                  </w:rPr>
                                  <m:t>V+72</m:t>
                                </m:r>
                              </m:num>
                              <m:den>
                                <m:r>
                                  <w:rPr>
                                    <w:rFonts w:ascii="Cambria Math" w:hAnsi="Cambria Math"/>
                                    <w:sz w:val="16"/>
                                    <w:szCs w:val="20"/>
                                  </w:rPr>
                                  <m:t>6.2</m:t>
                                </m:r>
                              </m:den>
                            </m:f>
                          </m:e>
                        </m:d>
                        <m:ctrlPr>
                          <w:rPr>
                            <w:rFonts w:ascii="Cambria Math" w:hAnsi="Cambria Math"/>
                            <w:i/>
                            <w:sz w:val="16"/>
                            <w:szCs w:val="20"/>
                          </w:rPr>
                        </m:ctrlPr>
                      </m:e>
                    </m:func>
                    <m:r>
                      <w:rPr>
                        <w:rFonts w:ascii="Cambria Math" w:hAnsi="Cambria Math"/>
                        <w:sz w:val="16"/>
                        <w:szCs w:val="20"/>
                      </w:rPr>
                      <m:t>+1</m:t>
                    </m:r>
                  </m:den>
                </m:f>
              </m:oMath>
            </m:oMathPara>
          </w:p>
        </w:tc>
        <w:tc>
          <w:tcPr>
            <w:tcW w:w="777" w:type="pct"/>
            <w:shd w:val="clear" w:color="auto" w:fill="auto"/>
            <w:vAlign w:val="center"/>
          </w:tcPr>
          <w:p w14:paraId="73C37EDB" w14:textId="77777777" w:rsidR="00046EE0" w:rsidRPr="00771828" w:rsidRDefault="00046EE0" w:rsidP="00046EE0">
            <w:pPr>
              <w:jc w:val="center"/>
              <w:rPr>
                <w:rFonts w:ascii="Times New Roman" w:hAnsi="Times New Roman"/>
                <w:bCs/>
                <w:sz w:val="16"/>
                <w:szCs w:val="20"/>
              </w:rPr>
            </w:pPr>
            <w:r w:rsidRPr="0078654B">
              <w:rPr>
                <w:rFonts w:ascii="Times New Roman" w:hAnsi="Times New Roman"/>
                <w:noProof/>
                <w:sz w:val="14"/>
                <w:szCs w:val="20"/>
              </w:rPr>
              <w:drawing>
                <wp:inline distT="0" distB="0" distL="0" distR="0" wp14:anchorId="3CE2EBCE" wp14:editId="687D1487">
                  <wp:extent cx="409575" cy="153670"/>
                  <wp:effectExtent l="0" t="0" r="9525" b="0"/>
                  <wp:docPr id="8"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r w:rsidR="00046EE0" w:rsidRPr="00086BEC" w14:paraId="1A8248C6" w14:textId="77777777" w:rsidTr="00046EE0">
        <w:trPr>
          <w:trHeight w:hRule="exact" w:val="890"/>
          <w:jc w:val="center"/>
        </w:trPr>
        <w:tc>
          <w:tcPr>
            <w:tcW w:w="523" w:type="pct"/>
            <w:gridSpan w:val="2"/>
            <w:shd w:val="clear" w:color="auto" w:fill="auto"/>
            <w:vAlign w:val="center"/>
          </w:tcPr>
          <w:p w14:paraId="02A0C248" w14:textId="77777777" w:rsidR="00046EE0" w:rsidRPr="00E46887" w:rsidRDefault="00046EE0" w:rsidP="00046EE0">
            <w:pPr>
              <w:jc w:val="center"/>
              <w:rPr>
                <w:rFonts w:ascii="Times New Roman" w:hAnsi="Times New Roman"/>
                <w:noProof/>
                <w:position w:val="-10"/>
                <w:sz w:val="28"/>
                <w:szCs w:val="28"/>
                <w:vertAlign w:val="subscript"/>
              </w:rPr>
            </w:pPr>
            <w:r>
              <w:rPr>
                <w:rFonts w:ascii="Times New Roman" w:hAnsi="Times New Roman"/>
                <w:noProof/>
                <w:position w:val="-10"/>
                <w:sz w:val="28"/>
                <w:szCs w:val="28"/>
              </w:rPr>
              <w:t>I</w:t>
            </w:r>
            <w:r>
              <w:rPr>
                <w:rFonts w:ascii="Times New Roman" w:hAnsi="Times New Roman"/>
                <w:noProof/>
                <w:position w:val="-10"/>
                <w:sz w:val="28"/>
                <w:szCs w:val="28"/>
                <w:vertAlign w:val="subscript"/>
              </w:rPr>
              <w:t>Kv</w:t>
            </w:r>
          </w:p>
        </w:tc>
        <w:tc>
          <w:tcPr>
            <w:tcW w:w="470" w:type="pct"/>
            <w:shd w:val="clear" w:color="auto" w:fill="auto"/>
            <w:vAlign w:val="center"/>
          </w:tcPr>
          <w:p w14:paraId="6C4A033E" w14:textId="77777777" w:rsidR="00046EE0" w:rsidRPr="00923805" w:rsidRDefault="00046EE0" w:rsidP="00046EE0">
            <w:pPr>
              <w:jc w:val="center"/>
              <w:rPr>
                <w:rFonts w:ascii="Times New Roman" w:hAnsi="Times New Roman"/>
                <w:bCs/>
                <w:i/>
                <w:sz w:val="18"/>
                <w:szCs w:val="20"/>
              </w:rPr>
            </w:pPr>
            <w:r>
              <w:rPr>
                <w:rFonts w:ascii="Times New Roman" w:hAnsi="Times New Roman"/>
                <w:bCs/>
                <w:i/>
                <w:sz w:val="18"/>
                <w:szCs w:val="20"/>
              </w:rPr>
              <w:t>n = 1</w:t>
            </w:r>
          </w:p>
        </w:tc>
        <w:tc>
          <w:tcPr>
            <w:tcW w:w="1286" w:type="pct"/>
            <w:shd w:val="clear" w:color="auto" w:fill="auto"/>
            <w:vAlign w:val="center"/>
          </w:tcPr>
          <w:p w14:paraId="6E6B5F7A"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0.02(</m:t>
                    </m:r>
                    <m:r>
                      <w:rPr>
                        <w:rFonts w:ascii="Cambria Math" w:hAnsi="Cambria Math"/>
                        <w:sz w:val="16"/>
                        <w:szCs w:val="20"/>
                      </w:rPr>
                      <m:t>V-25</m:t>
                    </m:r>
                    <m:r>
                      <w:rPr>
                        <w:rFonts w:ascii="Cambria Math" w:hAnsi="Times New Roman"/>
                        <w:sz w:val="16"/>
                        <w:szCs w:val="20"/>
                      </w:rPr>
                      <m:t>)</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r>
                          <w:rPr>
                            <w:rFonts w:ascii="Cambria Math" w:hAnsi="Times New Roman"/>
                            <w:sz w:val="16"/>
                            <w:szCs w:val="20"/>
                          </w:rPr>
                          <m:t>-</m:t>
                        </m:r>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m:t>
                            </m:r>
                            <m:r>
                              <w:rPr>
                                <w:rFonts w:ascii="Cambria Math" w:hAnsi="Times New Roman"/>
                                <w:sz w:val="16"/>
                                <w:szCs w:val="20"/>
                              </w:rPr>
                              <m:t>25</m:t>
                            </m:r>
                          </m:num>
                          <m:den>
                            <m:r>
                              <w:rPr>
                                <w:rFonts w:ascii="Cambria Math" w:hAnsi="Times New Roman"/>
                                <w:sz w:val="16"/>
                                <w:szCs w:val="20"/>
                              </w:rPr>
                              <m:t>9</m:t>
                            </m:r>
                          </m:den>
                        </m:f>
                      </m:e>
                    </m:d>
                    <m:r>
                      <w:rPr>
                        <w:rFonts w:ascii="Cambria Math" w:hAnsi="Cambria Math"/>
                        <w:sz w:val="16"/>
                        <w:szCs w:val="20"/>
                      </w:rPr>
                      <m:t>+</m:t>
                    </m:r>
                    <m:r>
                      <w:rPr>
                        <w:rFonts w:ascii="Cambria Math" w:hAnsi="Times New Roman"/>
                        <w:sz w:val="16"/>
                        <w:szCs w:val="20"/>
                      </w:rPr>
                      <m:t xml:space="preserve">1 </m:t>
                    </m:r>
                  </m:den>
                </m:f>
              </m:oMath>
            </m:oMathPara>
          </w:p>
        </w:tc>
        <w:tc>
          <w:tcPr>
            <w:tcW w:w="1166" w:type="pct"/>
            <w:shd w:val="clear" w:color="auto" w:fill="auto"/>
            <w:vAlign w:val="center"/>
          </w:tcPr>
          <w:p w14:paraId="283AC920" w14:textId="77777777" w:rsidR="00046EE0" w:rsidRPr="0078654B" w:rsidRDefault="005B68A9" w:rsidP="00046EE0">
            <w:pPr>
              <w:jc w:val="center"/>
              <w:rPr>
                <w:rFonts w:ascii="Times New Roman" w:hAnsi="Times New Roman"/>
                <w:noProof/>
                <w:position w:val="-24"/>
                <w:sz w:val="14"/>
                <w:szCs w:val="20"/>
              </w:rPr>
            </w:pPr>
            <m:oMathPara>
              <m:oMath>
                <m:f>
                  <m:fPr>
                    <m:ctrlPr>
                      <w:rPr>
                        <w:rFonts w:ascii="Cambria Math" w:hAnsi="Times New Roman"/>
                        <w:i/>
                        <w:sz w:val="16"/>
                        <w:szCs w:val="20"/>
                      </w:rPr>
                    </m:ctrlPr>
                  </m:fPr>
                  <m:num>
                    <m:r>
                      <w:rPr>
                        <w:rFonts w:ascii="Cambria Math" w:hAnsi="Times New Roman"/>
                        <w:sz w:val="16"/>
                        <w:szCs w:val="20"/>
                      </w:rPr>
                      <m:t>-</m:t>
                    </m:r>
                    <m:r>
                      <w:rPr>
                        <w:rFonts w:ascii="Cambria Math" w:hAnsi="Times New Roman"/>
                        <w:sz w:val="16"/>
                        <w:szCs w:val="20"/>
                      </w:rPr>
                      <m:t>0.002(</m:t>
                    </m:r>
                    <m:r>
                      <w:rPr>
                        <w:rFonts w:ascii="Cambria Math" w:hAnsi="Cambria Math"/>
                        <w:sz w:val="16"/>
                        <w:szCs w:val="20"/>
                      </w:rPr>
                      <m:t>V-</m:t>
                    </m:r>
                    <m:r>
                      <w:rPr>
                        <w:rFonts w:ascii="Cambria Math" w:hAnsi="Times New Roman"/>
                        <w:sz w:val="16"/>
                        <w:szCs w:val="20"/>
                      </w:rPr>
                      <m:t>25)</m:t>
                    </m:r>
                  </m:num>
                  <m:den>
                    <m:r>
                      <m:rPr>
                        <m:sty m:val="p"/>
                      </m:rPr>
                      <w:rPr>
                        <w:rFonts w:ascii="Cambria Math" w:hAnsi="Times New Roman"/>
                        <w:sz w:val="16"/>
                        <w:szCs w:val="20"/>
                      </w:rPr>
                      <m:t>-</m:t>
                    </m:r>
                    <m:r>
                      <m:rPr>
                        <m:sty m:val="p"/>
                      </m:rPr>
                      <w:rPr>
                        <w:rFonts w:ascii="Cambria Math" w:hAnsi="Times New Roman"/>
                        <w:sz w:val="16"/>
                        <w:szCs w:val="20"/>
                      </w:rPr>
                      <m:t>exp</m:t>
                    </m:r>
                    <m:d>
                      <m:dPr>
                        <m:begChr m:val="["/>
                        <m:endChr m:val="]"/>
                        <m:ctrlPr>
                          <w:rPr>
                            <w:rFonts w:ascii="Cambria Math" w:hAnsi="Times New Roman"/>
                            <w:i/>
                            <w:sz w:val="16"/>
                            <w:szCs w:val="20"/>
                          </w:rPr>
                        </m:ctrlPr>
                      </m:dPr>
                      <m:e>
                        <m:f>
                          <m:fPr>
                            <m:ctrlPr>
                              <w:rPr>
                                <w:rFonts w:ascii="Cambria Math" w:hAnsi="Times New Roman"/>
                                <w:i/>
                                <w:sz w:val="16"/>
                                <w:szCs w:val="20"/>
                              </w:rPr>
                            </m:ctrlPr>
                          </m:fPr>
                          <m:num>
                            <m:r>
                              <w:rPr>
                                <w:rFonts w:ascii="Cambria Math" w:hAnsi="Cambria Math"/>
                                <w:sz w:val="16"/>
                                <w:szCs w:val="20"/>
                              </w:rPr>
                              <m:t>V</m:t>
                            </m:r>
                            <m:r>
                              <w:rPr>
                                <w:rFonts w:ascii="Cambria Math" w:hAnsi="Times New Roman"/>
                                <w:sz w:val="16"/>
                                <w:szCs w:val="20"/>
                              </w:rPr>
                              <m:t>-</m:t>
                            </m:r>
                            <m:r>
                              <w:rPr>
                                <w:rFonts w:ascii="Cambria Math" w:hAnsi="Times New Roman"/>
                                <w:sz w:val="16"/>
                                <w:szCs w:val="20"/>
                              </w:rPr>
                              <m:t>25</m:t>
                            </m:r>
                          </m:num>
                          <m:den>
                            <m:r>
                              <w:rPr>
                                <w:rFonts w:ascii="Cambria Math" w:hAnsi="Times New Roman"/>
                                <w:sz w:val="16"/>
                                <w:szCs w:val="20"/>
                              </w:rPr>
                              <m:t>9</m:t>
                            </m:r>
                          </m:den>
                        </m:f>
                      </m:e>
                    </m:d>
                    <m:r>
                      <w:rPr>
                        <w:rFonts w:ascii="Cambria Math" w:hAnsi="Cambria Math"/>
                        <w:sz w:val="16"/>
                        <w:szCs w:val="20"/>
                      </w:rPr>
                      <m:t>+</m:t>
                    </m:r>
                    <m:r>
                      <w:rPr>
                        <w:rFonts w:ascii="Cambria Math" w:hAnsi="Times New Roman"/>
                        <w:sz w:val="16"/>
                        <w:szCs w:val="20"/>
                      </w:rPr>
                      <m:t xml:space="preserve">1 </m:t>
                    </m:r>
                  </m:den>
                </m:f>
              </m:oMath>
            </m:oMathPara>
          </w:p>
        </w:tc>
        <w:tc>
          <w:tcPr>
            <w:tcW w:w="778" w:type="pct"/>
            <w:shd w:val="clear" w:color="auto" w:fill="auto"/>
            <w:vAlign w:val="center"/>
          </w:tcPr>
          <w:p w14:paraId="7242A990" w14:textId="77777777" w:rsidR="00046EE0" w:rsidRPr="0078654B" w:rsidRDefault="00046EE0" w:rsidP="00046EE0">
            <w:pPr>
              <w:jc w:val="center"/>
              <w:rPr>
                <w:rFonts w:ascii="Times New Roman" w:hAnsi="Times New Roman"/>
                <w:noProof/>
                <w:position w:val="-10"/>
                <w:sz w:val="14"/>
                <w:szCs w:val="20"/>
              </w:rPr>
            </w:pPr>
            <w:r w:rsidRPr="0078654B">
              <w:rPr>
                <w:rFonts w:ascii="Times New Roman" w:hAnsi="Times New Roman"/>
                <w:noProof/>
                <w:position w:val="-10"/>
                <w:sz w:val="14"/>
                <w:szCs w:val="20"/>
              </w:rPr>
              <w:drawing>
                <wp:inline distT="0" distB="0" distL="0" distR="0" wp14:anchorId="21895EF4" wp14:editId="2E0C7D4D">
                  <wp:extent cx="480739" cy="171778"/>
                  <wp:effectExtent l="0" t="0" r="0" b="0"/>
                  <wp:docPr id="10" name="Picture 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pic:cNvPicPr>
                            <a:picLocks noChangeAspect="1" noChangeArrowheads="1"/>
                          </pic:cNvPicPr>
                        </pic:nvPicPr>
                        <pic:blipFill>
                          <a:blip r:embed="rId25" cstate="print"/>
                          <a:srcRect/>
                          <a:stretch>
                            <a:fillRect/>
                          </a:stretch>
                        </pic:blipFill>
                        <pic:spPr bwMode="auto">
                          <a:xfrm>
                            <a:off x="0" y="0"/>
                            <a:ext cx="477844" cy="170743"/>
                          </a:xfrm>
                          <a:prstGeom prst="rect">
                            <a:avLst/>
                          </a:prstGeom>
                          <a:noFill/>
                          <a:ln w="9525">
                            <a:noFill/>
                            <a:miter lim="800000"/>
                            <a:headEnd/>
                            <a:tailEnd/>
                          </a:ln>
                        </pic:spPr>
                      </pic:pic>
                    </a:graphicData>
                  </a:graphic>
                </wp:inline>
              </w:drawing>
            </w:r>
          </w:p>
        </w:tc>
        <w:tc>
          <w:tcPr>
            <w:tcW w:w="777" w:type="pct"/>
            <w:shd w:val="clear" w:color="auto" w:fill="auto"/>
            <w:vAlign w:val="center"/>
          </w:tcPr>
          <w:p w14:paraId="026FEA75" w14:textId="77777777" w:rsidR="00046EE0" w:rsidRPr="00771828" w:rsidRDefault="00046EE0" w:rsidP="00046EE0">
            <w:pPr>
              <w:jc w:val="center"/>
              <w:rPr>
                <w:rFonts w:ascii="Times New Roman" w:hAnsi="Times New Roman"/>
                <w:bCs/>
                <w:sz w:val="16"/>
                <w:szCs w:val="20"/>
              </w:rPr>
            </w:pPr>
            <w:r w:rsidRPr="0078654B">
              <w:rPr>
                <w:rFonts w:ascii="Times New Roman" w:hAnsi="Times New Roman"/>
                <w:noProof/>
                <w:sz w:val="14"/>
                <w:szCs w:val="20"/>
              </w:rPr>
              <w:drawing>
                <wp:inline distT="0" distB="0" distL="0" distR="0" wp14:anchorId="302FB177" wp14:editId="30B7E871">
                  <wp:extent cx="409575" cy="153670"/>
                  <wp:effectExtent l="0" t="0" r="9525" b="0"/>
                  <wp:docPr id="9" name="Picture 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pic:cNvPicPr>
                            <a:picLocks noChangeAspect="1" noChangeArrowheads="1"/>
                          </pic:cNvPicPr>
                        </pic:nvPicPr>
                        <pic:blipFill>
                          <a:blip r:embed="rId20" cstate="print"/>
                          <a:srcRect/>
                          <a:stretch>
                            <a:fillRect/>
                          </a:stretch>
                        </pic:blipFill>
                        <pic:spPr bwMode="auto">
                          <a:xfrm>
                            <a:off x="0" y="0"/>
                            <a:ext cx="409575" cy="153670"/>
                          </a:xfrm>
                          <a:prstGeom prst="rect">
                            <a:avLst/>
                          </a:prstGeom>
                          <a:noFill/>
                          <a:ln w="9525">
                            <a:noFill/>
                            <a:miter lim="800000"/>
                            <a:headEnd/>
                            <a:tailEnd/>
                          </a:ln>
                        </pic:spPr>
                      </pic:pic>
                    </a:graphicData>
                  </a:graphic>
                </wp:inline>
              </w:drawing>
            </w:r>
          </w:p>
        </w:tc>
      </w:tr>
    </w:tbl>
    <w:p w14:paraId="132E853D" w14:textId="77777777" w:rsidR="00A878D2" w:rsidRDefault="00A878D2" w:rsidP="00A878D2">
      <w:pPr>
        <w:spacing w:line="240" w:lineRule="auto"/>
        <w:contextualSpacing/>
        <w:rPr>
          <w:rFonts w:ascii="Times New Roman" w:hAnsi="Times New Roman"/>
        </w:rPr>
      </w:pPr>
    </w:p>
    <w:p w14:paraId="7ABA2D34" w14:textId="77777777" w:rsidR="00A04497" w:rsidRDefault="00A04497" w:rsidP="00A878D2">
      <w:pPr>
        <w:spacing w:line="240" w:lineRule="auto"/>
        <w:contextualSpacing/>
        <w:jc w:val="center"/>
        <w:rPr>
          <w:rFonts w:ascii="Times New Roman" w:hAnsi="Times New Roman"/>
        </w:rPr>
      </w:pPr>
      <w:r w:rsidRPr="00C9312E">
        <w:rPr>
          <w:rFonts w:ascii="Times New Roman" w:hAnsi="Times New Roman"/>
        </w:rPr>
        <w:t xml:space="preserve">Table </w:t>
      </w:r>
      <w:r>
        <w:rPr>
          <w:rFonts w:ascii="Times New Roman" w:hAnsi="Times New Roman"/>
        </w:rPr>
        <w:t>1b</w:t>
      </w:r>
      <w:r w:rsidRPr="00C9312E">
        <w:rPr>
          <w:rFonts w:ascii="Times New Roman" w:hAnsi="Times New Roman"/>
        </w:rPr>
        <w:t>. Maximal conductance densities of ion channels.</w:t>
      </w:r>
    </w:p>
    <w:p w14:paraId="53651EFF" w14:textId="77777777" w:rsidR="00A04497" w:rsidRPr="00C9312E" w:rsidRDefault="00A04497" w:rsidP="00A04497">
      <w:pPr>
        <w:spacing w:line="240" w:lineRule="auto"/>
        <w:ind w:left="-446"/>
        <w:contextualSpacing/>
        <w:jc w:val="center"/>
        <w:rPr>
          <w:rFonts w:ascii="Times New Roman" w:hAnsi="Times New Roman"/>
        </w:rPr>
      </w:pPr>
    </w:p>
    <w:tbl>
      <w:tblPr>
        <w:tblpPr w:leftFromText="180" w:rightFromText="180" w:vertAnchor="text" w:horzAnchor="margin" w:tblpXSpec="center" w:tblpY="263"/>
        <w:tblW w:w="1014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574"/>
        <w:gridCol w:w="721"/>
        <w:gridCol w:w="589"/>
        <w:gridCol w:w="589"/>
        <w:gridCol w:w="589"/>
        <w:gridCol w:w="905"/>
        <w:gridCol w:w="628"/>
        <w:gridCol w:w="744"/>
        <w:gridCol w:w="744"/>
        <w:gridCol w:w="766"/>
        <w:gridCol w:w="766"/>
        <w:gridCol w:w="766"/>
        <w:gridCol w:w="766"/>
      </w:tblGrid>
      <w:tr w:rsidR="00A878D2" w:rsidRPr="00111DD0" w14:paraId="111DBBDF" w14:textId="77777777" w:rsidTr="00A878D2">
        <w:trPr>
          <w:trHeight w:val="535"/>
        </w:trPr>
        <w:tc>
          <w:tcPr>
            <w:tcW w:w="2295" w:type="dxa"/>
            <w:gridSpan w:val="2"/>
            <w:tcBorders>
              <w:top w:val="single" w:sz="12" w:space="0" w:color="auto"/>
              <w:bottom w:val="double" w:sz="4" w:space="0" w:color="auto"/>
              <w:right w:val="double" w:sz="4" w:space="0" w:color="auto"/>
            </w:tcBorders>
            <w:vAlign w:val="center"/>
          </w:tcPr>
          <w:p w14:paraId="69630742" w14:textId="77777777" w:rsidR="00A878D2" w:rsidRPr="00FB64A0" w:rsidRDefault="00A878D2" w:rsidP="00A878D2">
            <w:pPr>
              <w:spacing w:line="240" w:lineRule="auto"/>
              <w:contextualSpacing/>
              <w:jc w:val="center"/>
              <w:rPr>
                <w:rFonts w:ascii="Times New Roman" w:hAnsi="Times New Roman"/>
                <w:b/>
                <w:sz w:val="20"/>
                <w:szCs w:val="20"/>
              </w:rPr>
            </w:pPr>
            <w:r w:rsidRPr="00FB64A0">
              <w:rPr>
                <w:rFonts w:ascii="Times New Roman" w:hAnsi="Times New Roman"/>
                <w:b/>
                <w:sz w:val="20"/>
                <w:szCs w:val="20"/>
              </w:rPr>
              <w:t>Conductance (mS/cm</w:t>
            </w:r>
            <w:r w:rsidRPr="00FB64A0">
              <w:rPr>
                <w:rFonts w:ascii="Times New Roman" w:hAnsi="Times New Roman"/>
                <w:b/>
                <w:sz w:val="20"/>
                <w:szCs w:val="20"/>
                <w:vertAlign w:val="superscript"/>
              </w:rPr>
              <w:t>2</w:t>
            </w:r>
            <w:r w:rsidRPr="00FB64A0">
              <w:rPr>
                <w:rFonts w:ascii="Times New Roman" w:hAnsi="Times New Roman"/>
                <w:b/>
                <w:sz w:val="20"/>
                <w:szCs w:val="20"/>
              </w:rPr>
              <w:t>)</w:t>
            </w:r>
          </w:p>
        </w:tc>
        <w:tc>
          <w:tcPr>
            <w:tcW w:w="589" w:type="dxa"/>
            <w:tcBorders>
              <w:top w:val="single" w:sz="12" w:space="0" w:color="auto"/>
              <w:left w:val="double" w:sz="4" w:space="0" w:color="auto"/>
              <w:bottom w:val="double" w:sz="4" w:space="0" w:color="auto"/>
            </w:tcBorders>
            <w:vAlign w:val="center"/>
          </w:tcPr>
          <w:p w14:paraId="171A5B07" w14:textId="77777777" w:rsidR="00A878D2" w:rsidRPr="00FB64A0" w:rsidRDefault="00A878D2" w:rsidP="00A878D2">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sidRPr="00FB64A0">
              <w:rPr>
                <w:rFonts w:ascii="Times New Roman" w:hAnsi="Times New Roman"/>
                <w:b/>
                <w:sz w:val="20"/>
                <w:szCs w:val="20"/>
                <w:vertAlign w:val="subscript"/>
              </w:rPr>
              <w:t>Na</w:t>
            </w:r>
            <w:proofErr w:type="spellEnd"/>
          </w:p>
        </w:tc>
        <w:tc>
          <w:tcPr>
            <w:tcW w:w="589" w:type="dxa"/>
            <w:tcBorders>
              <w:top w:val="single" w:sz="12" w:space="0" w:color="auto"/>
              <w:bottom w:val="double" w:sz="4" w:space="0" w:color="auto"/>
            </w:tcBorders>
            <w:vAlign w:val="center"/>
          </w:tcPr>
          <w:p w14:paraId="6922CC2B" w14:textId="77777777" w:rsidR="00A878D2" w:rsidRPr="00FB64A0" w:rsidRDefault="00A878D2" w:rsidP="00A878D2">
            <w:pPr>
              <w:spacing w:line="240" w:lineRule="auto"/>
              <w:contextualSpacing/>
              <w:jc w:val="center"/>
              <w:rPr>
                <w:rFonts w:ascii="Times New Roman" w:hAnsi="Times New Roman"/>
                <w:b/>
                <w:sz w:val="20"/>
                <w:szCs w:val="20"/>
              </w:rPr>
            </w:pPr>
            <w:r w:rsidRPr="00FB64A0">
              <w:rPr>
                <w:rFonts w:ascii="Times New Roman" w:hAnsi="Times New Roman"/>
                <w:b/>
                <w:i/>
                <w:sz w:val="20"/>
                <w:szCs w:val="20"/>
              </w:rPr>
              <w:t>I</w:t>
            </w:r>
            <w:r w:rsidRPr="00FB64A0">
              <w:rPr>
                <w:rFonts w:ascii="Times New Roman" w:hAnsi="Times New Roman"/>
                <w:b/>
                <w:sz w:val="20"/>
                <w:szCs w:val="20"/>
                <w:vertAlign w:val="subscript"/>
              </w:rPr>
              <w:t>DR</w:t>
            </w:r>
          </w:p>
        </w:tc>
        <w:tc>
          <w:tcPr>
            <w:tcW w:w="589" w:type="dxa"/>
            <w:tcBorders>
              <w:top w:val="single" w:sz="12" w:space="0" w:color="auto"/>
              <w:bottom w:val="double" w:sz="4" w:space="0" w:color="auto"/>
            </w:tcBorders>
            <w:vAlign w:val="center"/>
          </w:tcPr>
          <w:p w14:paraId="76FF8966" w14:textId="77777777" w:rsidR="00A878D2" w:rsidRPr="00FB64A0" w:rsidRDefault="00A878D2" w:rsidP="00A878D2">
            <w:pPr>
              <w:spacing w:line="240" w:lineRule="auto"/>
              <w:contextualSpacing/>
              <w:jc w:val="center"/>
              <w:rPr>
                <w:rFonts w:ascii="Times New Roman" w:hAnsi="Times New Roman"/>
                <w:b/>
                <w:sz w:val="20"/>
                <w:szCs w:val="20"/>
              </w:rPr>
            </w:pPr>
            <w:r w:rsidRPr="00FB64A0">
              <w:rPr>
                <w:rFonts w:ascii="Times New Roman" w:hAnsi="Times New Roman"/>
                <w:b/>
                <w:i/>
                <w:sz w:val="20"/>
                <w:szCs w:val="20"/>
              </w:rPr>
              <w:t>I</w:t>
            </w:r>
            <w:r w:rsidRPr="00FB64A0">
              <w:rPr>
                <w:rFonts w:ascii="Times New Roman" w:hAnsi="Times New Roman"/>
                <w:b/>
                <w:sz w:val="20"/>
                <w:szCs w:val="20"/>
                <w:vertAlign w:val="subscript"/>
              </w:rPr>
              <w:t>M</w:t>
            </w:r>
          </w:p>
        </w:tc>
        <w:tc>
          <w:tcPr>
            <w:tcW w:w="905" w:type="dxa"/>
            <w:tcBorders>
              <w:top w:val="single" w:sz="12" w:space="0" w:color="auto"/>
              <w:bottom w:val="double" w:sz="4" w:space="0" w:color="auto"/>
            </w:tcBorders>
            <w:vAlign w:val="center"/>
          </w:tcPr>
          <w:p w14:paraId="444710F4" w14:textId="77777777" w:rsidR="00A878D2" w:rsidRPr="00FB64A0" w:rsidRDefault="00A878D2" w:rsidP="00A878D2">
            <w:pPr>
              <w:spacing w:line="240" w:lineRule="auto"/>
              <w:contextualSpacing/>
              <w:jc w:val="center"/>
              <w:rPr>
                <w:rFonts w:ascii="Times New Roman" w:hAnsi="Times New Roman"/>
                <w:b/>
                <w:i/>
                <w:sz w:val="20"/>
                <w:szCs w:val="20"/>
              </w:rPr>
            </w:pPr>
            <w:r w:rsidRPr="00FB64A0">
              <w:rPr>
                <w:rFonts w:ascii="Times New Roman" w:hAnsi="Times New Roman"/>
                <w:b/>
                <w:i/>
                <w:sz w:val="20"/>
                <w:szCs w:val="20"/>
              </w:rPr>
              <w:t>I</w:t>
            </w:r>
            <w:r w:rsidRPr="00FB64A0">
              <w:rPr>
                <w:rFonts w:ascii="Times New Roman" w:hAnsi="Times New Roman"/>
                <w:b/>
                <w:sz w:val="20"/>
                <w:szCs w:val="20"/>
                <w:vertAlign w:val="subscript"/>
              </w:rPr>
              <w:t>H</w:t>
            </w:r>
          </w:p>
        </w:tc>
        <w:tc>
          <w:tcPr>
            <w:tcW w:w="628" w:type="dxa"/>
            <w:tcBorders>
              <w:top w:val="single" w:sz="12" w:space="0" w:color="auto"/>
              <w:bottom w:val="double" w:sz="4" w:space="0" w:color="auto"/>
            </w:tcBorders>
            <w:vAlign w:val="center"/>
          </w:tcPr>
          <w:p w14:paraId="75624711" w14:textId="77777777" w:rsidR="00A878D2" w:rsidRPr="00FB64A0" w:rsidRDefault="00A878D2" w:rsidP="00A878D2">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sidRPr="00FB64A0">
              <w:rPr>
                <w:rFonts w:ascii="Times New Roman" w:hAnsi="Times New Roman"/>
                <w:b/>
                <w:sz w:val="20"/>
                <w:szCs w:val="20"/>
                <w:vertAlign w:val="subscript"/>
              </w:rPr>
              <w:t>Ca</w:t>
            </w:r>
            <w:proofErr w:type="spellEnd"/>
          </w:p>
        </w:tc>
        <w:tc>
          <w:tcPr>
            <w:tcW w:w="744" w:type="dxa"/>
            <w:tcBorders>
              <w:top w:val="single" w:sz="12" w:space="0" w:color="auto"/>
              <w:bottom w:val="double" w:sz="4" w:space="0" w:color="auto"/>
            </w:tcBorders>
            <w:vAlign w:val="center"/>
          </w:tcPr>
          <w:p w14:paraId="564D3CA1" w14:textId="77777777" w:rsidR="00A878D2" w:rsidRPr="00FB64A0" w:rsidRDefault="00A878D2" w:rsidP="00A878D2">
            <w:pPr>
              <w:spacing w:line="240" w:lineRule="auto"/>
              <w:contextualSpacing/>
              <w:jc w:val="center"/>
              <w:rPr>
                <w:rFonts w:ascii="Times New Roman" w:hAnsi="Times New Roman"/>
                <w:b/>
                <w:i/>
                <w:sz w:val="20"/>
                <w:szCs w:val="20"/>
              </w:rPr>
            </w:pPr>
            <w:r w:rsidRPr="00FB64A0">
              <w:rPr>
                <w:rFonts w:ascii="Times New Roman" w:hAnsi="Times New Roman"/>
                <w:b/>
                <w:i/>
                <w:sz w:val="20"/>
                <w:szCs w:val="20"/>
              </w:rPr>
              <w:t>I</w:t>
            </w:r>
            <w:r w:rsidRPr="00FB64A0">
              <w:rPr>
                <w:rFonts w:ascii="Times New Roman" w:hAnsi="Times New Roman"/>
                <w:b/>
                <w:sz w:val="20"/>
                <w:szCs w:val="20"/>
                <w:vertAlign w:val="subscript"/>
              </w:rPr>
              <w:t>A</w:t>
            </w:r>
          </w:p>
        </w:tc>
        <w:tc>
          <w:tcPr>
            <w:tcW w:w="744" w:type="dxa"/>
            <w:tcBorders>
              <w:top w:val="single" w:sz="12" w:space="0" w:color="auto"/>
              <w:bottom w:val="double" w:sz="4" w:space="0" w:color="auto"/>
            </w:tcBorders>
            <w:vAlign w:val="center"/>
          </w:tcPr>
          <w:p w14:paraId="6C1BC43A" w14:textId="77777777" w:rsidR="00A878D2" w:rsidRPr="00FB64A0" w:rsidRDefault="00A878D2" w:rsidP="00A878D2">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sidRPr="00FB64A0">
              <w:rPr>
                <w:rFonts w:ascii="Times New Roman" w:hAnsi="Times New Roman"/>
                <w:b/>
                <w:sz w:val="20"/>
                <w:szCs w:val="20"/>
                <w:vertAlign w:val="subscript"/>
              </w:rPr>
              <w:t>sAHP</w:t>
            </w:r>
            <w:proofErr w:type="spellEnd"/>
          </w:p>
        </w:tc>
        <w:tc>
          <w:tcPr>
            <w:tcW w:w="766" w:type="dxa"/>
            <w:tcBorders>
              <w:top w:val="single" w:sz="12" w:space="0" w:color="auto"/>
              <w:bottom w:val="double" w:sz="4" w:space="0" w:color="auto"/>
            </w:tcBorders>
          </w:tcPr>
          <w:p w14:paraId="0043D9D0" w14:textId="77777777" w:rsidR="00A878D2" w:rsidRPr="00F27018" w:rsidRDefault="00A878D2" w:rsidP="00A878D2">
            <w:pPr>
              <w:spacing w:line="240" w:lineRule="auto"/>
              <w:contextualSpacing/>
              <w:jc w:val="center"/>
              <w:rPr>
                <w:rFonts w:ascii="Times New Roman" w:hAnsi="Times New Roman"/>
                <w:b/>
                <w:i/>
                <w:sz w:val="20"/>
                <w:szCs w:val="20"/>
                <w:vertAlign w:val="subscript"/>
              </w:rPr>
            </w:pPr>
            <w:proofErr w:type="spellStart"/>
            <w:r>
              <w:rPr>
                <w:rFonts w:ascii="Times New Roman" w:hAnsi="Times New Roman"/>
                <w:b/>
                <w:i/>
                <w:sz w:val="20"/>
                <w:szCs w:val="20"/>
              </w:rPr>
              <w:t>Na</w:t>
            </w:r>
            <w:r>
              <w:rPr>
                <w:rFonts w:ascii="Times New Roman" w:hAnsi="Times New Roman"/>
                <w:b/>
                <w:i/>
                <w:sz w:val="20"/>
                <w:szCs w:val="20"/>
                <w:vertAlign w:val="subscript"/>
              </w:rPr>
              <w:t>V</w:t>
            </w:r>
            <w:proofErr w:type="spellEnd"/>
            <w:r>
              <w:rPr>
                <w:rFonts w:ascii="Times New Roman" w:hAnsi="Times New Roman"/>
                <w:b/>
                <w:i/>
                <w:sz w:val="20"/>
                <w:szCs w:val="20"/>
                <w:vertAlign w:val="subscript"/>
              </w:rPr>
              <w:t xml:space="preserve"> </w:t>
            </w:r>
            <w:r w:rsidRPr="00F27018">
              <w:rPr>
                <w:rFonts w:ascii="Times New Roman" w:hAnsi="Times New Roman"/>
                <w:b/>
                <w:i/>
                <w:sz w:val="20"/>
                <w:szCs w:val="20"/>
              </w:rPr>
              <w:t>1.2</w:t>
            </w:r>
          </w:p>
        </w:tc>
        <w:tc>
          <w:tcPr>
            <w:tcW w:w="766" w:type="dxa"/>
            <w:tcBorders>
              <w:top w:val="single" w:sz="12" w:space="0" w:color="auto"/>
              <w:bottom w:val="double" w:sz="4" w:space="0" w:color="auto"/>
            </w:tcBorders>
          </w:tcPr>
          <w:p w14:paraId="4607B40A" w14:textId="77777777" w:rsidR="00A878D2" w:rsidRDefault="00A878D2" w:rsidP="00A878D2">
            <w:pPr>
              <w:spacing w:line="240" w:lineRule="auto"/>
              <w:contextualSpacing/>
              <w:jc w:val="center"/>
              <w:rPr>
                <w:rFonts w:ascii="Times New Roman" w:hAnsi="Times New Roman"/>
                <w:b/>
                <w:i/>
                <w:sz w:val="20"/>
                <w:szCs w:val="20"/>
              </w:rPr>
            </w:pPr>
            <w:r>
              <w:rPr>
                <w:rFonts w:ascii="Times New Roman" w:hAnsi="Times New Roman"/>
                <w:b/>
                <w:i/>
                <w:sz w:val="20"/>
                <w:szCs w:val="20"/>
              </w:rPr>
              <w:t>Na</w:t>
            </w:r>
            <w:r>
              <w:rPr>
                <w:rFonts w:ascii="Times New Roman" w:hAnsi="Times New Roman"/>
                <w:b/>
                <w:i/>
                <w:sz w:val="20"/>
                <w:szCs w:val="20"/>
                <w:vertAlign w:val="subscript"/>
              </w:rPr>
              <w:t>v</w:t>
            </w:r>
          </w:p>
          <w:p w14:paraId="3092B54F" w14:textId="77777777" w:rsidR="00A878D2" w:rsidRPr="00F27018" w:rsidRDefault="00A878D2" w:rsidP="00A878D2">
            <w:pPr>
              <w:spacing w:line="240" w:lineRule="auto"/>
              <w:contextualSpacing/>
              <w:jc w:val="center"/>
              <w:rPr>
                <w:rFonts w:ascii="Times New Roman" w:hAnsi="Times New Roman"/>
                <w:b/>
                <w:i/>
                <w:sz w:val="20"/>
                <w:szCs w:val="20"/>
              </w:rPr>
            </w:pPr>
            <w:r>
              <w:rPr>
                <w:rFonts w:ascii="Times New Roman" w:hAnsi="Times New Roman"/>
                <w:b/>
                <w:i/>
                <w:sz w:val="20"/>
                <w:szCs w:val="20"/>
              </w:rPr>
              <w:t>1.6</w:t>
            </w:r>
          </w:p>
        </w:tc>
        <w:tc>
          <w:tcPr>
            <w:tcW w:w="766" w:type="dxa"/>
            <w:tcBorders>
              <w:top w:val="single" w:sz="12" w:space="0" w:color="auto"/>
              <w:bottom w:val="double" w:sz="4" w:space="0" w:color="auto"/>
            </w:tcBorders>
          </w:tcPr>
          <w:p w14:paraId="0742591E" w14:textId="77777777" w:rsidR="00A878D2" w:rsidRPr="00F27018" w:rsidRDefault="00A878D2" w:rsidP="00A878D2">
            <w:pPr>
              <w:spacing w:line="240" w:lineRule="auto"/>
              <w:contextualSpacing/>
              <w:jc w:val="center"/>
              <w:rPr>
                <w:rFonts w:ascii="Times New Roman" w:hAnsi="Times New Roman"/>
                <w:b/>
                <w:i/>
                <w:sz w:val="20"/>
                <w:szCs w:val="20"/>
                <w:vertAlign w:val="subscript"/>
              </w:rPr>
            </w:pPr>
            <w:proofErr w:type="spellStart"/>
            <w:r>
              <w:rPr>
                <w:rFonts w:ascii="Times New Roman" w:hAnsi="Times New Roman"/>
                <w:b/>
                <w:i/>
                <w:sz w:val="20"/>
                <w:szCs w:val="20"/>
              </w:rPr>
              <w:t>K</w:t>
            </w:r>
            <w:r>
              <w:rPr>
                <w:rFonts w:ascii="Times New Roman" w:hAnsi="Times New Roman"/>
                <w:b/>
                <w:i/>
                <w:sz w:val="20"/>
                <w:szCs w:val="20"/>
                <w:vertAlign w:val="subscript"/>
              </w:rPr>
              <w:t>v</w:t>
            </w:r>
            <w:proofErr w:type="spellEnd"/>
          </w:p>
        </w:tc>
        <w:tc>
          <w:tcPr>
            <w:tcW w:w="766" w:type="dxa"/>
            <w:tcBorders>
              <w:top w:val="single" w:sz="12" w:space="0" w:color="auto"/>
              <w:bottom w:val="double" w:sz="4" w:space="0" w:color="auto"/>
            </w:tcBorders>
            <w:vAlign w:val="center"/>
          </w:tcPr>
          <w:p w14:paraId="176176F8" w14:textId="77777777" w:rsidR="00A878D2" w:rsidRPr="00FB64A0" w:rsidRDefault="00A878D2" w:rsidP="00A878D2">
            <w:pPr>
              <w:spacing w:line="240" w:lineRule="auto"/>
              <w:contextualSpacing/>
              <w:jc w:val="center"/>
              <w:rPr>
                <w:rFonts w:ascii="Times New Roman" w:hAnsi="Times New Roman"/>
                <w:b/>
                <w:i/>
                <w:sz w:val="20"/>
                <w:szCs w:val="20"/>
              </w:rPr>
            </w:pPr>
            <w:proofErr w:type="spellStart"/>
            <w:r w:rsidRPr="00FB64A0">
              <w:rPr>
                <w:rFonts w:ascii="Times New Roman" w:hAnsi="Times New Roman"/>
                <w:b/>
                <w:i/>
                <w:sz w:val="20"/>
                <w:szCs w:val="20"/>
              </w:rPr>
              <w:t>τ</w:t>
            </w:r>
            <w:r w:rsidRPr="00FB64A0">
              <w:rPr>
                <w:rFonts w:ascii="Times New Roman" w:hAnsi="Times New Roman"/>
                <w:b/>
                <w:sz w:val="20"/>
                <w:szCs w:val="20"/>
                <w:vertAlign w:val="subscript"/>
              </w:rPr>
              <w:t>Ca</w:t>
            </w:r>
            <w:proofErr w:type="spellEnd"/>
          </w:p>
        </w:tc>
      </w:tr>
      <w:tr w:rsidR="00A878D2" w:rsidRPr="00111DD0" w14:paraId="10321F8F" w14:textId="77777777" w:rsidTr="00A878D2">
        <w:trPr>
          <w:trHeight w:val="535"/>
        </w:trPr>
        <w:tc>
          <w:tcPr>
            <w:tcW w:w="2295" w:type="dxa"/>
            <w:gridSpan w:val="2"/>
            <w:tcBorders>
              <w:top w:val="single" w:sz="12" w:space="0" w:color="auto"/>
              <w:bottom w:val="double" w:sz="4" w:space="0" w:color="auto"/>
              <w:right w:val="double" w:sz="4" w:space="0" w:color="auto"/>
            </w:tcBorders>
            <w:vAlign w:val="center"/>
          </w:tcPr>
          <w:p w14:paraId="3CBD2132" w14:textId="77777777" w:rsidR="00A878D2" w:rsidRPr="00FB64A0" w:rsidRDefault="00A878D2" w:rsidP="00A878D2">
            <w:pPr>
              <w:spacing w:line="240" w:lineRule="auto"/>
              <w:contextualSpacing/>
              <w:jc w:val="center"/>
              <w:rPr>
                <w:rFonts w:ascii="Times New Roman" w:hAnsi="Times New Roman"/>
                <w:b/>
                <w:sz w:val="20"/>
                <w:szCs w:val="20"/>
              </w:rPr>
            </w:pPr>
            <w:r>
              <w:rPr>
                <w:rFonts w:ascii="Times New Roman" w:hAnsi="Times New Roman"/>
                <w:b/>
                <w:sz w:val="20"/>
                <w:szCs w:val="20"/>
              </w:rPr>
              <w:t>Axon Initial Segment</w:t>
            </w:r>
          </w:p>
        </w:tc>
        <w:tc>
          <w:tcPr>
            <w:tcW w:w="589" w:type="dxa"/>
            <w:tcBorders>
              <w:top w:val="single" w:sz="12" w:space="0" w:color="auto"/>
              <w:left w:val="double" w:sz="4" w:space="0" w:color="auto"/>
              <w:bottom w:val="double" w:sz="4" w:space="0" w:color="auto"/>
            </w:tcBorders>
            <w:vAlign w:val="center"/>
          </w:tcPr>
          <w:p w14:paraId="3EAF4412"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589" w:type="dxa"/>
            <w:tcBorders>
              <w:top w:val="single" w:sz="12" w:space="0" w:color="auto"/>
              <w:bottom w:val="double" w:sz="4" w:space="0" w:color="auto"/>
            </w:tcBorders>
            <w:vAlign w:val="center"/>
          </w:tcPr>
          <w:p w14:paraId="64D33643"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589" w:type="dxa"/>
            <w:tcBorders>
              <w:top w:val="single" w:sz="12" w:space="0" w:color="auto"/>
              <w:bottom w:val="double" w:sz="4" w:space="0" w:color="auto"/>
            </w:tcBorders>
            <w:vAlign w:val="center"/>
          </w:tcPr>
          <w:p w14:paraId="15D58C5F"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905" w:type="dxa"/>
            <w:tcBorders>
              <w:top w:val="single" w:sz="12" w:space="0" w:color="auto"/>
              <w:bottom w:val="double" w:sz="4" w:space="0" w:color="auto"/>
            </w:tcBorders>
            <w:vAlign w:val="center"/>
          </w:tcPr>
          <w:p w14:paraId="3C76DECC"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628" w:type="dxa"/>
            <w:tcBorders>
              <w:top w:val="single" w:sz="12" w:space="0" w:color="auto"/>
              <w:bottom w:val="double" w:sz="4" w:space="0" w:color="auto"/>
            </w:tcBorders>
            <w:vAlign w:val="center"/>
          </w:tcPr>
          <w:p w14:paraId="374DFA1F"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744" w:type="dxa"/>
            <w:tcBorders>
              <w:top w:val="single" w:sz="12" w:space="0" w:color="auto"/>
              <w:bottom w:val="double" w:sz="4" w:space="0" w:color="auto"/>
            </w:tcBorders>
            <w:vAlign w:val="center"/>
          </w:tcPr>
          <w:p w14:paraId="45815213"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744" w:type="dxa"/>
            <w:tcBorders>
              <w:top w:val="single" w:sz="12" w:space="0" w:color="auto"/>
              <w:bottom w:val="double" w:sz="4" w:space="0" w:color="auto"/>
            </w:tcBorders>
            <w:vAlign w:val="center"/>
          </w:tcPr>
          <w:p w14:paraId="0D368270"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766" w:type="dxa"/>
            <w:tcBorders>
              <w:top w:val="single" w:sz="12" w:space="0" w:color="auto"/>
              <w:bottom w:val="double" w:sz="4" w:space="0" w:color="auto"/>
            </w:tcBorders>
          </w:tcPr>
          <w:p w14:paraId="7F36CCDD" w14:textId="77777777" w:rsidR="00A878D2" w:rsidRPr="00F27018" w:rsidRDefault="00A878D2" w:rsidP="00A878D2">
            <w:pPr>
              <w:spacing w:line="240" w:lineRule="auto"/>
              <w:contextualSpacing/>
              <w:jc w:val="center"/>
              <w:rPr>
                <w:rFonts w:ascii="Times New Roman" w:hAnsi="Times New Roman"/>
                <w:sz w:val="20"/>
                <w:szCs w:val="20"/>
              </w:rPr>
            </w:pPr>
            <w:r w:rsidRPr="00F27018">
              <w:rPr>
                <w:rFonts w:ascii="Times New Roman" w:hAnsi="Times New Roman"/>
                <w:sz w:val="20"/>
                <w:szCs w:val="20"/>
              </w:rPr>
              <w:t>3200</w:t>
            </w:r>
          </w:p>
        </w:tc>
        <w:tc>
          <w:tcPr>
            <w:tcW w:w="766" w:type="dxa"/>
            <w:tcBorders>
              <w:top w:val="single" w:sz="12" w:space="0" w:color="auto"/>
              <w:bottom w:val="double" w:sz="4" w:space="0" w:color="auto"/>
            </w:tcBorders>
          </w:tcPr>
          <w:p w14:paraId="745E33BE" w14:textId="77777777" w:rsidR="00A878D2" w:rsidRPr="00F27018" w:rsidRDefault="00A878D2" w:rsidP="00A878D2">
            <w:pPr>
              <w:spacing w:line="240" w:lineRule="auto"/>
              <w:contextualSpacing/>
              <w:jc w:val="center"/>
              <w:rPr>
                <w:rFonts w:ascii="Times New Roman" w:hAnsi="Times New Roman"/>
                <w:sz w:val="20"/>
                <w:szCs w:val="20"/>
              </w:rPr>
            </w:pPr>
            <w:r w:rsidRPr="00F27018">
              <w:rPr>
                <w:rFonts w:ascii="Times New Roman" w:hAnsi="Times New Roman"/>
                <w:sz w:val="20"/>
                <w:szCs w:val="20"/>
              </w:rPr>
              <w:t>3200</w:t>
            </w:r>
          </w:p>
        </w:tc>
        <w:tc>
          <w:tcPr>
            <w:tcW w:w="766" w:type="dxa"/>
            <w:tcBorders>
              <w:top w:val="single" w:sz="12" w:space="0" w:color="auto"/>
              <w:bottom w:val="double" w:sz="4" w:space="0" w:color="auto"/>
            </w:tcBorders>
          </w:tcPr>
          <w:p w14:paraId="5CF3EACB" w14:textId="77777777" w:rsidR="00A878D2" w:rsidRPr="00F27018" w:rsidRDefault="00A878D2" w:rsidP="00A878D2">
            <w:pPr>
              <w:spacing w:line="240" w:lineRule="auto"/>
              <w:contextualSpacing/>
              <w:jc w:val="center"/>
              <w:rPr>
                <w:rFonts w:ascii="Times New Roman" w:hAnsi="Times New Roman"/>
                <w:sz w:val="20"/>
                <w:szCs w:val="20"/>
              </w:rPr>
            </w:pPr>
            <w:r w:rsidRPr="00F27018">
              <w:rPr>
                <w:rFonts w:ascii="Times New Roman" w:hAnsi="Times New Roman"/>
                <w:sz w:val="20"/>
                <w:szCs w:val="20"/>
              </w:rPr>
              <w:t>1000</w:t>
            </w:r>
          </w:p>
        </w:tc>
        <w:tc>
          <w:tcPr>
            <w:tcW w:w="766" w:type="dxa"/>
            <w:tcBorders>
              <w:top w:val="single" w:sz="12" w:space="0" w:color="auto"/>
              <w:bottom w:val="double" w:sz="4" w:space="0" w:color="auto"/>
            </w:tcBorders>
            <w:vAlign w:val="center"/>
          </w:tcPr>
          <w:p w14:paraId="148367CF"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r>
      <w:tr w:rsidR="00A878D2" w:rsidRPr="00111DD0" w14:paraId="634284ED" w14:textId="77777777" w:rsidTr="00A878D2">
        <w:trPr>
          <w:trHeight w:val="535"/>
        </w:trPr>
        <w:tc>
          <w:tcPr>
            <w:tcW w:w="2295" w:type="dxa"/>
            <w:gridSpan w:val="2"/>
            <w:tcBorders>
              <w:top w:val="single" w:sz="12" w:space="0" w:color="auto"/>
              <w:bottom w:val="double" w:sz="4" w:space="0" w:color="auto"/>
              <w:right w:val="double" w:sz="4" w:space="0" w:color="auto"/>
            </w:tcBorders>
            <w:vAlign w:val="center"/>
          </w:tcPr>
          <w:p w14:paraId="6DF15CA1" w14:textId="77777777" w:rsidR="00A878D2" w:rsidRPr="00FB64A0" w:rsidRDefault="00A878D2" w:rsidP="00A878D2">
            <w:pPr>
              <w:spacing w:line="240" w:lineRule="auto"/>
              <w:contextualSpacing/>
              <w:jc w:val="center"/>
              <w:rPr>
                <w:rFonts w:ascii="Times New Roman" w:hAnsi="Times New Roman"/>
                <w:b/>
                <w:sz w:val="20"/>
                <w:szCs w:val="20"/>
              </w:rPr>
            </w:pPr>
            <w:r>
              <w:rPr>
                <w:rFonts w:ascii="Times New Roman" w:hAnsi="Times New Roman"/>
                <w:b/>
                <w:sz w:val="20"/>
                <w:szCs w:val="20"/>
              </w:rPr>
              <w:t>Axon</w:t>
            </w:r>
          </w:p>
        </w:tc>
        <w:tc>
          <w:tcPr>
            <w:tcW w:w="589" w:type="dxa"/>
            <w:tcBorders>
              <w:top w:val="single" w:sz="12" w:space="0" w:color="auto"/>
              <w:left w:val="double" w:sz="4" w:space="0" w:color="auto"/>
              <w:bottom w:val="double" w:sz="4" w:space="0" w:color="auto"/>
            </w:tcBorders>
            <w:vAlign w:val="center"/>
          </w:tcPr>
          <w:p w14:paraId="5F7B88B8"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589" w:type="dxa"/>
            <w:tcBorders>
              <w:top w:val="single" w:sz="12" w:space="0" w:color="auto"/>
              <w:bottom w:val="double" w:sz="4" w:space="0" w:color="auto"/>
            </w:tcBorders>
            <w:vAlign w:val="center"/>
          </w:tcPr>
          <w:p w14:paraId="2138DAFB"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589" w:type="dxa"/>
            <w:tcBorders>
              <w:top w:val="single" w:sz="12" w:space="0" w:color="auto"/>
              <w:bottom w:val="double" w:sz="4" w:space="0" w:color="auto"/>
            </w:tcBorders>
            <w:vAlign w:val="center"/>
          </w:tcPr>
          <w:p w14:paraId="1D358463"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905" w:type="dxa"/>
            <w:tcBorders>
              <w:top w:val="single" w:sz="12" w:space="0" w:color="auto"/>
              <w:bottom w:val="double" w:sz="4" w:space="0" w:color="auto"/>
            </w:tcBorders>
            <w:vAlign w:val="center"/>
          </w:tcPr>
          <w:p w14:paraId="29247C18"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628" w:type="dxa"/>
            <w:tcBorders>
              <w:top w:val="single" w:sz="12" w:space="0" w:color="auto"/>
              <w:bottom w:val="double" w:sz="4" w:space="0" w:color="auto"/>
            </w:tcBorders>
            <w:vAlign w:val="center"/>
          </w:tcPr>
          <w:p w14:paraId="77B96C0C"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744" w:type="dxa"/>
            <w:tcBorders>
              <w:top w:val="single" w:sz="12" w:space="0" w:color="auto"/>
              <w:bottom w:val="double" w:sz="4" w:space="0" w:color="auto"/>
            </w:tcBorders>
            <w:vAlign w:val="center"/>
          </w:tcPr>
          <w:p w14:paraId="1F730591"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744" w:type="dxa"/>
            <w:tcBorders>
              <w:top w:val="single" w:sz="12" w:space="0" w:color="auto"/>
              <w:bottom w:val="double" w:sz="4" w:space="0" w:color="auto"/>
            </w:tcBorders>
            <w:vAlign w:val="center"/>
          </w:tcPr>
          <w:p w14:paraId="1AA9533C"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c>
          <w:tcPr>
            <w:tcW w:w="766" w:type="dxa"/>
            <w:tcBorders>
              <w:top w:val="single" w:sz="12" w:space="0" w:color="auto"/>
              <w:bottom w:val="double" w:sz="4" w:space="0" w:color="auto"/>
            </w:tcBorders>
          </w:tcPr>
          <w:p w14:paraId="6CEAEA2E" w14:textId="77777777" w:rsidR="00A878D2" w:rsidRPr="00F2701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Borders>
              <w:top w:val="single" w:sz="12" w:space="0" w:color="auto"/>
              <w:bottom w:val="double" w:sz="4" w:space="0" w:color="auto"/>
            </w:tcBorders>
          </w:tcPr>
          <w:p w14:paraId="0B26C832" w14:textId="77777777" w:rsidR="00A878D2" w:rsidRPr="00F27018" w:rsidRDefault="00A878D2" w:rsidP="00A878D2">
            <w:pPr>
              <w:spacing w:line="240" w:lineRule="auto"/>
              <w:contextualSpacing/>
              <w:jc w:val="center"/>
              <w:rPr>
                <w:rFonts w:ascii="Times New Roman" w:hAnsi="Times New Roman"/>
                <w:sz w:val="20"/>
                <w:szCs w:val="20"/>
              </w:rPr>
            </w:pPr>
            <w:r w:rsidRPr="00F27018">
              <w:rPr>
                <w:rFonts w:ascii="Times New Roman" w:hAnsi="Times New Roman"/>
                <w:sz w:val="20"/>
                <w:szCs w:val="20"/>
              </w:rPr>
              <w:t>3200</w:t>
            </w:r>
          </w:p>
        </w:tc>
        <w:tc>
          <w:tcPr>
            <w:tcW w:w="766" w:type="dxa"/>
            <w:tcBorders>
              <w:top w:val="single" w:sz="12" w:space="0" w:color="auto"/>
              <w:bottom w:val="double" w:sz="4" w:space="0" w:color="auto"/>
            </w:tcBorders>
          </w:tcPr>
          <w:p w14:paraId="69DAE5C7" w14:textId="77777777" w:rsidR="00A878D2" w:rsidRPr="00F27018" w:rsidRDefault="00A878D2" w:rsidP="00A878D2">
            <w:pPr>
              <w:spacing w:line="240" w:lineRule="auto"/>
              <w:contextualSpacing/>
              <w:jc w:val="center"/>
              <w:rPr>
                <w:rFonts w:ascii="Times New Roman" w:hAnsi="Times New Roman"/>
                <w:sz w:val="20"/>
                <w:szCs w:val="20"/>
              </w:rPr>
            </w:pPr>
            <w:r w:rsidRPr="00F27018">
              <w:rPr>
                <w:rFonts w:ascii="Times New Roman" w:hAnsi="Times New Roman"/>
                <w:sz w:val="20"/>
                <w:szCs w:val="20"/>
              </w:rPr>
              <w:t>1000</w:t>
            </w:r>
          </w:p>
        </w:tc>
        <w:tc>
          <w:tcPr>
            <w:tcW w:w="766" w:type="dxa"/>
            <w:tcBorders>
              <w:top w:val="single" w:sz="12" w:space="0" w:color="auto"/>
              <w:bottom w:val="double" w:sz="4" w:space="0" w:color="auto"/>
            </w:tcBorders>
            <w:vAlign w:val="center"/>
          </w:tcPr>
          <w:p w14:paraId="0DADE54D" w14:textId="77777777" w:rsidR="00A878D2" w:rsidRPr="00FB64A0" w:rsidRDefault="00A878D2" w:rsidP="00A878D2">
            <w:pPr>
              <w:spacing w:line="240" w:lineRule="auto"/>
              <w:contextualSpacing/>
              <w:jc w:val="center"/>
              <w:rPr>
                <w:rFonts w:ascii="Times New Roman" w:hAnsi="Times New Roman"/>
                <w:b/>
                <w:i/>
                <w:sz w:val="20"/>
                <w:szCs w:val="20"/>
              </w:rPr>
            </w:pPr>
            <w:r w:rsidRPr="00B63C68">
              <w:rPr>
                <w:rFonts w:ascii="Times New Roman" w:hAnsi="Times New Roman"/>
                <w:sz w:val="20"/>
                <w:szCs w:val="20"/>
              </w:rPr>
              <w:t>-</w:t>
            </w:r>
          </w:p>
        </w:tc>
      </w:tr>
      <w:tr w:rsidR="00A878D2" w:rsidRPr="00B63C68" w14:paraId="3D4F5398" w14:textId="77777777" w:rsidTr="00A878D2">
        <w:trPr>
          <w:trHeight w:val="535"/>
        </w:trPr>
        <w:tc>
          <w:tcPr>
            <w:tcW w:w="1574" w:type="dxa"/>
            <w:vMerge w:val="restart"/>
            <w:shd w:val="clear" w:color="auto" w:fill="auto"/>
            <w:vAlign w:val="center"/>
          </w:tcPr>
          <w:p w14:paraId="09F25CA8" w14:textId="77777777" w:rsidR="00A878D2" w:rsidRPr="00FB64A0" w:rsidRDefault="00A878D2" w:rsidP="00A878D2">
            <w:pPr>
              <w:spacing w:line="240" w:lineRule="auto"/>
              <w:contextualSpacing/>
              <w:jc w:val="center"/>
              <w:rPr>
                <w:rFonts w:ascii="Times New Roman" w:hAnsi="Times New Roman"/>
                <w:b/>
                <w:sz w:val="20"/>
                <w:szCs w:val="20"/>
              </w:rPr>
            </w:pPr>
            <w:r w:rsidRPr="00FB64A0">
              <w:rPr>
                <w:rFonts w:ascii="Times New Roman" w:hAnsi="Times New Roman"/>
                <w:b/>
                <w:sz w:val="20"/>
                <w:szCs w:val="20"/>
              </w:rPr>
              <w:t>Principal cell -Type C</w:t>
            </w:r>
          </w:p>
        </w:tc>
        <w:tc>
          <w:tcPr>
            <w:tcW w:w="721" w:type="dxa"/>
            <w:tcBorders>
              <w:right w:val="double" w:sz="4" w:space="0" w:color="auto"/>
            </w:tcBorders>
            <w:vAlign w:val="center"/>
          </w:tcPr>
          <w:p w14:paraId="31D9435E"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Soma</w:t>
            </w:r>
          </w:p>
        </w:tc>
        <w:tc>
          <w:tcPr>
            <w:tcW w:w="589" w:type="dxa"/>
            <w:tcBorders>
              <w:left w:val="double" w:sz="4" w:space="0" w:color="auto"/>
            </w:tcBorders>
            <w:vAlign w:val="center"/>
          </w:tcPr>
          <w:p w14:paraId="76FA38AC"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54</w:t>
            </w:r>
          </w:p>
        </w:tc>
        <w:tc>
          <w:tcPr>
            <w:tcW w:w="589" w:type="dxa"/>
            <w:vAlign w:val="center"/>
          </w:tcPr>
          <w:p w14:paraId="785D2248"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3</w:t>
            </w:r>
          </w:p>
        </w:tc>
        <w:tc>
          <w:tcPr>
            <w:tcW w:w="589" w:type="dxa"/>
            <w:vAlign w:val="center"/>
          </w:tcPr>
          <w:p w14:paraId="27F9117A"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0.4</w:t>
            </w:r>
          </w:p>
        </w:tc>
        <w:tc>
          <w:tcPr>
            <w:tcW w:w="905" w:type="dxa"/>
            <w:vAlign w:val="center"/>
          </w:tcPr>
          <w:p w14:paraId="19204FC3" w14:textId="77777777" w:rsidR="00A878D2" w:rsidRPr="00E52EB2" w:rsidRDefault="00A878D2" w:rsidP="00A878D2">
            <w:pPr>
              <w:spacing w:line="240" w:lineRule="auto"/>
              <w:contextualSpacing/>
              <w:jc w:val="center"/>
              <w:rPr>
                <w:rFonts w:ascii="Times New Roman" w:hAnsi="Times New Roman"/>
                <w:sz w:val="20"/>
                <w:szCs w:val="20"/>
              </w:rPr>
            </w:pPr>
            <w:r w:rsidRPr="00E52EB2">
              <w:rPr>
                <w:rFonts w:ascii="Times New Roman" w:hAnsi="Times New Roman"/>
                <w:sz w:val="20"/>
                <w:szCs w:val="20"/>
              </w:rPr>
              <w:t>-</w:t>
            </w:r>
          </w:p>
        </w:tc>
        <w:tc>
          <w:tcPr>
            <w:tcW w:w="628" w:type="dxa"/>
            <w:vAlign w:val="center"/>
          </w:tcPr>
          <w:p w14:paraId="07A0A889"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0.2</w:t>
            </w:r>
          </w:p>
        </w:tc>
        <w:tc>
          <w:tcPr>
            <w:tcW w:w="744" w:type="dxa"/>
            <w:vAlign w:val="center"/>
          </w:tcPr>
          <w:p w14:paraId="396E4831"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1.43</w:t>
            </w:r>
          </w:p>
        </w:tc>
        <w:tc>
          <w:tcPr>
            <w:tcW w:w="744" w:type="dxa"/>
            <w:vAlign w:val="center"/>
          </w:tcPr>
          <w:p w14:paraId="56D45106"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766" w:type="dxa"/>
          </w:tcPr>
          <w:p w14:paraId="2A352920"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Pr>
          <w:p w14:paraId="54777136"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Pr>
          <w:p w14:paraId="053F147D"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vAlign w:val="center"/>
          </w:tcPr>
          <w:p w14:paraId="6001BA27"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r>
      <w:tr w:rsidR="00A878D2" w:rsidRPr="00B63C68" w14:paraId="4D05C9C7" w14:textId="77777777" w:rsidTr="00A878D2">
        <w:trPr>
          <w:trHeight w:val="535"/>
        </w:trPr>
        <w:tc>
          <w:tcPr>
            <w:tcW w:w="1574" w:type="dxa"/>
            <w:vMerge/>
            <w:shd w:val="clear" w:color="auto" w:fill="auto"/>
            <w:vAlign w:val="center"/>
          </w:tcPr>
          <w:p w14:paraId="2746B780" w14:textId="77777777" w:rsidR="00A878D2" w:rsidRPr="00FB64A0" w:rsidRDefault="00A878D2" w:rsidP="00A878D2">
            <w:pPr>
              <w:spacing w:line="240" w:lineRule="auto"/>
              <w:contextualSpacing/>
              <w:jc w:val="center"/>
              <w:rPr>
                <w:rFonts w:ascii="Times New Roman" w:hAnsi="Times New Roman"/>
                <w:b/>
                <w:sz w:val="20"/>
                <w:szCs w:val="20"/>
              </w:rPr>
            </w:pPr>
          </w:p>
        </w:tc>
        <w:tc>
          <w:tcPr>
            <w:tcW w:w="721" w:type="dxa"/>
            <w:tcBorders>
              <w:right w:val="double" w:sz="4" w:space="0" w:color="auto"/>
            </w:tcBorders>
            <w:vAlign w:val="center"/>
          </w:tcPr>
          <w:p w14:paraId="5EFA75B3" w14:textId="77777777" w:rsidR="00A878D2" w:rsidRPr="00B63C68" w:rsidRDefault="00A878D2" w:rsidP="00A878D2">
            <w:pPr>
              <w:spacing w:line="240" w:lineRule="auto"/>
              <w:contextualSpacing/>
              <w:jc w:val="center"/>
              <w:rPr>
                <w:rFonts w:ascii="Times New Roman" w:hAnsi="Times New Roman"/>
                <w:sz w:val="20"/>
                <w:szCs w:val="20"/>
              </w:rPr>
            </w:pPr>
            <w:proofErr w:type="spellStart"/>
            <w:r w:rsidRPr="00B63C68">
              <w:rPr>
                <w:rFonts w:ascii="Times New Roman" w:hAnsi="Times New Roman"/>
                <w:sz w:val="20"/>
                <w:szCs w:val="20"/>
              </w:rPr>
              <w:t>Dend</w:t>
            </w:r>
            <w:proofErr w:type="spellEnd"/>
          </w:p>
        </w:tc>
        <w:tc>
          <w:tcPr>
            <w:tcW w:w="589" w:type="dxa"/>
            <w:tcBorders>
              <w:left w:val="double" w:sz="4" w:space="0" w:color="auto"/>
            </w:tcBorders>
            <w:vAlign w:val="center"/>
          </w:tcPr>
          <w:p w14:paraId="498249D0"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27</w:t>
            </w:r>
          </w:p>
        </w:tc>
        <w:tc>
          <w:tcPr>
            <w:tcW w:w="589" w:type="dxa"/>
            <w:vAlign w:val="center"/>
          </w:tcPr>
          <w:p w14:paraId="26569F15"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3</w:t>
            </w:r>
          </w:p>
        </w:tc>
        <w:tc>
          <w:tcPr>
            <w:tcW w:w="589" w:type="dxa"/>
            <w:vAlign w:val="center"/>
          </w:tcPr>
          <w:p w14:paraId="6421BF65"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0.4</w:t>
            </w:r>
          </w:p>
        </w:tc>
        <w:tc>
          <w:tcPr>
            <w:tcW w:w="905" w:type="dxa"/>
            <w:vAlign w:val="center"/>
          </w:tcPr>
          <w:p w14:paraId="7DB86C91" w14:textId="77777777" w:rsidR="00A878D2" w:rsidRPr="00E52EB2" w:rsidRDefault="00A878D2" w:rsidP="00A878D2">
            <w:pPr>
              <w:spacing w:line="240" w:lineRule="auto"/>
              <w:contextualSpacing/>
              <w:jc w:val="center"/>
              <w:rPr>
                <w:rFonts w:ascii="Times New Roman" w:hAnsi="Times New Roman"/>
                <w:sz w:val="20"/>
                <w:szCs w:val="20"/>
              </w:rPr>
            </w:pPr>
            <w:r w:rsidRPr="00E52EB2">
              <w:rPr>
                <w:rFonts w:ascii="Times New Roman" w:hAnsi="Times New Roman"/>
                <w:sz w:val="20"/>
                <w:szCs w:val="20"/>
              </w:rPr>
              <w:t>0.0286</w:t>
            </w:r>
          </w:p>
        </w:tc>
        <w:tc>
          <w:tcPr>
            <w:tcW w:w="628" w:type="dxa"/>
            <w:vAlign w:val="center"/>
          </w:tcPr>
          <w:p w14:paraId="2729DF94"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0.2</w:t>
            </w:r>
          </w:p>
        </w:tc>
        <w:tc>
          <w:tcPr>
            <w:tcW w:w="744" w:type="dxa"/>
            <w:vAlign w:val="center"/>
          </w:tcPr>
          <w:p w14:paraId="0C72EFA2"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0.32</w:t>
            </w:r>
          </w:p>
        </w:tc>
        <w:tc>
          <w:tcPr>
            <w:tcW w:w="744" w:type="dxa"/>
            <w:vAlign w:val="center"/>
          </w:tcPr>
          <w:p w14:paraId="305FDC8A"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0.36</w:t>
            </w:r>
          </w:p>
        </w:tc>
        <w:tc>
          <w:tcPr>
            <w:tcW w:w="766" w:type="dxa"/>
          </w:tcPr>
          <w:p w14:paraId="689C66EF" w14:textId="77777777" w:rsidR="00A878D2"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Pr>
          <w:p w14:paraId="5325BFA1" w14:textId="77777777" w:rsidR="00A878D2"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Pr>
          <w:p w14:paraId="6A357766" w14:textId="77777777" w:rsidR="00A878D2"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vAlign w:val="center"/>
          </w:tcPr>
          <w:p w14:paraId="2032842F"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1000</w:t>
            </w:r>
          </w:p>
        </w:tc>
      </w:tr>
      <w:tr w:rsidR="00A878D2" w:rsidRPr="00B63C68" w14:paraId="79CCB19E" w14:textId="77777777" w:rsidTr="00A878D2">
        <w:trPr>
          <w:trHeight w:val="535"/>
        </w:trPr>
        <w:tc>
          <w:tcPr>
            <w:tcW w:w="1574" w:type="dxa"/>
            <w:vMerge w:val="restart"/>
            <w:shd w:val="clear" w:color="auto" w:fill="auto"/>
            <w:vAlign w:val="center"/>
          </w:tcPr>
          <w:p w14:paraId="721AB4CD" w14:textId="77777777" w:rsidR="00A878D2" w:rsidRPr="00FB64A0" w:rsidRDefault="00A878D2" w:rsidP="00A878D2">
            <w:pPr>
              <w:spacing w:line="240" w:lineRule="auto"/>
              <w:contextualSpacing/>
              <w:jc w:val="center"/>
              <w:rPr>
                <w:rFonts w:ascii="Times New Roman" w:hAnsi="Times New Roman"/>
                <w:b/>
                <w:sz w:val="20"/>
                <w:szCs w:val="20"/>
              </w:rPr>
            </w:pPr>
            <w:r>
              <w:rPr>
                <w:rFonts w:ascii="Times New Roman" w:hAnsi="Times New Roman"/>
                <w:b/>
                <w:sz w:val="20"/>
                <w:szCs w:val="20"/>
              </w:rPr>
              <w:t>Interneuron</w:t>
            </w:r>
          </w:p>
        </w:tc>
        <w:tc>
          <w:tcPr>
            <w:tcW w:w="721" w:type="dxa"/>
            <w:tcBorders>
              <w:right w:val="double" w:sz="4" w:space="0" w:color="auto"/>
            </w:tcBorders>
            <w:vAlign w:val="center"/>
          </w:tcPr>
          <w:p w14:paraId="059710B1"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Soma</w:t>
            </w:r>
          </w:p>
        </w:tc>
        <w:tc>
          <w:tcPr>
            <w:tcW w:w="589" w:type="dxa"/>
            <w:tcBorders>
              <w:left w:val="double" w:sz="4" w:space="0" w:color="auto"/>
            </w:tcBorders>
            <w:vAlign w:val="center"/>
          </w:tcPr>
          <w:p w14:paraId="0F67FF4A"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35</w:t>
            </w:r>
          </w:p>
        </w:tc>
        <w:tc>
          <w:tcPr>
            <w:tcW w:w="589" w:type="dxa"/>
            <w:vAlign w:val="center"/>
          </w:tcPr>
          <w:p w14:paraId="23B97B13"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8</w:t>
            </w:r>
          </w:p>
        </w:tc>
        <w:tc>
          <w:tcPr>
            <w:tcW w:w="589" w:type="dxa"/>
            <w:vAlign w:val="center"/>
          </w:tcPr>
          <w:p w14:paraId="1DB33C6E"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905" w:type="dxa"/>
            <w:vAlign w:val="center"/>
          </w:tcPr>
          <w:p w14:paraId="0022081B" w14:textId="77777777" w:rsidR="00A878D2" w:rsidRPr="00175AE2" w:rsidRDefault="00A878D2" w:rsidP="00A878D2">
            <w:pPr>
              <w:spacing w:line="240" w:lineRule="auto"/>
              <w:contextualSpacing/>
              <w:jc w:val="center"/>
              <w:rPr>
                <w:rFonts w:ascii="Times New Roman" w:hAnsi="Times New Roman"/>
                <w:sz w:val="16"/>
                <w:szCs w:val="20"/>
              </w:rPr>
            </w:pPr>
            <w:r w:rsidRPr="00175AE2">
              <w:rPr>
                <w:rFonts w:ascii="Times New Roman" w:hAnsi="Times New Roman"/>
                <w:sz w:val="16"/>
                <w:szCs w:val="20"/>
              </w:rPr>
              <w:t>-</w:t>
            </w:r>
          </w:p>
        </w:tc>
        <w:tc>
          <w:tcPr>
            <w:tcW w:w="628" w:type="dxa"/>
            <w:vAlign w:val="center"/>
          </w:tcPr>
          <w:p w14:paraId="349D9381"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744" w:type="dxa"/>
            <w:vAlign w:val="center"/>
          </w:tcPr>
          <w:p w14:paraId="1C308F56" w14:textId="77777777" w:rsidR="00A878D2" w:rsidRPr="00B63C68" w:rsidRDefault="00A878D2" w:rsidP="00A878D2">
            <w:pPr>
              <w:spacing w:line="240" w:lineRule="auto"/>
              <w:contextualSpacing/>
              <w:jc w:val="center"/>
              <w:rPr>
                <w:rFonts w:ascii="Times New Roman" w:hAnsi="Times New Roman"/>
                <w:sz w:val="20"/>
                <w:szCs w:val="20"/>
              </w:rPr>
            </w:pPr>
          </w:p>
        </w:tc>
        <w:tc>
          <w:tcPr>
            <w:tcW w:w="744" w:type="dxa"/>
            <w:vAlign w:val="center"/>
          </w:tcPr>
          <w:p w14:paraId="0DF7A572"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766" w:type="dxa"/>
          </w:tcPr>
          <w:p w14:paraId="7092B9AA" w14:textId="77777777" w:rsidR="00A878D2" w:rsidRPr="00B63C68" w:rsidRDefault="00A878D2" w:rsidP="00A878D2">
            <w:pPr>
              <w:spacing w:line="240" w:lineRule="auto"/>
              <w:contextualSpacing/>
              <w:rPr>
                <w:rFonts w:ascii="Times New Roman" w:hAnsi="Times New Roman"/>
                <w:sz w:val="20"/>
                <w:szCs w:val="20"/>
              </w:rPr>
            </w:pPr>
            <w:r>
              <w:rPr>
                <w:rFonts w:ascii="Times New Roman" w:hAnsi="Times New Roman"/>
                <w:sz w:val="20"/>
                <w:szCs w:val="20"/>
              </w:rPr>
              <w:t xml:space="preserve">    -</w:t>
            </w:r>
          </w:p>
        </w:tc>
        <w:tc>
          <w:tcPr>
            <w:tcW w:w="766" w:type="dxa"/>
          </w:tcPr>
          <w:p w14:paraId="47E991E3" w14:textId="77777777" w:rsidR="00A878D2" w:rsidRPr="00B63C68" w:rsidRDefault="00A878D2" w:rsidP="00A878D2">
            <w:pPr>
              <w:spacing w:line="240" w:lineRule="auto"/>
              <w:contextualSpacing/>
              <w:rPr>
                <w:rFonts w:ascii="Times New Roman" w:hAnsi="Times New Roman"/>
                <w:sz w:val="20"/>
                <w:szCs w:val="20"/>
              </w:rPr>
            </w:pPr>
            <w:r>
              <w:rPr>
                <w:rFonts w:ascii="Times New Roman" w:hAnsi="Times New Roman"/>
                <w:sz w:val="20"/>
                <w:szCs w:val="20"/>
              </w:rPr>
              <w:t xml:space="preserve">     -</w:t>
            </w:r>
          </w:p>
        </w:tc>
        <w:tc>
          <w:tcPr>
            <w:tcW w:w="766" w:type="dxa"/>
          </w:tcPr>
          <w:p w14:paraId="668E974A" w14:textId="77777777" w:rsidR="00A878D2" w:rsidRPr="00B63C68" w:rsidRDefault="00A878D2" w:rsidP="00A878D2">
            <w:pPr>
              <w:spacing w:line="240" w:lineRule="auto"/>
              <w:contextualSpacing/>
              <w:rPr>
                <w:rFonts w:ascii="Times New Roman" w:hAnsi="Times New Roman"/>
                <w:sz w:val="20"/>
                <w:szCs w:val="20"/>
              </w:rPr>
            </w:pPr>
            <w:r>
              <w:rPr>
                <w:rFonts w:ascii="Times New Roman" w:hAnsi="Times New Roman"/>
                <w:sz w:val="20"/>
                <w:szCs w:val="20"/>
              </w:rPr>
              <w:t xml:space="preserve">     -</w:t>
            </w:r>
          </w:p>
        </w:tc>
        <w:tc>
          <w:tcPr>
            <w:tcW w:w="766" w:type="dxa"/>
            <w:vAlign w:val="center"/>
          </w:tcPr>
          <w:p w14:paraId="074EEC52" w14:textId="77777777" w:rsidR="00A878D2" w:rsidRPr="00B63C68" w:rsidRDefault="00A878D2" w:rsidP="00A878D2">
            <w:pPr>
              <w:spacing w:line="240" w:lineRule="auto"/>
              <w:contextualSpacing/>
              <w:rPr>
                <w:rFonts w:ascii="Times New Roman" w:hAnsi="Times New Roman"/>
                <w:sz w:val="20"/>
                <w:szCs w:val="20"/>
              </w:rPr>
            </w:pPr>
            <w:r w:rsidRPr="00B63C68">
              <w:rPr>
                <w:rFonts w:ascii="Times New Roman" w:hAnsi="Times New Roman"/>
                <w:sz w:val="20"/>
                <w:szCs w:val="20"/>
              </w:rPr>
              <w:t xml:space="preserve">    -</w:t>
            </w:r>
          </w:p>
        </w:tc>
      </w:tr>
      <w:tr w:rsidR="00A878D2" w:rsidRPr="00B63C68" w14:paraId="45A1D664" w14:textId="77777777" w:rsidTr="00A878D2">
        <w:trPr>
          <w:trHeight w:val="535"/>
        </w:trPr>
        <w:tc>
          <w:tcPr>
            <w:tcW w:w="1574" w:type="dxa"/>
            <w:vMerge/>
            <w:shd w:val="clear" w:color="auto" w:fill="auto"/>
            <w:vAlign w:val="center"/>
          </w:tcPr>
          <w:p w14:paraId="3CC70491" w14:textId="77777777" w:rsidR="00A878D2" w:rsidRPr="00B63C68" w:rsidRDefault="00A878D2" w:rsidP="00A878D2">
            <w:pPr>
              <w:spacing w:line="240" w:lineRule="auto"/>
              <w:contextualSpacing/>
              <w:jc w:val="center"/>
              <w:rPr>
                <w:rFonts w:ascii="Times New Roman" w:hAnsi="Times New Roman"/>
                <w:sz w:val="20"/>
                <w:szCs w:val="20"/>
              </w:rPr>
            </w:pPr>
          </w:p>
        </w:tc>
        <w:tc>
          <w:tcPr>
            <w:tcW w:w="721" w:type="dxa"/>
            <w:tcBorders>
              <w:bottom w:val="single" w:sz="12" w:space="0" w:color="auto"/>
              <w:right w:val="double" w:sz="4" w:space="0" w:color="auto"/>
            </w:tcBorders>
            <w:vAlign w:val="center"/>
          </w:tcPr>
          <w:p w14:paraId="3A07066B" w14:textId="77777777" w:rsidR="00A878D2" w:rsidRPr="00B63C68" w:rsidRDefault="00A878D2" w:rsidP="00A878D2">
            <w:pPr>
              <w:spacing w:line="240" w:lineRule="auto"/>
              <w:contextualSpacing/>
              <w:jc w:val="center"/>
              <w:rPr>
                <w:rFonts w:ascii="Times New Roman" w:hAnsi="Times New Roman"/>
                <w:sz w:val="20"/>
                <w:szCs w:val="20"/>
              </w:rPr>
            </w:pPr>
            <w:proofErr w:type="spellStart"/>
            <w:r w:rsidRPr="00B63C68">
              <w:rPr>
                <w:rFonts w:ascii="Times New Roman" w:hAnsi="Times New Roman"/>
                <w:sz w:val="20"/>
                <w:szCs w:val="20"/>
              </w:rPr>
              <w:t>Dend</w:t>
            </w:r>
            <w:proofErr w:type="spellEnd"/>
          </w:p>
        </w:tc>
        <w:tc>
          <w:tcPr>
            <w:tcW w:w="589" w:type="dxa"/>
            <w:tcBorders>
              <w:left w:val="double" w:sz="4" w:space="0" w:color="auto"/>
            </w:tcBorders>
            <w:vAlign w:val="center"/>
          </w:tcPr>
          <w:p w14:paraId="3A8E053F"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10</w:t>
            </w:r>
          </w:p>
        </w:tc>
        <w:tc>
          <w:tcPr>
            <w:tcW w:w="589" w:type="dxa"/>
            <w:vAlign w:val="center"/>
          </w:tcPr>
          <w:p w14:paraId="756C1B93"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3</w:t>
            </w:r>
          </w:p>
        </w:tc>
        <w:tc>
          <w:tcPr>
            <w:tcW w:w="589" w:type="dxa"/>
            <w:vAlign w:val="center"/>
          </w:tcPr>
          <w:p w14:paraId="4F6AC080"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905" w:type="dxa"/>
            <w:vAlign w:val="center"/>
          </w:tcPr>
          <w:p w14:paraId="4D67D022" w14:textId="77777777" w:rsidR="00A878D2" w:rsidRPr="00175AE2" w:rsidRDefault="00A878D2" w:rsidP="00A878D2">
            <w:pPr>
              <w:spacing w:line="240" w:lineRule="auto"/>
              <w:contextualSpacing/>
              <w:jc w:val="center"/>
              <w:rPr>
                <w:rFonts w:ascii="Times New Roman" w:hAnsi="Times New Roman"/>
                <w:sz w:val="16"/>
                <w:szCs w:val="20"/>
              </w:rPr>
            </w:pPr>
            <w:r w:rsidRPr="00175AE2">
              <w:rPr>
                <w:rFonts w:ascii="Times New Roman" w:hAnsi="Times New Roman"/>
                <w:sz w:val="16"/>
                <w:szCs w:val="20"/>
              </w:rPr>
              <w:t>-</w:t>
            </w:r>
          </w:p>
        </w:tc>
        <w:tc>
          <w:tcPr>
            <w:tcW w:w="628" w:type="dxa"/>
            <w:vAlign w:val="center"/>
          </w:tcPr>
          <w:p w14:paraId="22A875D4"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744" w:type="dxa"/>
            <w:vAlign w:val="center"/>
          </w:tcPr>
          <w:p w14:paraId="33BD18D0" w14:textId="77777777" w:rsidR="00A878D2" w:rsidRPr="00B63C68" w:rsidRDefault="00A878D2" w:rsidP="00A878D2">
            <w:pPr>
              <w:spacing w:line="240" w:lineRule="auto"/>
              <w:contextualSpacing/>
              <w:jc w:val="center"/>
              <w:rPr>
                <w:rFonts w:ascii="Times New Roman" w:hAnsi="Times New Roman"/>
                <w:sz w:val="20"/>
                <w:szCs w:val="20"/>
              </w:rPr>
            </w:pPr>
          </w:p>
        </w:tc>
        <w:tc>
          <w:tcPr>
            <w:tcW w:w="744" w:type="dxa"/>
            <w:vAlign w:val="center"/>
          </w:tcPr>
          <w:p w14:paraId="786DB262"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c>
          <w:tcPr>
            <w:tcW w:w="766" w:type="dxa"/>
          </w:tcPr>
          <w:p w14:paraId="23615D1A"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Pr>
          <w:p w14:paraId="693D7FE4"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tcPr>
          <w:p w14:paraId="776038AC" w14:textId="77777777" w:rsidR="00A878D2" w:rsidRPr="00B63C68" w:rsidRDefault="00A878D2" w:rsidP="00A878D2">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766" w:type="dxa"/>
            <w:vAlign w:val="center"/>
          </w:tcPr>
          <w:p w14:paraId="416B1F70" w14:textId="77777777" w:rsidR="00A878D2" w:rsidRPr="00B63C68" w:rsidRDefault="00A878D2" w:rsidP="00A878D2">
            <w:pPr>
              <w:spacing w:line="240" w:lineRule="auto"/>
              <w:contextualSpacing/>
              <w:jc w:val="center"/>
              <w:rPr>
                <w:rFonts w:ascii="Times New Roman" w:hAnsi="Times New Roman"/>
                <w:sz w:val="20"/>
                <w:szCs w:val="20"/>
              </w:rPr>
            </w:pPr>
            <w:r w:rsidRPr="00B63C68">
              <w:rPr>
                <w:rFonts w:ascii="Times New Roman" w:hAnsi="Times New Roman"/>
                <w:sz w:val="20"/>
                <w:szCs w:val="20"/>
              </w:rPr>
              <w:t>-</w:t>
            </w:r>
          </w:p>
        </w:tc>
      </w:tr>
    </w:tbl>
    <w:p w14:paraId="6CAA97D6" w14:textId="77777777" w:rsidR="00A04497" w:rsidRPr="00B63C68" w:rsidRDefault="00A04497" w:rsidP="00A04497">
      <w:pPr>
        <w:spacing w:line="240" w:lineRule="auto"/>
        <w:ind w:left="-446"/>
        <w:contextualSpacing/>
        <w:jc w:val="center"/>
        <w:rPr>
          <w:rFonts w:ascii="Times New Roman" w:hAnsi="Times New Roman"/>
        </w:rPr>
      </w:pPr>
    </w:p>
    <w:p w14:paraId="5E5FA366" w14:textId="06169A54" w:rsidR="000E0417" w:rsidRPr="009A7517" w:rsidRDefault="000E0417" w:rsidP="000E0417">
      <w:pPr>
        <w:spacing w:line="240" w:lineRule="auto"/>
        <w:contextualSpacing/>
        <w:rPr>
          <w:rFonts w:ascii="Times New Roman" w:hAnsi="Times New Roman"/>
        </w:rPr>
      </w:pPr>
      <w:r w:rsidRPr="009A7517">
        <w:rPr>
          <w:rFonts w:ascii="Times New Roman" w:hAnsi="Times New Roman"/>
        </w:rPr>
        <w:t>Density ranges of Na</w:t>
      </w:r>
      <w:r w:rsidRPr="009A7517">
        <w:rPr>
          <w:rFonts w:ascii="Times New Roman" w:hAnsi="Times New Roman"/>
          <w:vertAlign w:val="subscript"/>
        </w:rPr>
        <w:t xml:space="preserve">v </w:t>
      </w:r>
      <w:r w:rsidRPr="009A7517">
        <w:rPr>
          <w:rFonts w:ascii="Times New Roman" w:hAnsi="Times New Roman"/>
        </w:rPr>
        <w:t>(1.2), Na</w:t>
      </w:r>
      <w:r w:rsidRPr="009A7517">
        <w:rPr>
          <w:rFonts w:ascii="Times New Roman" w:hAnsi="Times New Roman"/>
          <w:vertAlign w:val="subscript"/>
        </w:rPr>
        <w:t xml:space="preserve">v </w:t>
      </w:r>
      <w:r w:rsidRPr="009A7517">
        <w:rPr>
          <w:rFonts w:ascii="Times New Roman" w:hAnsi="Times New Roman"/>
        </w:rPr>
        <w:t xml:space="preserve">(1.6) and </w:t>
      </w:r>
      <w:proofErr w:type="spellStart"/>
      <w:r w:rsidRPr="009A7517">
        <w:rPr>
          <w:rFonts w:ascii="Times New Roman" w:hAnsi="Times New Roman"/>
        </w:rPr>
        <w:t>K</w:t>
      </w:r>
      <w:r w:rsidRPr="009A7517">
        <w:rPr>
          <w:rFonts w:ascii="Times New Roman" w:hAnsi="Times New Roman"/>
          <w:vertAlign w:val="subscript"/>
        </w:rPr>
        <w:t>v</w:t>
      </w:r>
      <w:proofErr w:type="spellEnd"/>
      <w:r w:rsidRPr="009A7517">
        <w:rPr>
          <w:rFonts w:ascii="Times New Roman" w:hAnsi="Times New Roman"/>
          <w:vertAlign w:val="subscript"/>
        </w:rPr>
        <w:t xml:space="preserve"> </w:t>
      </w:r>
      <w:r w:rsidRPr="009A7517">
        <w:rPr>
          <w:rFonts w:ascii="Times New Roman" w:hAnsi="Times New Roman"/>
        </w:rPr>
        <w:t>current channels</w:t>
      </w:r>
      <w:r w:rsidRPr="009A7517">
        <w:rPr>
          <w:rFonts w:ascii="Times New Roman" w:hAnsi="Times New Roman"/>
          <w:color w:val="000000" w:themeColor="text1"/>
          <w:sz w:val="24"/>
          <w:szCs w:val="24"/>
        </w:rPr>
        <w:t xml:space="preserve"> from </w:t>
      </w:r>
      <w:r w:rsidRPr="009A7517">
        <w:rPr>
          <w:rFonts w:ascii="Times New Roman" w:hAnsi="Times New Roman"/>
          <w:sz w:val="24"/>
          <w:szCs w:val="24"/>
        </w:rPr>
        <w:t>Hu et al. (2009)</w:t>
      </w:r>
      <w:r w:rsidRPr="009A7517">
        <w:rPr>
          <w:rFonts w:ascii="Times New Roman" w:hAnsi="Times New Roman"/>
          <w:color w:val="000000" w:themeColor="text1"/>
          <w:sz w:val="24"/>
          <w:szCs w:val="24"/>
        </w:rPr>
        <w:t>;</w:t>
      </w:r>
      <w:r w:rsidRPr="009A7517">
        <w:rPr>
          <w:rFonts w:ascii="Times New Roman" w:hAnsi="Times New Roman"/>
        </w:rPr>
        <w:t xml:space="preserve"> *Na</w:t>
      </w:r>
      <w:r w:rsidRPr="009A7517">
        <w:rPr>
          <w:rFonts w:ascii="Times New Roman" w:hAnsi="Times New Roman"/>
          <w:vertAlign w:val="subscript"/>
        </w:rPr>
        <w:t xml:space="preserve">v </w:t>
      </w:r>
      <w:r w:rsidRPr="009A7517">
        <w:rPr>
          <w:rFonts w:ascii="Times New Roman" w:hAnsi="Times New Roman"/>
        </w:rPr>
        <w:t xml:space="preserve">(1.2): 3200 * </w:t>
      </w:r>
      <w:proofErr w:type="gramStart"/>
      <w:r w:rsidRPr="009A7517">
        <w:rPr>
          <w:rFonts w:ascii="Times New Roman" w:hAnsi="Times New Roman"/>
        </w:rPr>
        <w:t>( 0.05</w:t>
      </w:r>
      <w:proofErr w:type="gramEnd"/>
      <w:r w:rsidRPr="009A7517">
        <w:rPr>
          <w:rFonts w:ascii="Times New Roman" w:hAnsi="Times New Roman"/>
        </w:rPr>
        <w:t>) to 3200 * (0.96) from soma to distal end of AIS; **Na</w:t>
      </w:r>
      <w:r w:rsidRPr="009A7517">
        <w:rPr>
          <w:rFonts w:ascii="Times New Roman" w:hAnsi="Times New Roman"/>
          <w:vertAlign w:val="subscript"/>
        </w:rPr>
        <w:t xml:space="preserve">v </w:t>
      </w:r>
      <w:r w:rsidRPr="009A7517">
        <w:rPr>
          <w:rFonts w:ascii="Times New Roman" w:hAnsi="Times New Roman"/>
        </w:rPr>
        <w:t>(1.6) : 3200 * (0.04) to 3200 * (0.6) from soma to distal end of AIS; ***</w:t>
      </w:r>
      <w:proofErr w:type="spellStart"/>
      <w:r w:rsidRPr="009A7517">
        <w:rPr>
          <w:rFonts w:ascii="Times New Roman" w:hAnsi="Times New Roman"/>
        </w:rPr>
        <w:t>K</w:t>
      </w:r>
      <w:r w:rsidRPr="009A7517">
        <w:rPr>
          <w:rFonts w:ascii="Times New Roman" w:hAnsi="Times New Roman"/>
          <w:vertAlign w:val="subscript"/>
        </w:rPr>
        <w:t>v</w:t>
      </w:r>
      <w:proofErr w:type="spellEnd"/>
      <w:r w:rsidRPr="009A7517">
        <w:rPr>
          <w:rFonts w:ascii="Times New Roman" w:hAnsi="Times New Roman"/>
          <w:vertAlign w:val="subscript"/>
        </w:rPr>
        <w:t xml:space="preserve"> </w:t>
      </w:r>
      <w:r w:rsidRPr="009A7517">
        <w:rPr>
          <w:rFonts w:ascii="Times New Roman" w:hAnsi="Times New Roman"/>
        </w:rPr>
        <w:t xml:space="preserve">: 1000 * (0.2)  – </w:t>
      </w:r>
      <w:r w:rsidR="006C2959" w:rsidRPr="009A7517">
        <w:rPr>
          <w:rFonts w:ascii="Times New Roman" w:hAnsi="Times New Roman"/>
        </w:rPr>
        <w:t xml:space="preserve"> 1000 * (1). Values are in (mS/cm</w:t>
      </w:r>
      <w:r w:rsidR="006C2959" w:rsidRPr="009A7517">
        <w:rPr>
          <w:rFonts w:ascii="Times New Roman" w:hAnsi="Times New Roman"/>
          <w:vertAlign w:val="superscript"/>
        </w:rPr>
        <w:t>2</w:t>
      </w:r>
      <w:r w:rsidR="006C2959" w:rsidRPr="009A7517">
        <w:rPr>
          <w:rFonts w:ascii="Times New Roman" w:hAnsi="Times New Roman"/>
        </w:rPr>
        <w:t xml:space="preserve">) for all except those in AIS which are in </w:t>
      </w:r>
      <w:proofErr w:type="spellStart"/>
      <w:r w:rsidR="006C2959" w:rsidRPr="009A7517">
        <w:rPr>
          <w:rFonts w:ascii="Times New Roman" w:hAnsi="Times New Roman"/>
        </w:rPr>
        <w:t>pS</w:t>
      </w:r>
      <w:proofErr w:type="spellEnd"/>
      <w:r w:rsidR="006C2959" w:rsidRPr="009A7517">
        <w:rPr>
          <w:rFonts w:ascii="Times New Roman" w:hAnsi="Times New Roman"/>
        </w:rPr>
        <w:t>/um</w:t>
      </w:r>
      <w:r w:rsidR="006C2959" w:rsidRPr="009A7517">
        <w:rPr>
          <w:rFonts w:ascii="Times New Roman" w:hAnsi="Times New Roman"/>
          <w:vertAlign w:val="superscript"/>
        </w:rPr>
        <w:t>2</w:t>
      </w:r>
    </w:p>
    <w:p w14:paraId="678FE0F4" w14:textId="77777777" w:rsidR="00337DB3" w:rsidRDefault="00337DB3" w:rsidP="000E0417">
      <w:pPr>
        <w:spacing w:line="240" w:lineRule="auto"/>
        <w:ind w:left="-450" w:firstLine="450"/>
        <w:contextualSpacing/>
        <w:rPr>
          <w:rFonts w:ascii="Times New Roman" w:hAnsi="Times New Roman"/>
          <w:sz w:val="24"/>
          <w:szCs w:val="24"/>
        </w:rPr>
      </w:pPr>
    </w:p>
    <w:p w14:paraId="28137145" w14:textId="77777777" w:rsidR="000E0417" w:rsidRDefault="000E0417" w:rsidP="00A878D2">
      <w:pPr>
        <w:spacing w:line="240" w:lineRule="auto"/>
        <w:contextualSpacing/>
        <w:rPr>
          <w:rFonts w:ascii="Times New Roman" w:hAnsi="Times New Roman"/>
          <w:sz w:val="24"/>
          <w:szCs w:val="24"/>
        </w:rPr>
      </w:pPr>
    </w:p>
    <w:p w14:paraId="672147C8" w14:textId="0EA029C2" w:rsidR="009A7517" w:rsidRDefault="00340B2F" w:rsidP="009A7517">
      <w:pPr>
        <w:spacing w:line="240" w:lineRule="auto"/>
        <w:contextualSpacing/>
        <w:jc w:val="center"/>
        <w:rPr>
          <w:rFonts w:ascii="Times New Roman" w:hAnsi="Times New Roman"/>
        </w:rPr>
      </w:pPr>
      <w:r>
        <w:rPr>
          <w:rFonts w:ascii="Times New Roman" w:hAnsi="Times New Roman"/>
          <w:sz w:val="24"/>
          <w:szCs w:val="24"/>
        </w:rPr>
        <w:t xml:space="preserve">Table 2a. </w:t>
      </w:r>
      <w:r w:rsidRPr="00C9312E">
        <w:rPr>
          <w:rFonts w:ascii="Times New Roman" w:hAnsi="Times New Roman"/>
        </w:rPr>
        <w:t xml:space="preserve">Gating variables for ion channels </w:t>
      </w:r>
      <w:r w:rsidR="009A7517">
        <w:rPr>
          <w:rFonts w:ascii="Times New Roman" w:hAnsi="Times New Roman"/>
        </w:rPr>
        <w:t xml:space="preserve">in </w:t>
      </w:r>
      <w:proofErr w:type="spellStart"/>
      <w:r w:rsidR="009A7517">
        <w:rPr>
          <w:rFonts w:ascii="Times New Roman" w:hAnsi="Times New Roman"/>
        </w:rPr>
        <w:t>Chn</w:t>
      </w:r>
      <w:proofErr w:type="spellEnd"/>
      <w:r w:rsidR="009A7517">
        <w:rPr>
          <w:rFonts w:ascii="Times New Roman" w:hAnsi="Times New Roman"/>
        </w:rPr>
        <w:t xml:space="preserve"> model</w:t>
      </w:r>
      <w:r w:rsidR="00233675" w:rsidRPr="009A7517">
        <w:rPr>
          <w:rFonts w:ascii="Times New Roman" w:hAnsi="Times New Roman"/>
        </w:rPr>
        <w:t xml:space="preserve"> – Refer to Appendix in</w:t>
      </w:r>
      <w:r w:rsidR="00F27018" w:rsidRPr="009A7517">
        <w:rPr>
          <w:rFonts w:ascii="Times New Roman" w:hAnsi="Times New Roman"/>
        </w:rPr>
        <w:t xml:space="preserve"> </w:t>
      </w:r>
      <w:proofErr w:type="spellStart"/>
      <w:r w:rsidR="00233675" w:rsidRPr="009A7517">
        <w:rPr>
          <w:rFonts w:ascii="Times New Roman" w:hAnsi="Times New Roman"/>
        </w:rPr>
        <w:t>Bezaire</w:t>
      </w:r>
      <w:proofErr w:type="spellEnd"/>
      <w:r w:rsidR="00233675" w:rsidRPr="009A7517">
        <w:rPr>
          <w:rFonts w:ascii="Times New Roman" w:hAnsi="Times New Roman"/>
        </w:rPr>
        <w:t xml:space="preserve"> et al</w:t>
      </w:r>
      <w:r w:rsidR="009A7517">
        <w:rPr>
          <w:rFonts w:ascii="Times New Roman" w:hAnsi="Times New Roman"/>
        </w:rPr>
        <w:t>.</w:t>
      </w:r>
      <w:r w:rsidR="00233675" w:rsidRPr="009A7517">
        <w:rPr>
          <w:rFonts w:ascii="Times New Roman" w:hAnsi="Times New Roman"/>
        </w:rPr>
        <w:t xml:space="preserve"> </w:t>
      </w:r>
      <w:r w:rsidR="009A7517">
        <w:rPr>
          <w:rFonts w:ascii="Times New Roman" w:hAnsi="Times New Roman"/>
        </w:rPr>
        <w:t>(2016)</w:t>
      </w:r>
    </w:p>
    <w:p w14:paraId="58B37F51" w14:textId="77777777" w:rsidR="009A7517" w:rsidRDefault="009A7517" w:rsidP="009A7517">
      <w:pPr>
        <w:spacing w:line="240" w:lineRule="auto"/>
        <w:contextualSpacing/>
        <w:rPr>
          <w:rFonts w:ascii="Times New Roman" w:hAnsi="Times New Roman"/>
        </w:rPr>
      </w:pPr>
    </w:p>
    <w:p w14:paraId="792823A3" w14:textId="77777777" w:rsidR="009A7517" w:rsidRDefault="009A7517" w:rsidP="009A7517">
      <w:pPr>
        <w:spacing w:line="240" w:lineRule="auto"/>
        <w:contextualSpacing/>
        <w:rPr>
          <w:rFonts w:ascii="Times New Roman" w:hAnsi="Times New Roman"/>
        </w:rPr>
      </w:pPr>
    </w:p>
    <w:p w14:paraId="3B2FD382" w14:textId="02CB9F86" w:rsidR="00340B2F" w:rsidRPr="00FF6FEA" w:rsidRDefault="00340B2F" w:rsidP="009A7517">
      <w:pPr>
        <w:spacing w:line="240" w:lineRule="auto"/>
        <w:contextualSpacing/>
        <w:jc w:val="center"/>
        <w:rPr>
          <w:rFonts w:ascii="Times New Roman" w:hAnsi="Times New Roman"/>
          <w:color w:val="4F81BD" w:themeColor="accent1"/>
        </w:rPr>
      </w:pPr>
      <w:r w:rsidRPr="00FF6FEA">
        <w:rPr>
          <w:rFonts w:ascii="Times New Roman" w:hAnsi="Times New Roman"/>
          <w:color w:val="4F81BD" w:themeColor="accent1"/>
        </w:rPr>
        <w:t>Table 2</w:t>
      </w:r>
      <w:r w:rsidR="001532AE" w:rsidRPr="00FF6FEA">
        <w:rPr>
          <w:rFonts w:ascii="Times New Roman" w:hAnsi="Times New Roman"/>
          <w:color w:val="4F81BD" w:themeColor="accent1"/>
        </w:rPr>
        <w:t>b</w:t>
      </w:r>
      <w:r w:rsidRPr="00FF6FEA">
        <w:rPr>
          <w:rFonts w:ascii="Times New Roman" w:hAnsi="Times New Roman"/>
          <w:color w:val="4F81BD" w:themeColor="accent1"/>
        </w:rPr>
        <w:t>. Maximal conductance densities of ion channels in chandelier cell model.</w:t>
      </w:r>
    </w:p>
    <w:p w14:paraId="34D1EF41" w14:textId="77777777" w:rsidR="00340B2F" w:rsidRDefault="00340B2F" w:rsidP="00340B2F">
      <w:pPr>
        <w:spacing w:line="240" w:lineRule="auto"/>
        <w:contextualSpacing/>
        <w:rPr>
          <w:rFonts w:ascii="Times New Roman" w:hAnsi="Times New Roman"/>
          <w:sz w:val="24"/>
          <w:szCs w:val="24"/>
        </w:rPr>
      </w:pPr>
    </w:p>
    <w:tbl>
      <w:tblPr>
        <w:tblW w:w="889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425"/>
        <w:gridCol w:w="900"/>
        <w:gridCol w:w="990"/>
        <w:gridCol w:w="810"/>
        <w:gridCol w:w="990"/>
        <w:gridCol w:w="1170"/>
        <w:gridCol w:w="720"/>
        <w:gridCol w:w="810"/>
        <w:gridCol w:w="1080"/>
      </w:tblGrid>
      <w:tr w:rsidR="001329BF" w:rsidRPr="00111DD0" w14:paraId="15B672CF" w14:textId="77777777" w:rsidTr="00AA4C04">
        <w:trPr>
          <w:trHeight w:val="726"/>
          <w:jc w:val="center"/>
        </w:trPr>
        <w:tc>
          <w:tcPr>
            <w:tcW w:w="1425" w:type="dxa"/>
            <w:tcBorders>
              <w:top w:val="single" w:sz="12" w:space="0" w:color="auto"/>
              <w:bottom w:val="double" w:sz="4" w:space="0" w:color="auto"/>
              <w:right w:val="double" w:sz="4" w:space="0" w:color="auto"/>
            </w:tcBorders>
            <w:vAlign w:val="center"/>
          </w:tcPr>
          <w:p w14:paraId="74D45FF6" w14:textId="77777777" w:rsidR="001329BF" w:rsidRDefault="001329BF" w:rsidP="001329BF">
            <w:pPr>
              <w:spacing w:line="240" w:lineRule="auto"/>
              <w:contextualSpacing/>
              <w:jc w:val="center"/>
              <w:rPr>
                <w:rFonts w:ascii="Times New Roman" w:hAnsi="Times New Roman"/>
                <w:b/>
                <w:sz w:val="20"/>
                <w:szCs w:val="20"/>
              </w:rPr>
            </w:pPr>
            <w:r w:rsidRPr="00FB64A0">
              <w:rPr>
                <w:rFonts w:ascii="Times New Roman" w:hAnsi="Times New Roman"/>
                <w:b/>
                <w:sz w:val="20"/>
                <w:szCs w:val="20"/>
              </w:rPr>
              <w:t xml:space="preserve">Conductance </w:t>
            </w:r>
          </w:p>
          <w:p w14:paraId="127247EC" w14:textId="77777777" w:rsidR="001329BF" w:rsidRPr="00FB64A0" w:rsidRDefault="001329BF" w:rsidP="001329BF">
            <w:pPr>
              <w:spacing w:line="240" w:lineRule="auto"/>
              <w:contextualSpacing/>
              <w:jc w:val="center"/>
              <w:rPr>
                <w:rFonts w:ascii="Times New Roman" w:hAnsi="Times New Roman"/>
                <w:b/>
                <w:sz w:val="20"/>
                <w:szCs w:val="20"/>
              </w:rPr>
            </w:pPr>
            <w:r w:rsidRPr="00FB64A0">
              <w:rPr>
                <w:rFonts w:ascii="Times New Roman" w:hAnsi="Times New Roman"/>
                <w:b/>
                <w:sz w:val="20"/>
                <w:szCs w:val="20"/>
              </w:rPr>
              <w:t>(mS/cm</w:t>
            </w:r>
            <w:r w:rsidRPr="00FB64A0">
              <w:rPr>
                <w:rFonts w:ascii="Times New Roman" w:hAnsi="Times New Roman"/>
                <w:b/>
                <w:sz w:val="20"/>
                <w:szCs w:val="20"/>
                <w:vertAlign w:val="superscript"/>
              </w:rPr>
              <w:t>2</w:t>
            </w:r>
            <w:r w:rsidRPr="00FB64A0">
              <w:rPr>
                <w:rFonts w:ascii="Times New Roman" w:hAnsi="Times New Roman"/>
                <w:b/>
                <w:sz w:val="20"/>
                <w:szCs w:val="20"/>
              </w:rPr>
              <w:t>)</w:t>
            </w:r>
          </w:p>
        </w:tc>
        <w:tc>
          <w:tcPr>
            <w:tcW w:w="900" w:type="dxa"/>
            <w:tcBorders>
              <w:top w:val="single" w:sz="12" w:space="0" w:color="auto"/>
              <w:left w:val="double" w:sz="4" w:space="0" w:color="auto"/>
              <w:bottom w:val="double" w:sz="4" w:space="0" w:color="auto"/>
            </w:tcBorders>
            <w:vAlign w:val="center"/>
          </w:tcPr>
          <w:p w14:paraId="453DDD69" w14:textId="77777777" w:rsidR="001329BF" w:rsidRPr="00FB64A0" w:rsidRDefault="001329BF" w:rsidP="001329BF">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KvA</w:t>
            </w:r>
            <w:proofErr w:type="spellEnd"/>
          </w:p>
        </w:tc>
        <w:tc>
          <w:tcPr>
            <w:tcW w:w="990" w:type="dxa"/>
            <w:tcBorders>
              <w:top w:val="single" w:sz="12" w:space="0" w:color="auto"/>
              <w:bottom w:val="double" w:sz="4" w:space="0" w:color="auto"/>
            </w:tcBorders>
            <w:vAlign w:val="center"/>
          </w:tcPr>
          <w:p w14:paraId="7163D338" w14:textId="77777777" w:rsidR="001329BF" w:rsidRPr="00FB64A0" w:rsidRDefault="001329BF" w:rsidP="001329BF">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CavN</w:t>
            </w:r>
            <w:proofErr w:type="spellEnd"/>
          </w:p>
        </w:tc>
        <w:tc>
          <w:tcPr>
            <w:tcW w:w="810" w:type="dxa"/>
            <w:tcBorders>
              <w:top w:val="single" w:sz="12" w:space="0" w:color="auto"/>
              <w:bottom w:val="double" w:sz="4" w:space="0" w:color="auto"/>
            </w:tcBorders>
            <w:vAlign w:val="center"/>
          </w:tcPr>
          <w:p w14:paraId="1DAAEF86" w14:textId="77777777" w:rsidR="001329BF" w:rsidRPr="00FB64A0" w:rsidRDefault="001329BF" w:rsidP="001329BF">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CavL</w:t>
            </w:r>
            <w:proofErr w:type="spellEnd"/>
          </w:p>
        </w:tc>
        <w:tc>
          <w:tcPr>
            <w:tcW w:w="990" w:type="dxa"/>
            <w:tcBorders>
              <w:top w:val="single" w:sz="12" w:space="0" w:color="auto"/>
              <w:bottom w:val="double" w:sz="4" w:space="0" w:color="auto"/>
            </w:tcBorders>
            <w:vAlign w:val="center"/>
          </w:tcPr>
          <w:p w14:paraId="41B3BBF9" w14:textId="77777777" w:rsidR="001329BF" w:rsidRPr="00FB64A0" w:rsidRDefault="001329BF" w:rsidP="001329BF">
            <w:pPr>
              <w:spacing w:line="240" w:lineRule="auto"/>
              <w:contextualSpacing/>
              <w:jc w:val="center"/>
              <w:rPr>
                <w:rFonts w:ascii="Times New Roman" w:hAnsi="Times New Roman"/>
                <w:b/>
                <w:i/>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KCas</w:t>
            </w:r>
            <w:proofErr w:type="spellEnd"/>
          </w:p>
        </w:tc>
        <w:tc>
          <w:tcPr>
            <w:tcW w:w="1170" w:type="dxa"/>
            <w:tcBorders>
              <w:top w:val="single" w:sz="12" w:space="0" w:color="auto"/>
              <w:bottom w:val="double" w:sz="4" w:space="0" w:color="auto"/>
            </w:tcBorders>
            <w:vAlign w:val="center"/>
          </w:tcPr>
          <w:p w14:paraId="273F268F" w14:textId="77777777" w:rsidR="001329BF" w:rsidRPr="00FB64A0" w:rsidRDefault="001329BF" w:rsidP="001329BF">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KvCaB</w:t>
            </w:r>
            <w:proofErr w:type="spellEnd"/>
          </w:p>
        </w:tc>
        <w:tc>
          <w:tcPr>
            <w:tcW w:w="720" w:type="dxa"/>
            <w:tcBorders>
              <w:top w:val="single" w:sz="12" w:space="0" w:color="auto"/>
              <w:bottom w:val="double" w:sz="4" w:space="0" w:color="auto"/>
            </w:tcBorders>
            <w:vAlign w:val="center"/>
          </w:tcPr>
          <w:p w14:paraId="3CB71364" w14:textId="77777777" w:rsidR="001329BF" w:rsidRPr="00FB64A0" w:rsidRDefault="001329BF" w:rsidP="001329BF">
            <w:pPr>
              <w:spacing w:line="240" w:lineRule="auto"/>
              <w:contextualSpacing/>
              <w:jc w:val="center"/>
              <w:rPr>
                <w:rFonts w:ascii="Times New Roman" w:hAnsi="Times New Roman"/>
                <w:b/>
                <w:i/>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NaV</w:t>
            </w:r>
            <w:proofErr w:type="spellEnd"/>
          </w:p>
        </w:tc>
        <w:tc>
          <w:tcPr>
            <w:tcW w:w="810" w:type="dxa"/>
            <w:tcBorders>
              <w:top w:val="single" w:sz="12" w:space="0" w:color="auto"/>
              <w:bottom w:val="double" w:sz="4" w:space="0" w:color="auto"/>
            </w:tcBorders>
            <w:vAlign w:val="center"/>
          </w:tcPr>
          <w:p w14:paraId="566FBC31" w14:textId="77777777" w:rsidR="001329BF" w:rsidRPr="00FB64A0" w:rsidRDefault="001329BF" w:rsidP="001329BF">
            <w:pPr>
              <w:spacing w:line="240" w:lineRule="auto"/>
              <w:contextualSpacing/>
              <w:jc w:val="center"/>
              <w:rPr>
                <w:rFonts w:ascii="Times New Roman" w:hAnsi="Times New Roman"/>
                <w:b/>
                <w:sz w:val="20"/>
                <w:szCs w:val="20"/>
              </w:rPr>
            </w:pPr>
            <w:proofErr w:type="spellStart"/>
            <w:r w:rsidRPr="00FB64A0">
              <w:rPr>
                <w:rFonts w:ascii="Times New Roman" w:hAnsi="Times New Roman"/>
                <w:b/>
                <w:i/>
                <w:sz w:val="20"/>
                <w:szCs w:val="20"/>
              </w:rPr>
              <w:t>I</w:t>
            </w:r>
            <w:r>
              <w:rPr>
                <w:rFonts w:ascii="Times New Roman" w:hAnsi="Times New Roman"/>
                <w:b/>
                <w:sz w:val="20"/>
                <w:szCs w:val="20"/>
                <w:vertAlign w:val="subscript"/>
              </w:rPr>
              <w:t>Kdrfast</w:t>
            </w:r>
            <w:proofErr w:type="spellEnd"/>
          </w:p>
        </w:tc>
        <w:tc>
          <w:tcPr>
            <w:tcW w:w="1080" w:type="dxa"/>
            <w:tcBorders>
              <w:top w:val="single" w:sz="12" w:space="0" w:color="auto"/>
              <w:bottom w:val="double" w:sz="4" w:space="0" w:color="auto"/>
            </w:tcBorders>
          </w:tcPr>
          <w:p w14:paraId="17938DFA" w14:textId="77777777" w:rsidR="001329BF" w:rsidRDefault="001329BF" w:rsidP="001329BF">
            <w:pPr>
              <w:spacing w:line="240" w:lineRule="auto"/>
              <w:contextualSpacing/>
              <w:jc w:val="center"/>
              <w:rPr>
                <w:rFonts w:ascii="Times New Roman" w:hAnsi="Times New Roman"/>
                <w:b/>
                <w:i/>
                <w:sz w:val="20"/>
                <w:szCs w:val="20"/>
              </w:rPr>
            </w:pPr>
          </w:p>
          <w:p w14:paraId="12BA720F" w14:textId="77777777" w:rsidR="001329BF" w:rsidRPr="001329BF" w:rsidRDefault="001329BF" w:rsidP="001329BF">
            <w:pPr>
              <w:spacing w:line="240" w:lineRule="auto"/>
              <w:contextualSpacing/>
              <w:jc w:val="center"/>
              <w:rPr>
                <w:rFonts w:ascii="Times New Roman" w:hAnsi="Times New Roman"/>
                <w:b/>
                <w:i/>
                <w:sz w:val="20"/>
                <w:szCs w:val="20"/>
                <w:vertAlign w:val="subscript"/>
              </w:rPr>
            </w:pPr>
            <w:proofErr w:type="spellStart"/>
            <w:r>
              <w:rPr>
                <w:rFonts w:ascii="Times New Roman" w:hAnsi="Times New Roman"/>
                <w:b/>
                <w:i/>
                <w:sz w:val="20"/>
                <w:szCs w:val="20"/>
              </w:rPr>
              <w:t>I</w:t>
            </w:r>
            <w:r>
              <w:rPr>
                <w:rFonts w:ascii="Times New Roman" w:hAnsi="Times New Roman"/>
                <w:b/>
                <w:i/>
                <w:sz w:val="20"/>
                <w:szCs w:val="20"/>
                <w:vertAlign w:val="subscript"/>
              </w:rPr>
              <w:t>leak</w:t>
            </w:r>
            <w:proofErr w:type="spellEnd"/>
          </w:p>
        </w:tc>
      </w:tr>
      <w:tr w:rsidR="001329BF" w:rsidRPr="00111DD0" w14:paraId="2BB7334A" w14:textId="77777777" w:rsidTr="00AA4C04">
        <w:trPr>
          <w:trHeight w:val="726"/>
          <w:jc w:val="center"/>
        </w:trPr>
        <w:tc>
          <w:tcPr>
            <w:tcW w:w="1425" w:type="dxa"/>
            <w:tcBorders>
              <w:top w:val="single" w:sz="12" w:space="0" w:color="auto"/>
              <w:bottom w:val="double" w:sz="4" w:space="0" w:color="auto"/>
              <w:right w:val="double" w:sz="4" w:space="0" w:color="auto"/>
            </w:tcBorders>
            <w:vAlign w:val="center"/>
          </w:tcPr>
          <w:p w14:paraId="135F1C02" w14:textId="77777777" w:rsidR="001329BF" w:rsidRPr="00FB64A0" w:rsidRDefault="001329BF" w:rsidP="001329BF">
            <w:pPr>
              <w:spacing w:line="240" w:lineRule="auto"/>
              <w:contextualSpacing/>
              <w:jc w:val="center"/>
              <w:rPr>
                <w:rFonts w:ascii="Times New Roman" w:hAnsi="Times New Roman"/>
                <w:b/>
                <w:sz w:val="20"/>
                <w:szCs w:val="20"/>
              </w:rPr>
            </w:pPr>
            <w:r>
              <w:rPr>
                <w:rFonts w:ascii="Times New Roman" w:hAnsi="Times New Roman"/>
                <w:b/>
                <w:sz w:val="20"/>
                <w:szCs w:val="20"/>
              </w:rPr>
              <w:t>Soma</w:t>
            </w:r>
          </w:p>
        </w:tc>
        <w:tc>
          <w:tcPr>
            <w:tcW w:w="900" w:type="dxa"/>
            <w:tcBorders>
              <w:top w:val="single" w:sz="12" w:space="0" w:color="auto"/>
              <w:left w:val="double" w:sz="4" w:space="0" w:color="auto"/>
              <w:bottom w:val="double" w:sz="4" w:space="0" w:color="auto"/>
            </w:tcBorders>
            <w:vAlign w:val="center"/>
          </w:tcPr>
          <w:p w14:paraId="42C24408"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0.00015</w:t>
            </w:r>
          </w:p>
        </w:tc>
        <w:tc>
          <w:tcPr>
            <w:tcW w:w="990" w:type="dxa"/>
            <w:tcBorders>
              <w:top w:val="single" w:sz="12" w:space="0" w:color="auto"/>
              <w:bottom w:val="double" w:sz="4" w:space="0" w:color="auto"/>
            </w:tcBorders>
            <w:vAlign w:val="center"/>
          </w:tcPr>
          <w:p w14:paraId="31B8AF70"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0.0008</w:t>
            </w:r>
          </w:p>
        </w:tc>
        <w:tc>
          <w:tcPr>
            <w:tcW w:w="810" w:type="dxa"/>
            <w:tcBorders>
              <w:top w:val="single" w:sz="12" w:space="0" w:color="auto"/>
              <w:bottom w:val="double" w:sz="4" w:space="0" w:color="auto"/>
            </w:tcBorders>
            <w:vAlign w:val="center"/>
          </w:tcPr>
          <w:p w14:paraId="152F2EF0"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0.005</w:t>
            </w:r>
          </w:p>
        </w:tc>
        <w:tc>
          <w:tcPr>
            <w:tcW w:w="990" w:type="dxa"/>
            <w:tcBorders>
              <w:top w:val="single" w:sz="12" w:space="0" w:color="auto"/>
              <w:bottom w:val="double" w:sz="4" w:space="0" w:color="auto"/>
            </w:tcBorders>
            <w:vAlign w:val="center"/>
          </w:tcPr>
          <w:p w14:paraId="4E285918"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0.000002</w:t>
            </w:r>
          </w:p>
        </w:tc>
        <w:tc>
          <w:tcPr>
            <w:tcW w:w="1170" w:type="dxa"/>
            <w:tcBorders>
              <w:top w:val="single" w:sz="12" w:space="0" w:color="auto"/>
              <w:bottom w:val="double" w:sz="4" w:space="0" w:color="auto"/>
            </w:tcBorders>
            <w:vAlign w:val="center"/>
          </w:tcPr>
          <w:p w14:paraId="7CEED87D"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0.0000002</w:t>
            </w:r>
          </w:p>
        </w:tc>
        <w:tc>
          <w:tcPr>
            <w:tcW w:w="720" w:type="dxa"/>
            <w:tcBorders>
              <w:top w:val="single" w:sz="12" w:space="0" w:color="auto"/>
              <w:bottom w:val="double" w:sz="4" w:space="0" w:color="auto"/>
            </w:tcBorders>
            <w:vAlign w:val="center"/>
          </w:tcPr>
          <w:p w14:paraId="71F42D64"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0.15</w:t>
            </w:r>
          </w:p>
        </w:tc>
        <w:tc>
          <w:tcPr>
            <w:tcW w:w="810" w:type="dxa"/>
            <w:tcBorders>
              <w:top w:val="single" w:sz="12" w:space="0" w:color="auto"/>
              <w:bottom w:val="double" w:sz="4" w:space="0" w:color="auto"/>
            </w:tcBorders>
            <w:vAlign w:val="center"/>
          </w:tcPr>
          <w:p w14:paraId="3F7E4A71"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0.013</w:t>
            </w:r>
          </w:p>
        </w:tc>
        <w:tc>
          <w:tcPr>
            <w:tcW w:w="1080" w:type="dxa"/>
            <w:tcBorders>
              <w:top w:val="single" w:sz="12" w:space="0" w:color="auto"/>
              <w:bottom w:val="double" w:sz="4" w:space="0" w:color="auto"/>
            </w:tcBorders>
          </w:tcPr>
          <w:p w14:paraId="6AFAA74A" w14:textId="77777777" w:rsidR="001329BF" w:rsidRDefault="001329BF" w:rsidP="001329BF">
            <w:pPr>
              <w:spacing w:line="240" w:lineRule="auto"/>
              <w:contextualSpacing/>
              <w:jc w:val="center"/>
              <w:rPr>
                <w:rFonts w:ascii="Times New Roman" w:hAnsi="Times New Roman"/>
                <w:sz w:val="20"/>
                <w:szCs w:val="20"/>
              </w:rPr>
            </w:pPr>
          </w:p>
          <w:p w14:paraId="2CF0C4B6" w14:textId="77777777" w:rsidR="001329BF" w:rsidRPr="001329BF" w:rsidRDefault="001329BF" w:rsidP="001329BF">
            <w:pPr>
              <w:spacing w:line="240" w:lineRule="auto"/>
              <w:contextualSpacing/>
              <w:jc w:val="center"/>
              <w:rPr>
                <w:rFonts w:ascii="Times New Roman" w:hAnsi="Times New Roman"/>
                <w:sz w:val="20"/>
                <w:szCs w:val="20"/>
              </w:rPr>
            </w:pPr>
            <w:r w:rsidRPr="001329BF">
              <w:rPr>
                <w:rFonts w:ascii="Times New Roman" w:hAnsi="Times New Roman"/>
                <w:sz w:val="20"/>
                <w:szCs w:val="20"/>
              </w:rPr>
              <w:t>1/0.00018</w:t>
            </w:r>
          </w:p>
        </w:tc>
      </w:tr>
      <w:tr w:rsidR="001329BF" w:rsidRPr="00111DD0" w14:paraId="544DA532" w14:textId="77777777" w:rsidTr="00AA4C04">
        <w:trPr>
          <w:trHeight w:val="726"/>
          <w:jc w:val="center"/>
        </w:trPr>
        <w:tc>
          <w:tcPr>
            <w:tcW w:w="1425" w:type="dxa"/>
            <w:tcBorders>
              <w:top w:val="single" w:sz="12" w:space="0" w:color="auto"/>
              <w:bottom w:val="double" w:sz="4" w:space="0" w:color="auto"/>
              <w:right w:val="double" w:sz="4" w:space="0" w:color="auto"/>
            </w:tcBorders>
            <w:vAlign w:val="center"/>
          </w:tcPr>
          <w:p w14:paraId="2E376810" w14:textId="051496F6" w:rsidR="001329BF" w:rsidRPr="00FB64A0" w:rsidRDefault="001329BF" w:rsidP="001329BF">
            <w:pPr>
              <w:spacing w:line="240" w:lineRule="auto"/>
              <w:contextualSpacing/>
              <w:jc w:val="center"/>
              <w:rPr>
                <w:rFonts w:ascii="Times New Roman" w:hAnsi="Times New Roman"/>
                <w:b/>
                <w:sz w:val="20"/>
                <w:szCs w:val="20"/>
              </w:rPr>
            </w:pPr>
            <w:r>
              <w:rPr>
                <w:rFonts w:ascii="Times New Roman" w:hAnsi="Times New Roman"/>
                <w:b/>
                <w:sz w:val="20"/>
                <w:szCs w:val="20"/>
              </w:rPr>
              <w:t>Dendrites</w:t>
            </w:r>
            <w:r w:rsidR="00EE7D79">
              <w:rPr>
                <w:rFonts w:ascii="Times New Roman" w:hAnsi="Times New Roman"/>
                <w:b/>
                <w:sz w:val="20"/>
                <w:szCs w:val="20"/>
              </w:rPr>
              <w:t xml:space="preserve"> (n=16) </w:t>
            </w:r>
          </w:p>
        </w:tc>
        <w:tc>
          <w:tcPr>
            <w:tcW w:w="900" w:type="dxa"/>
            <w:tcBorders>
              <w:top w:val="single" w:sz="12" w:space="0" w:color="auto"/>
              <w:left w:val="double" w:sz="4" w:space="0" w:color="auto"/>
              <w:bottom w:val="double" w:sz="4" w:space="0" w:color="auto"/>
            </w:tcBorders>
            <w:vAlign w:val="center"/>
          </w:tcPr>
          <w:p w14:paraId="1EA000E9"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0.00015</w:t>
            </w:r>
          </w:p>
        </w:tc>
        <w:tc>
          <w:tcPr>
            <w:tcW w:w="990" w:type="dxa"/>
            <w:tcBorders>
              <w:top w:val="single" w:sz="12" w:space="0" w:color="auto"/>
              <w:bottom w:val="double" w:sz="4" w:space="0" w:color="auto"/>
            </w:tcBorders>
            <w:vAlign w:val="center"/>
          </w:tcPr>
          <w:p w14:paraId="7B4FAEFA"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0.0008</w:t>
            </w:r>
          </w:p>
        </w:tc>
        <w:tc>
          <w:tcPr>
            <w:tcW w:w="810" w:type="dxa"/>
            <w:tcBorders>
              <w:top w:val="single" w:sz="12" w:space="0" w:color="auto"/>
              <w:bottom w:val="double" w:sz="4" w:space="0" w:color="auto"/>
            </w:tcBorders>
            <w:vAlign w:val="center"/>
          </w:tcPr>
          <w:p w14:paraId="3AF89FD6"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0.005</w:t>
            </w:r>
          </w:p>
        </w:tc>
        <w:tc>
          <w:tcPr>
            <w:tcW w:w="990" w:type="dxa"/>
            <w:tcBorders>
              <w:top w:val="single" w:sz="12" w:space="0" w:color="auto"/>
              <w:bottom w:val="double" w:sz="4" w:space="0" w:color="auto"/>
            </w:tcBorders>
            <w:vAlign w:val="center"/>
          </w:tcPr>
          <w:p w14:paraId="6F18A7AF"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0.000002</w:t>
            </w:r>
          </w:p>
        </w:tc>
        <w:tc>
          <w:tcPr>
            <w:tcW w:w="1170" w:type="dxa"/>
            <w:tcBorders>
              <w:top w:val="single" w:sz="12" w:space="0" w:color="auto"/>
              <w:bottom w:val="double" w:sz="4" w:space="0" w:color="auto"/>
            </w:tcBorders>
            <w:vAlign w:val="center"/>
          </w:tcPr>
          <w:p w14:paraId="1FE5E7B3"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0.0000002</w:t>
            </w:r>
          </w:p>
        </w:tc>
        <w:tc>
          <w:tcPr>
            <w:tcW w:w="720" w:type="dxa"/>
            <w:tcBorders>
              <w:top w:val="single" w:sz="12" w:space="0" w:color="auto"/>
              <w:bottom w:val="double" w:sz="4" w:space="0" w:color="auto"/>
            </w:tcBorders>
            <w:vAlign w:val="center"/>
          </w:tcPr>
          <w:p w14:paraId="51F69312"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0.15</w:t>
            </w:r>
          </w:p>
        </w:tc>
        <w:tc>
          <w:tcPr>
            <w:tcW w:w="810" w:type="dxa"/>
            <w:tcBorders>
              <w:top w:val="single" w:sz="12" w:space="0" w:color="auto"/>
              <w:bottom w:val="double" w:sz="4" w:space="0" w:color="auto"/>
            </w:tcBorders>
            <w:vAlign w:val="center"/>
          </w:tcPr>
          <w:p w14:paraId="7B74F998" w14:textId="77777777" w:rsidR="001329BF" w:rsidRPr="00FB64A0" w:rsidRDefault="001329BF" w:rsidP="001329BF">
            <w:pPr>
              <w:spacing w:line="240" w:lineRule="auto"/>
              <w:contextualSpacing/>
              <w:jc w:val="center"/>
              <w:rPr>
                <w:rFonts w:ascii="Times New Roman" w:hAnsi="Times New Roman"/>
                <w:b/>
                <w:i/>
                <w:sz w:val="20"/>
                <w:szCs w:val="20"/>
              </w:rPr>
            </w:pPr>
            <w:r w:rsidRPr="001329BF">
              <w:rPr>
                <w:rFonts w:ascii="Times New Roman" w:hAnsi="Times New Roman"/>
                <w:sz w:val="20"/>
                <w:szCs w:val="20"/>
              </w:rPr>
              <w:t>0.013</w:t>
            </w:r>
          </w:p>
        </w:tc>
        <w:tc>
          <w:tcPr>
            <w:tcW w:w="1080" w:type="dxa"/>
            <w:tcBorders>
              <w:top w:val="single" w:sz="12" w:space="0" w:color="auto"/>
              <w:bottom w:val="double" w:sz="4" w:space="0" w:color="auto"/>
            </w:tcBorders>
          </w:tcPr>
          <w:p w14:paraId="5198372D" w14:textId="77777777" w:rsidR="007C2BB3" w:rsidRDefault="007C2BB3" w:rsidP="001329BF">
            <w:pPr>
              <w:spacing w:line="240" w:lineRule="auto"/>
              <w:contextualSpacing/>
              <w:jc w:val="center"/>
              <w:rPr>
                <w:rFonts w:ascii="Times New Roman" w:hAnsi="Times New Roman"/>
                <w:sz w:val="20"/>
                <w:szCs w:val="20"/>
              </w:rPr>
            </w:pPr>
          </w:p>
          <w:p w14:paraId="57899608" w14:textId="77777777" w:rsidR="001329BF" w:rsidRPr="001329BF" w:rsidRDefault="001329BF" w:rsidP="001329BF">
            <w:pPr>
              <w:spacing w:line="240" w:lineRule="auto"/>
              <w:contextualSpacing/>
              <w:jc w:val="center"/>
              <w:rPr>
                <w:rFonts w:ascii="Times New Roman" w:hAnsi="Times New Roman"/>
                <w:sz w:val="20"/>
                <w:szCs w:val="20"/>
              </w:rPr>
            </w:pPr>
            <w:r w:rsidRPr="001329BF">
              <w:rPr>
                <w:rFonts w:ascii="Times New Roman" w:hAnsi="Times New Roman"/>
                <w:sz w:val="20"/>
                <w:szCs w:val="20"/>
              </w:rPr>
              <w:t>1/0.00018</w:t>
            </w:r>
          </w:p>
        </w:tc>
      </w:tr>
    </w:tbl>
    <w:p w14:paraId="41C74568" w14:textId="77777777" w:rsidR="00CC063D" w:rsidRDefault="00CC063D" w:rsidP="00240F4D">
      <w:pPr>
        <w:pStyle w:val="NoSpacing"/>
        <w:outlineLvl w:val="0"/>
        <w:rPr>
          <w:rFonts w:ascii="Times New Roman" w:hAnsi="Times New Roman"/>
          <w:b/>
          <w:sz w:val="24"/>
          <w:szCs w:val="24"/>
        </w:rPr>
      </w:pPr>
    </w:p>
    <w:p w14:paraId="14BE833F" w14:textId="77777777" w:rsidR="00CC063D" w:rsidRDefault="00CC063D" w:rsidP="00240F4D">
      <w:pPr>
        <w:pStyle w:val="NoSpacing"/>
        <w:outlineLvl w:val="0"/>
        <w:rPr>
          <w:rFonts w:ascii="Times New Roman" w:hAnsi="Times New Roman"/>
          <w:b/>
          <w:sz w:val="24"/>
          <w:szCs w:val="24"/>
        </w:rPr>
      </w:pPr>
    </w:p>
    <w:p w14:paraId="6BBDC0E8" w14:textId="77777777" w:rsidR="00CC063D" w:rsidRDefault="00CC063D" w:rsidP="00240F4D">
      <w:pPr>
        <w:pStyle w:val="NoSpacing"/>
        <w:outlineLvl w:val="0"/>
        <w:rPr>
          <w:rFonts w:ascii="Times New Roman" w:hAnsi="Times New Roman"/>
          <w:b/>
          <w:sz w:val="24"/>
          <w:szCs w:val="24"/>
        </w:rPr>
      </w:pPr>
    </w:p>
    <w:p w14:paraId="699E66E2" w14:textId="77777777" w:rsidR="00CC063D" w:rsidRDefault="00CC063D" w:rsidP="00240F4D">
      <w:pPr>
        <w:pStyle w:val="NoSpacing"/>
        <w:outlineLvl w:val="0"/>
        <w:rPr>
          <w:rFonts w:ascii="Times New Roman" w:hAnsi="Times New Roman"/>
          <w:b/>
          <w:sz w:val="24"/>
          <w:szCs w:val="24"/>
        </w:rPr>
      </w:pPr>
    </w:p>
    <w:p w14:paraId="7CDDEDCD" w14:textId="77777777" w:rsidR="00CC063D" w:rsidRDefault="00CC063D" w:rsidP="00240F4D">
      <w:pPr>
        <w:pStyle w:val="NoSpacing"/>
        <w:outlineLvl w:val="0"/>
        <w:rPr>
          <w:rFonts w:ascii="Times New Roman" w:hAnsi="Times New Roman"/>
          <w:b/>
          <w:sz w:val="24"/>
          <w:szCs w:val="24"/>
        </w:rPr>
      </w:pPr>
    </w:p>
    <w:p w14:paraId="68F8BB6B" w14:textId="77777777" w:rsidR="00173615" w:rsidRDefault="00173615" w:rsidP="00240F4D">
      <w:pPr>
        <w:pStyle w:val="NoSpacing"/>
        <w:outlineLvl w:val="0"/>
        <w:rPr>
          <w:rFonts w:ascii="Times New Roman" w:hAnsi="Times New Roman"/>
          <w:b/>
          <w:sz w:val="24"/>
          <w:szCs w:val="24"/>
        </w:rPr>
      </w:pPr>
    </w:p>
    <w:p w14:paraId="293AF215" w14:textId="77777777" w:rsidR="00173615" w:rsidRDefault="00173615" w:rsidP="00240F4D">
      <w:pPr>
        <w:pStyle w:val="NoSpacing"/>
        <w:outlineLvl w:val="0"/>
        <w:rPr>
          <w:rFonts w:ascii="Times New Roman" w:hAnsi="Times New Roman"/>
          <w:b/>
          <w:sz w:val="24"/>
          <w:szCs w:val="24"/>
        </w:rPr>
      </w:pPr>
    </w:p>
    <w:p w14:paraId="5565CCEB" w14:textId="77777777" w:rsidR="00173615" w:rsidRDefault="00173615" w:rsidP="00240F4D">
      <w:pPr>
        <w:pStyle w:val="NoSpacing"/>
        <w:outlineLvl w:val="0"/>
        <w:rPr>
          <w:rFonts w:ascii="Times New Roman" w:hAnsi="Times New Roman"/>
          <w:b/>
          <w:sz w:val="24"/>
          <w:szCs w:val="24"/>
        </w:rPr>
      </w:pPr>
    </w:p>
    <w:p w14:paraId="3D73438A" w14:textId="77777777" w:rsidR="00173615" w:rsidRDefault="00173615" w:rsidP="00240F4D">
      <w:pPr>
        <w:pStyle w:val="NoSpacing"/>
        <w:outlineLvl w:val="0"/>
        <w:rPr>
          <w:rFonts w:ascii="Times New Roman" w:hAnsi="Times New Roman"/>
          <w:b/>
          <w:sz w:val="24"/>
          <w:szCs w:val="24"/>
        </w:rPr>
      </w:pPr>
    </w:p>
    <w:p w14:paraId="09F2DBC1" w14:textId="77777777" w:rsidR="00173615" w:rsidRDefault="00173615" w:rsidP="00240F4D">
      <w:pPr>
        <w:pStyle w:val="NoSpacing"/>
        <w:outlineLvl w:val="0"/>
        <w:rPr>
          <w:rFonts w:ascii="Times New Roman" w:hAnsi="Times New Roman"/>
          <w:b/>
          <w:sz w:val="24"/>
          <w:szCs w:val="24"/>
        </w:rPr>
      </w:pPr>
    </w:p>
    <w:p w14:paraId="44E52DB1" w14:textId="77777777" w:rsidR="00173615" w:rsidRDefault="00173615" w:rsidP="00240F4D">
      <w:pPr>
        <w:pStyle w:val="NoSpacing"/>
        <w:outlineLvl w:val="0"/>
        <w:rPr>
          <w:rFonts w:ascii="Times New Roman" w:hAnsi="Times New Roman"/>
          <w:b/>
          <w:sz w:val="24"/>
          <w:szCs w:val="24"/>
        </w:rPr>
      </w:pPr>
    </w:p>
    <w:p w14:paraId="2716AA15" w14:textId="77777777" w:rsidR="00CC063D" w:rsidRDefault="00CC063D" w:rsidP="00240F4D">
      <w:pPr>
        <w:pStyle w:val="NoSpacing"/>
        <w:outlineLvl w:val="0"/>
        <w:rPr>
          <w:rFonts w:ascii="Times New Roman" w:hAnsi="Times New Roman"/>
          <w:b/>
          <w:sz w:val="24"/>
          <w:szCs w:val="24"/>
        </w:rPr>
      </w:pPr>
    </w:p>
    <w:p w14:paraId="2B87A5BF" w14:textId="77777777" w:rsidR="00CC063D" w:rsidRDefault="00CC063D" w:rsidP="00240F4D">
      <w:pPr>
        <w:pStyle w:val="NoSpacing"/>
        <w:outlineLvl w:val="0"/>
        <w:rPr>
          <w:rFonts w:ascii="Times New Roman" w:hAnsi="Times New Roman"/>
          <w:b/>
          <w:sz w:val="24"/>
          <w:szCs w:val="24"/>
        </w:rPr>
      </w:pPr>
    </w:p>
    <w:tbl>
      <w:tblPr>
        <w:tblW w:w="101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785"/>
        <w:gridCol w:w="2700"/>
        <w:gridCol w:w="2160"/>
        <w:gridCol w:w="2160"/>
        <w:gridCol w:w="1318"/>
      </w:tblGrid>
      <w:tr w:rsidR="00173615" w:rsidRPr="00111DD0" w14:paraId="481F26B4" w14:textId="77777777" w:rsidTr="003E5BDC">
        <w:trPr>
          <w:trHeight w:val="1140"/>
          <w:jc w:val="center"/>
        </w:trPr>
        <w:tc>
          <w:tcPr>
            <w:tcW w:w="1785" w:type="dxa"/>
            <w:tcBorders>
              <w:top w:val="single" w:sz="12" w:space="0" w:color="auto"/>
              <w:bottom w:val="double" w:sz="4" w:space="0" w:color="auto"/>
              <w:right w:val="double" w:sz="4" w:space="0" w:color="auto"/>
            </w:tcBorders>
            <w:vAlign w:val="center"/>
          </w:tcPr>
          <w:p w14:paraId="0DEE5A1F" w14:textId="2355B4F2" w:rsidR="00173615" w:rsidRPr="00FB64A0" w:rsidRDefault="00001E94" w:rsidP="00F2694C">
            <w:pPr>
              <w:spacing w:line="240" w:lineRule="auto"/>
              <w:contextualSpacing/>
              <w:jc w:val="center"/>
              <w:rPr>
                <w:rFonts w:ascii="Times New Roman" w:hAnsi="Times New Roman"/>
                <w:b/>
                <w:sz w:val="20"/>
                <w:szCs w:val="20"/>
              </w:rPr>
            </w:pPr>
            <w:r>
              <w:rPr>
                <w:rFonts w:ascii="Times New Roman" w:hAnsi="Times New Roman"/>
                <w:b/>
                <w:sz w:val="20"/>
                <w:szCs w:val="20"/>
              </w:rPr>
              <w:t>Pre-Post</w:t>
            </w:r>
          </w:p>
        </w:tc>
        <w:tc>
          <w:tcPr>
            <w:tcW w:w="2700" w:type="dxa"/>
            <w:tcBorders>
              <w:top w:val="single" w:sz="12" w:space="0" w:color="auto"/>
              <w:left w:val="double" w:sz="4" w:space="0" w:color="auto"/>
              <w:bottom w:val="double" w:sz="4" w:space="0" w:color="auto"/>
            </w:tcBorders>
            <w:vAlign w:val="center"/>
          </w:tcPr>
          <w:p w14:paraId="0C04008D" w14:textId="77777777" w:rsidR="00173615" w:rsidRPr="00EE7D79" w:rsidRDefault="003E5BDC" w:rsidP="00F2694C">
            <w:pPr>
              <w:spacing w:line="240" w:lineRule="auto"/>
              <w:contextualSpacing/>
              <w:jc w:val="center"/>
              <w:rPr>
                <w:rFonts w:ascii="Times New Roman" w:hAnsi="Times New Roman"/>
                <w:b/>
                <w:sz w:val="20"/>
                <w:szCs w:val="20"/>
              </w:rPr>
            </w:pPr>
            <w:r w:rsidRPr="00EE7D79">
              <w:rPr>
                <w:rFonts w:ascii="Times New Roman" w:hAnsi="Times New Roman"/>
                <w:b/>
                <w:bCs/>
                <w:color w:val="000000"/>
                <w:shd w:val="clear" w:color="auto" w:fill="FFFFFF"/>
              </w:rPr>
              <w:t>AMPA</w:t>
            </w:r>
            <w:r w:rsidRPr="00EE7D79">
              <w:rPr>
                <w:rFonts w:ascii="Times New Roman" w:hAnsi="Times New Roman"/>
                <w:color w:val="000000"/>
                <w:shd w:val="clear" w:color="auto" w:fill="FFFFFF"/>
              </w:rPr>
              <w:t> reversal potential (mV) and rise/decay time constant (</w:t>
            </w:r>
            <w:proofErr w:type="spellStart"/>
            <w:r w:rsidRPr="00EE7D79">
              <w:rPr>
                <w:rFonts w:ascii="Times New Roman" w:hAnsi="Times New Roman"/>
                <w:color w:val="000000"/>
                <w:shd w:val="clear" w:color="auto" w:fill="FFFFFF"/>
              </w:rPr>
              <w:t>ms</w:t>
            </w:r>
            <w:proofErr w:type="spellEnd"/>
            <w:r w:rsidRPr="00EE7D79">
              <w:rPr>
                <w:rFonts w:ascii="Times New Roman" w:hAnsi="Times New Roman"/>
                <w:color w:val="000000"/>
                <w:shd w:val="clear" w:color="auto" w:fill="FFFFFF"/>
              </w:rPr>
              <w:t>) and conductance (</w:t>
            </w:r>
            <w:proofErr w:type="spellStart"/>
            <w:r w:rsidRPr="00EE7D79">
              <w:rPr>
                <w:rFonts w:ascii="Times New Roman" w:hAnsi="Times New Roman"/>
                <w:color w:val="000000"/>
                <w:shd w:val="clear" w:color="auto" w:fill="FFFFFF"/>
              </w:rPr>
              <w:t>uS</w:t>
            </w:r>
            <w:proofErr w:type="spellEnd"/>
            <w:r w:rsidRPr="00EE7D79">
              <w:rPr>
                <w:rFonts w:ascii="Times New Roman" w:hAnsi="Times New Roman"/>
                <w:color w:val="000000"/>
                <w:shd w:val="clear" w:color="auto" w:fill="FFFFFF"/>
              </w:rPr>
              <w:t>)</w:t>
            </w:r>
          </w:p>
        </w:tc>
        <w:tc>
          <w:tcPr>
            <w:tcW w:w="2160" w:type="dxa"/>
            <w:tcBorders>
              <w:top w:val="single" w:sz="12" w:space="0" w:color="auto"/>
              <w:bottom w:val="double" w:sz="4" w:space="0" w:color="auto"/>
            </w:tcBorders>
            <w:vAlign w:val="center"/>
          </w:tcPr>
          <w:p w14:paraId="1095D7EC" w14:textId="77777777" w:rsidR="00173615" w:rsidRPr="00EE7D79" w:rsidRDefault="003E5BDC" w:rsidP="00F2694C">
            <w:pPr>
              <w:spacing w:line="240" w:lineRule="auto"/>
              <w:contextualSpacing/>
              <w:jc w:val="center"/>
              <w:rPr>
                <w:rFonts w:ascii="Times New Roman" w:hAnsi="Times New Roman"/>
                <w:b/>
                <w:sz w:val="20"/>
                <w:szCs w:val="20"/>
              </w:rPr>
            </w:pPr>
            <w:r w:rsidRPr="00EE7D79">
              <w:rPr>
                <w:rFonts w:ascii="Times New Roman" w:hAnsi="Times New Roman"/>
                <w:b/>
                <w:bCs/>
                <w:color w:val="000000"/>
                <w:shd w:val="clear" w:color="auto" w:fill="FFFFFF"/>
              </w:rPr>
              <w:t>NMDA</w:t>
            </w:r>
            <w:r w:rsidRPr="00EE7D79">
              <w:rPr>
                <w:rFonts w:ascii="Times New Roman" w:hAnsi="Times New Roman"/>
                <w:color w:val="000000"/>
                <w:shd w:val="clear" w:color="auto" w:fill="FFFFFF"/>
              </w:rPr>
              <w:t> potential (mV), rise/decay time constant (</w:t>
            </w:r>
            <w:proofErr w:type="spellStart"/>
            <w:r w:rsidRPr="00EE7D79">
              <w:rPr>
                <w:rFonts w:ascii="Times New Roman" w:hAnsi="Times New Roman"/>
                <w:color w:val="000000"/>
                <w:shd w:val="clear" w:color="auto" w:fill="FFFFFF"/>
              </w:rPr>
              <w:t>ms</w:t>
            </w:r>
            <w:proofErr w:type="spellEnd"/>
            <w:r w:rsidRPr="00EE7D79">
              <w:rPr>
                <w:rFonts w:ascii="Times New Roman" w:hAnsi="Times New Roman"/>
                <w:color w:val="000000"/>
                <w:shd w:val="clear" w:color="auto" w:fill="FFFFFF"/>
              </w:rPr>
              <w:t>) and conductance (</w:t>
            </w:r>
            <w:proofErr w:type="spellStart"/>
            <w:r w:rsidRPr="00EE7D79">
              <w:rPr>
                <w:rFonts w:ascii="Times New Roman" w:hAnsi="Times New Roman"/>
                <w:color w:val="000000"/>
                <w:shd w:val="clear" w:color="auto" w:fill="FFFFFF"/>
              </w:rPr>
              <w:t>uS</w:t>
            </w:r>
            <w:proofErr w:type="spellEnd"/>
            <w:r w:rsidRPr="00EE7D79">
              <w:rPr>
                <w:rFonts w:ascii="Times New Roman" w:hAnsi="Times New Roman"/>
                <w:color w:val="000000"/>
                <w:shd w:val="clear" w:color="auto" w:fill="FFFFFF"/>
              </w:rPr>
              <w:t>)</w:t>
            </w:r>
          </w:p>
        </w:tc>
        <w:tc>
          <w:tcPr>
            <w:tcW w:w="2160" w:type="dxa"/>
            <w:tcBorders>
              <w:top w:val="single" w:sz="12" w:space="0" w:color="auto"/>
              <w:bottom w:val="double" w:sz="4" w:space="0" w:color="auto"/>
            </w:tcBorders>
            <w:vAlign w:val="center"/>
          </w:tcPr>
          <w:p w14:paraId="5F894323" w14:textId="4434CE43" w:rsidR="00173615" w:rsidRPr="00EE7D79" w:rsidRDefault="003E5BDC" w:rsidP="00CB4E61">
            <w:pPr>
              <w:spacing w:line="240" w:lineRule="auto"/>
              <w:contextualSpacing/>
              <w:jc w:val="center"/>
              <w:rPr>
                <w:rFonts w:ascii="Times New Roman" w:hAnsi="Times New Roman"/>
                <w:b/>
                <w:i/>
                <w:sz w:val="20"/>
                <w:szCs w:val="20"/>
              </w:rPr>
            </w:pPr>
            <w:r w:rsidRPr="00EE7D79">
              <w:rPr>
                <w:rFonts w:ascii="Times New Roman" w:hAnsi="Times New Roman"/>
                <w:b/>
                <w:bCs/>
                <w:color w:val="000000"/>
                <w:shd w:val="clear" w:color="auto" w:fill="FFFFFF"/>
              </w:rPr>
              <w:t>GABA</w:t>
            </w:r>
            <w:r w:rsidR="00CB4E61">
              <w:rPr>
                <w:rFonts w:ascii="Times New Roman" w:hAnsi="Times New Roman"/>
                <w:color w:val="000000"/>
                <w:shd w:val="clear" w:color="auto" w:fill="FFFFFF"/>
              </w:rPr>
              <w:t xml:space="preserve"> reversal </w:t>
            </w:r>
            <w:r w:rsidRPr="00EE7D79">
              <w:rPr>
                <w:rFonts w:ascii="Times New Roman" w:hAnsi="Times New Roman"/>
                <w:color w:val="000000"/>
                <w:shd w:val="clear" w:color="auto" w:fill="FFFFFF"/>
              </w:rPr>
              <w:t>potential (mV) and rise/decay time constant (</w:t>
            </w:r>
            <w:proofErr w:type="spellStart"/>
            <w:r w:rsidRPr="00EE7D79">
              <w:rPr>
                <w:rFonts w:ascii="Times New Roman" w:hAnsi="Times New Roman"/>
                <w:color w:val="000000"/>
                <w:shd w:val="clear" w:color="auto" w:fill="FFFFFF"/>
              </w:rPr>
              <w:t>ms</w:t>
            </w:r>
            <w:proofErr w:type="spellEnd"/>
            <w:r w:rsidRPr="00EE7D79">
              <w:rPr>
                <w:rFonts w:ascii="Times New Roman" w:hAnsi="Times New Roman"/>
                <w:color w:val="000000"/>
                <w:shd w:val="clear" w:color="auto" w:fill="FFFFFF"/>
              </w:rPr>
              <w:t>) and conductance (</w:t>
            </w:r>
            <w:proofErr w:type="spellStart"/>
            <w:r w:rsidRPr="00EE7D79">
              <w:rPr>
                <w:rFonts w:ascii="Times New Roman" w:hAnsi="Times New Roman"/>
                <w:color w:val="000000"/>
                <w:shd w:val="clear" w:color="auto" w:fill="FFFFFF"/>
              </w:rPr>
              <w:t>uS</w:t>
            </w:r>
            <w:proofErr w:type="spellEnd"/>
            <w:r w:rsidRPr="00EE7D79">
              <w:rPr>
                <w:rFonts w:ascii="Times New Roman" w:hAnsi="Times New Roman"/>
                <w:color w:val="000000"/>
                <w:shd w:val="clear" w:color="auto" w:fill="FFFFFF"/>
              </w:rPr>
              <w:t>)</w:t>
            </w:r>
          </w:p>
        </w:tc>
        <w:tc>
          <w:tcPr>
            <w:tcW w:w="1318" w:type="dxa"/>
            <w:tcBorders>
              <w:top w:val="single" w:sz="12" w:space="0" w:color="auto"/>
              <w:bottom w:val="double" w:sz="4" w:space="0" w:color="auto"/>
            </w:tcBorders>
          </w:tcPr>
          <w:p w14:paraId="2FE17DB7" w14:textId="77777777" w:rsidR="00173615" w:rsidRPr="00EE7D79" w:rsidRDefault="00173615" w:rsidP="00F2694C">
            <w:pPr>
              <w:spacing w:line="240" w:lineRule="auto"/>
              <w:contextualSpacing/>
              <w:jc w:val="center"/>
              <w:rPr>
                <w:rFonts w:ascii="Times New Roman" w:hAnsi="Times New Roman"/>
                <w:b/>
                <w:i/>
                <w:sz w:val="20"/>
                <w:szCs w:val="20"/>
              </w:rPr>
            </w:pPr>
          </w:p>
          <w:p w14:paraId="78A0B3D0" w14:textId="30D50A11" w:rsidR="00173615" w:rsidRPr="00EE7D79" w:rsidRDefault="00EE7D79" w:rsidP="00F2694C">
            <w:pPr>
              <w:spacing w:line="240" w:lineRule="auto"/>
              <w:contextualSpacing/>
              <w:jc w:val="center"/>
              <w:rPr>
                <w:rFonts w:ascii="Times New Roman" w:hAnsi="Times New Roman"/>
                <w:b/>
                <w:i/>
                <w:sz w:val="20"/>
                <w:szCs w:val="20"/>
                <w:vertAlign w:val="subscript"/>
              </w:rPr>
            </w:pPr>
            <w:r>
              <w:rPr>
                <w:rFonts w:ascii="Times New Roman" w:hAnsi="Times New Roman"/>
                <w:b/>
                <w:bCs/>
                <w:color w:val="000000"/>
                <w:shd w:val="clear" w:color="auto" w:fill="FFFFFF"/>
              </w:rPr>
              <w:t>S</w:t>
            </w:r>
            <w:r w:rsidR="003E5BDC" w:rsidRPr="00EE7D79">
              <w:rPr>
                <w:rFonts w:ascii="Times New Roman" w:hAnsi="Times New Roman"/>
                <w:b/>
                <w:bCs/>
                <w:color w:val="000000"/>
                <w:shd w:val="clear" w:color="auto" w:fill="FFFFFF"/>
              </w:rPr>
              <w:t>trength</w:t>
            </w:r>
          </w:p>
        </w:tc>
      </w:tr>
      <w:tr w:rsidR="00173615" w:rsidRPr="00111DD0" w14:paraId="564615B1"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6E1C8FD8" w14:textId="77777777" w:rsidR="00173615" w:rsidRPr="00FB64A0"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Chn</w:t>
            </w:r>
            <w:proofErr w:type="spellEnd"/>
            <w:r>
              <w:rPr>
                <w:rFonts w:ascii="Times New Roman" w:hAnsi="Times New Roman"/>
                <w:b/>
                <w:sz w:val="20"/>
                <w:szCs w:val="20"/>
              </w:rPr>
              <w:t xml:space="preserve"> - </w:t>
            </w:r>
            <w:proofErr w:type="spellStart"/>
            <w:r>
              <w:rPr>
                <w:rFonts w:ascii="Times New Roman" w:hAnsi="Times New Roman"/>
                <w:b/>
                <w:sz w:val="20"/>
                <w:szCs w:val="20"/>
              </w:rPr>
              <w:t>Pyr</w:t>
            </w:r>
            <w:proofErr w:type="spellEnd"/>
            <w:r>
              <w:rPr>
                <w:rFonts w:ascii="Times New Roman" w:hAnsi="Times New Roman"/>
                <w:b/>
                <w:sz w:val="20"/>
                <w:szCs w:val="20"/>
              </w:rPr>
              <w:t xml:space="preserve"> </w:t>
            </w:r>
          </w:p>
        </w:tc>
        <w:tc>
          <w:tcPr>
            <w:tcW w:w="2700" w:type="dxa"/>
            <w:tcBorders>
              <w:top w:val="single" w:sz="12" w:space="0" w:color="auto"/>
              <w:left w:val="double" w:sz="4" w:space="0" w:color="auto"/>
              <w:bottom w:val="double" w:sz="4" w:space="0" w:color="auto"/>
            </w:tcBorders>
            <w:vAlign w:val="center"/>
          </w:tcPr>
          <w:p w14:paraId="58C7441C" w14:textId="64FF7CD8" w:rsidR="00173615" w:rsidRPr="003E5BDC" w:rsidRDefault="008E738E"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6F8CBCB6" w14:textId="77777777" w:rsidR="00173615" w:rsidRPr="00FB64A0" w:rsidRDefault="00173615" w:rsidP="00F2694C">
            <w:pPr>
              <w:spacing w:line="240" w:lineRule="auto"/>
              <w:contextualSpacing/>
              <w:jc w:val="center"/>
              <w:rPr>
                <w:rFonts w:ascii="Times New Roman" w:hAnsi="Times New Roman"/>
                <w:b/>
                <w:i/>
                <w:sz w:val="20"/>
                <w:szCs w:val="20"/>
              </w:rPr>
            </w:pPr>
          </w:p>
        </w:tc>
        <w:tc>
          <w:tcPr>
            <w:tcW w:w="2160" w:type="dxa"/>
            <w:tcBorders>
              <w:top w:val="single" w:sz="12" w:space="0" w:color="auto"/>
              <w:bottom w:val="double" w:sz="4" w:space="0" w:color="auto"/>
            </w:tcBorders>
            <w:vAlign w:val="center"/>
          </w:tcPr>
          <w:p w14:paraId="05308A75" w14:textId="130247B0" w:rsidR="00173615" w:rsidRPr="003E5BDC" w:rsidRDefault="006E2190" w:rsidP="00F2694C">
            <w:pPr>
              <w:spacing w:line="240" w:lineRule="auto"/>
              <w:contextualSpacing/>
              <w:jc w:val="center"/>
              <w:rPr>
                <w:rFonts w:ascii="Times New Roman" w:hAnsi="Times New Roman"/>
                <w:sz w:val="20"/>
                <w:szCs w:val="20"/>
              </w:rPr>
            </w:pPr>
            <w:r>
              <w:rPr>
                <w:rFonts w:ascii="Times New Roman" w:hAnsi="Times New Roman"/>
                <w:sz w:val="20"/>
                <w:szCs w:val="20"/>
              </w:rPr>
              <w:t>-50</w:t>
            </w:r>
            <w:r w:rsidR="00CB4E61">
              <w:rPr>
                <w:rFonts w:ascii="Times New Roman" w:hAnsi="Times New Roman"/>
                <w:sz w:val="20"/>
                <w:szCs w:val="20"/>
              </w:rPr>
              <w:t xml:space="preserve"> mV</w:t>
            </w:r>
            <w:r w:rsidR="008E738E">
              <w:rPr>
                <w:rFonts w:ascii="Times New Roman" w:hAnsi="Times New Roman"/>
                <w:sz w:val="20"/>
                <w:szCs w:val="20"/>
              </w:rPr>
              <w:t xml:space="preserve">; Rise: 1 </w:t>
            </w:r>
            <w:proofErr w:type="spellStart"/>
            <w:r w:rsidR="008E738E">
              <w:rPr>
                <w:rFonts w:ascii="Times New Roman" w:hAnsi="Times New Roman"/>
                <w:sz w:val="20"/>
                <w:szCs w:val="20"/>
              </w:rPr>
              <w:t>ms</w:t>
            </w:r>
            <w:proofErr w:type="spellEnd"/>
            <w:r w:rsidR="008E738E">
              <w:rPr>
                <w:rFonts w:ascii="Times New Roman" w:hAnsi="Times New Roman"/>
                <w:sz w:val="20"/>
                <w:szCs w:val="20"/>
              </w:rPr>
              <w:t xml:space="preserve">; Decay: 5 </w:t>
            </w:r>
            <w:proofErr w:type="spellStart"/>
            <w:r w:rsidR="008E738E">
              <w:rPr>
                <w:rFonts w:ascii="Times New Roman" w:hAnsi="Times New Roman"/>
                <w:sz w:val="20"/>
                <w:szCs w:val="20"/>
              </w:rPr>
              <w:t>ms</w:t>
            </w:r>
            <w:proofErr w:type="spellEnd"/>
          </w:p>
        </w:tc>
        <w:tc>
          <w:tcPr>
            <w:tcW w:w="1318" w:type="dxa"/>
            <w:tcBorders>
              <w:top w:val="single" w:sz="12" w:space="0" w:color="auto"/>
              <w:bottom w:val="double" w:sz="4" w:space="0" w:color="auto"/>
            </w:tcBorders>
          </w:tcPr>
          <w:p w14:paraId="323C5331" w14:textId="77777777" w:rsidR="00173615" w:rsidRDefault="00173615" w:rsidP="00F2694C">
            <w:pPr>
              <w:spacing w:line="240" w:lineRule="auto"/>
              <w:contextualSpacing/>
              <w:jc w:val="center"/>
              <w:rPr>
                <w:rFonts w:ascii="Times New Roman" w:hAnsi="Times New Roman"/>
                <w:sz w:val="20"/>
                <w:szCs w:val="20"/>
              </w:rPr>
            </w:pPr>
          </w:p>
          <w:p w14:paraId="4F504A7A" w14:textId="4CB4D122" w:rsidR="00173615" w:rsidRPr="001329BF" w:rsidRDefault="00851158" w:rsidP="00F2694C">
            <w:pPr>
              <w:spacing w:line="240" w:lineRule="auto"/>
              <w:contextualSpacing/>
              <w:jc w:val="center"/>
              <w:rPr>
                <w:rFonts w:ascii="Times New Roman" w:hAnsi="Times New Roman"/>
                <w:sz w:val="20"/>
                <w:szCs w:val="20"/>
              </w:rPr>
            </w:pPr>
            <w:r>
              <w:rPr>
                <w:rFonts w:ascii="Times New Roman" w:hAnsi="Times New Roman"/>
                <w:sz w:val="20"/>
                <w:szCs w:val="20"/>
              </w:rPr>
              <w:t>10</w:t>
            </w:r>
          </w:p>
        </w:tc>
      </w:tr>
      <w:tr w:rsidR="00173615" w:rsidRPr="00111DD0" w14:paraId="5163DC2E"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59BB0C4E" w14:textId="77777777" w:rsidR="00173615"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Itn</w:t>
            </w:r>
            <w:proofErr w:type="spellEnd"/>
            <w:r>
              <w:rPr>
                <w:rFonts w:ascii="Times New Roman" w:hAnsi="Times New Roman"/>
                <w:b/>
                <w:sz w:val="20"/>
                <w:szCs w:val="20"/>
              </w:rPr>
              <w:t xml:space="preserve"> – </w:t>
            </w:r>
            <w:proofErr w:type="spellStart"/>
            <w:r>
              <w:rPr>
                <w:rFonts w:ascii="Times New Roman" w:hAnsi="Times New Roman"/>
                <w:b/>
                <w:sz w:val="20"/>
                <w:szCs w:val="20"/>
              </w:rPr>
              <w:t>Pyr</w:t>
            </w:r>
            <w:proofErr w:type="spellEnd"/>
          </w:p>
        </w:tc>
        <w:tc>
          <w:tcPr>
            <w:tcW w:w="2700" w:type="dxa"/>
            <w:tcBorders>
              <w:top w:val="single" w:sz="12" w:space="0" w:color="auto"/>
              <w:left w:val="double" w:sz="4" w:space="0" w:color="auto"/>
              <w:bottom w:val="double" w:sz="4" w:space="0" w:color="auto"/>
            </w:tcBorders>
            <w:vAlign w:val="center"/>
          </w:tcPr>
          <w:p w14:paraId="77D3E07A" w14:textId="77777777" w:rsidR="00173615" w:rsidRPr="001329BF" w:rsidRDefault="00052C4A"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1657A7DA" w14:textId="77777777" w:rsidR="00173615" w:rsidRPr="001329BF" w:rsidRDefault="00052C4A"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3BCF0FAA" w14:textId="128DB0DB" w:rsidR="00173615" w:rsidRPr="001329BF" w:rsidRDefault="006A1847" w:rsidP="00F2694C">
            <w:pPr>
              <w:spacing w:line="240" w:lineRule="auto"/>
              <w:contextualSpacing/>
              <w:jc w:val="center"/>
              <w:rPr>
                <w:rFonts w:ascii="Times New Roman" w:hAnsi="Times New Roman"/>
                <w:sz w:val="20"/>
                <w:szCs w:val="20"/>
              </w:rPr>
            </w:pPr>
            <w:r>
              <w:rPr>
                <w:rFonts w:ascii="Times New Roman" w:hAnsi="Times New Roman"/>
                <w:sz w:val="20"/>
                <w:szCs w:val="20"/>
              </w:rPr>
              <w:t>-75</w:t>
            </w:r>
            <w:r w:rsidR="00E944B5">
              <w:rPr>
                <w:rFonts w:ascii="Times New Roman" w:hAnsi="Times New Roman"/>
                <w:sz w:val="20"/>
                <w:szCs w:val="20"/>
              </w:rPr>
              <w:t xml:space="preserve"> mV</w:t>
            </w:r>
            <w:r w:rsidR="005639CE">
              <w:rPr>
                <w:rFonts w:ascii="Times New Roman" w:hAnsi="Times New Roman"/>
                <w:sz w:val="20"/>
                <w:szCs w:val="20"/>
              </w:rPr>
              <w:t xml:space="preserve">; Rise: </w:t>
            </w:r>
            <w:r w:rsidR="00CF177E">
              <w:rPr>
                <w:rFonts w:ascii="Times New Roman" w:hAnsi="Times New Roman"/>
                <w:sz w:val="20"/>
                <w:szCs w:val="20"/>
              </w:rPr>
              <w:t>0.</w:t>
            </w:r>
            <w:r w:rsidR="005639CE">
              <w:rPr>
                <w:rFonts w:ascii="Times New Roman" w:hAnsi="Times New Roman"/>
                <w:sz w:val="20"/>
                <w:szCs w:val="20"/>
              </w:rPr>
              <w:t>1</w:t>
            </w:r>
            <w:r w:rsidR="00CF177E">
              <w:rPr>
                <w:rFonts w:ascii="Times New Roman" w:hAnsi="Times New Roman"/>
                <w:sz w:val="20"/>
                <w:szCs w:val="20"/>
              </w:rPr>
              <w:t xml:space="preserve">32 </w:t>
            </w:r>
            <w:proofErr w:type="spellStart"/>
            <w:r w:rsidR="00CF177E">
              <w:rPr>
                <w:rFonts w:ascii="Times New Roman" w:hAnsi="Times New Roman"/>
                <w:sz w:val="20"/>
                <w:szCs w:val="20"/>
              </w:rPr>
              <w:t>ms</w:t>
            </w:r>
            <w:proofErr w:type="spellEnd"/>
            <w:r w:rsidR="00CF177E">
              <w:rPr>
                <w:rFonts w:ascii="Times New Roman" w:hAnsi="Times New Roman"/>
                <w:sz w:val="20"/>
                <w:szCs w:val="20"/>
              </w:rPr>
              <w:t>; Decay: 3.74</w:t>
            </w:r>
            <w:r w:rsidR="005639CE">
              <w:rPr>
                <w:rFonts w:ascii="Times New Roman" w:hAnsi="Times New Roman"/>
                <w:sz w:val="20"/>
                <w:szCs w:val="20"/>
              </w:rPr>
              <w:t xml:space="preserve"> </w:t>
            </w:r>
            <w:proofErr w:type="spellStart"/>
            <w:r w:rsidR="005639CE">
              <w:rPr>
                <w:rFonts w:ascii="Times New Roman" w:hAnsi="Times New Roman"/>
                <w:sz w:val="20"/>
                <w:szCs w:val="20"/>
              </w:rPr>
              <w:t>ms</w:t>
            </w:r>
            <w:proofErr w:type="spellEnd"/>
            <w:r w:rsidR="00995152">
              <w:rPr>
                <w:rFonts w:ascii="Times New Roman" w:hAnsi="Times New Roman"/>
                <w:sz w:val="20"/>
                <w:szCs w:val="20"/>
              </w:rPr>
              <w:t>; 0.6e-3</w:t>
            </w:r>
          </w:p>
        </w:tc>
        <w:tc>
          <w:tcPr>
            <w:tcW w:w="1318" w:type="dxa"/>
            <w:tcBorders>
              <w:top w:val="single" w:sz="12" w:space="0" w:color="auto"/>
              <w:bottom w:val="double" w:sz="4" w:space="0" w:color="auto"/>
            </w:tcBorders>
          </w:tcPr>
          <w:p w14:paraId="1198D2D0" w14:textId="77777777" w:rsidR="003E54F8" w:rsidRDefault="003E54F8" w:rsidP="00F2694C">
            <w:pPr>
              <w:spacing w:line="240" w:lineRule="auto"/>
              <w:contextualSpacing/>
              <w:jc w:val="center"/>
              <w:rPr>
                <w:rFonts w:ascii="Times New Roman" w:hAnsi="Times New Roman"/>
                <w:sz w:val="20"/>
                <w:szCs w:val="20"/>
              </w:rPr>
            </w:pPr>
          </w:p>
          <w:p w14:paraId="2EDC382D" w14:textId="1E89D5DC" w:rsidR="00173615" w:rsidRDefault="007F6061" w:rsidP="00F2694C">
            <w:pPr>
              <w:spacing w:line="240" w:lineRule="auto"/>
              <w:contextualSpacing/>
              <w:jc w:val="center"/>
              <w:rPr>
                <w:rFonts w:ascii="Times New Roman" w:hAnsi="Times New Roman"/>
                <w:sz w:val="20"/>
                <w:szCs w:val="20"/>
              </w:rPr>
            </w:pPr>
            <w:r>
              <w:rPr>
                <w:rFonts w:ascii="Times New Roman" w:hAnsi="Times New Roman"/>
                <w:sz w:val="20"/>
                <w:szCs w:val="20"/>
              </w:rPr>
              <w:t>2</w:t>
            </w:r>
          </w:p>
        </w:tc>
      </w:tr>
      <w:tr w:rsidR="00173615" w:rsidRPr="00111DD0" w14:paraId="6A2CE57B"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7F02B5A3" w14:textId="77777777" w:rsidR="00173615"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Pyr</w:t>
            </w:r>
            <w:proofErr w:type="spellEnd"/>
            <w:r>
              <w:rPr>
                <w:rFonts w:ascii="Times New Roman" w:hAnsi="Times New Roman"/>
                <w:b/>
                <w:sz w:val="20"/>
                <w:szCs w:val="20"/>
              </w:rPr>
              <w:t xml:space="preserve">- </w:t>
            </w:r>
            <w:proofErr w:type="spellStart"/>
            <w:r>
              <w:rPr>
                <w:rFonts w:ascii="Times New Roman" w:hAnsi="Times New Roman"/>
                <w:b/>
                <w:sz w:val="20"/>
                <w:szCs w:val="20"/>
              </w:rPr>
              <w:t>Pyr</w:t>
            </w:r>
            <w:proofErr w:type="spellEnd"/>
          </w:p>
        </w:tc>
        <w:tc>
          <w:tcPr>
            <w:tcW w:w="2700" w:type="dxa"/>
            <w:tcBorders>
              <w:top w:val="single" w:sz="12" w:space="0" w:color="auto"/>
              <w:left w:val="double" w:sz="4" w:space="0" w:color="auto"/>
              <w:bottom w:val="double" w:sz="4" w:space="0" w:color="auto"/>
            </w:tcBorders>
            <w:vAlign w:val="center"/>
          </w:tcPr>
          <w:p w14:paraId="25FF21C2" w14:textId="1C1C62D4" w:rsidR="00173615" w:rsidRPr="0059581C" w:rsidRDefault="007F6061" w:rsidP="00F2694C">
            <w:pPr>
              <w:spacing w:line="240" w:lineRule="auto"/>
              <w:contextualSpacing/>
              <w:jc w:val="center"/>
            </w:pPr>
            <w:r>
              <w:t>--</w:t>
            </w:r>
          </w:p>
        </w:tc>
        <w:tc>
          <w:tcPr>
            <w:tcW w:w="2160" w:type="dxa"/>
            <w:tcBorders>
              <w:top w:val="single" w:sz="12" w:space="0" w:color="auto"/>
              <w:bottom w:val="double" w:sz="4" w:space="0" w:color="auto"/>
            </w:tcBorders>
            <w:vAlign w:val="center"/>
          </w:tcPr>
          <w:p w14:paraId="47BEC68C" w14:textId="4BB1FC3F" w:rsidR="00173615" w:rsidRPr="001329BF" w:rsidRDefault="007F6061"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7CD3D61A" w14:textId="77777777" w:rsidR="00173615" w:rsidRPr="001329BF" w:rsidRDefault="002C4DE5"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1318" w:type="dxa"/>
            <w:tcBorders>
              <w:top w:val="single" w:sz="12" w:space="0" w:color="auto"/>
              <w:bottom w:val="double" w:sz="4" w:space="0" w:color="auto"/>
            </w:tcBorders>
          </w:tcPr>
          <w:p w14:paraId="65C99D34" w14:textId="77777777" w:rsidR="00E47E6F" w:rsidRDefault="00E47E6F" w:rsidP="00F2694C">
            <w:pPr>
              <w:spacing w:line="240" w:lineRule="auto"/>
              <w:contextualSpacing/>
              <w:jc w:val="center"/>
              <w:rPr>
                <w:rFonts w:ascii="Times New Roman" w:hAnsi="Times New Roman"/>
                <w:sz w:val="20"/>
                <w:szCs w:val="20"/>
              </w:rPr>
            </w:pPr>
          </w:p>
          <w:p w14:paraId="02A0B42D" w14:textId="66FF35F9" w:rsidR="00173615" w:rsidRDefault="007F6061"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r>
      <w:tr w:rsidR="00173615" w:rsidRPr="00111DD0" w14:paraId="348DFDAA"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576C964C" w14:textId="77777777" w:rsidR="008A0519" w:rsidRDefault="008A0519" w:rsidP="008A0519">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Pyr</w:t>
            </w:r>
            <w:proofErr w:type="spellEnd"/>
            <w:r>
              <w:rPr>
                <w:rFonts w:ascii="Times New Roman" w:hAnsi="Times New Roman"/>
                <w:b/>
                <w:sz w:val="20"/>
                <w:szCs w:val="20"/>
              </w:rPr>
              <w:t xml:space="preserve">- </w:t>
            </w:r>
            <w:proofErr w:type="spellStart"/>
            <w:r>
              <w:rPr>
                <w:rFonts w:ascii="Times New Roman" w:hAnsi="Times New Roman"/>
                <w:b/>
                <w:sz w:val="20"/>
                <w:szCs w:val="20"/>
              </w:rPr>
              <w:t>Chn</w:t>
            </w:r>
            <w:proofErr w:type="spellEnd"/>
          </w:p>
        </w:tc>
        <w:tc>
          <w:tcPr>
            <w:tcW w:w="2700" w:type="dxa"/>
            <w:tcBorders>
              <w:top w:val="single" w:sz="12" w:space="0" w:color="auto"/>
              <w:left w:val="double" w:sz="4" w:space="0" w:color="auto"/>
              <w:bottom w:val="double" w:sz="4" w:space="0" w:color="auto"/>
            </w:tcBorders>
            <w:vAlign w:val="center"/>
          </w:tcPr>
          <w:p w14:paraId="7BCEC0B1" w14:textId="5984D69F" w:rsidR="00173615" w:rsidRPr="001329BF" w:rsidRDefault="00921B1A" w:rsidP="00F2694C">
            <w:pPr>
              <w:spacing w:line="240" w:lineRule="auto"/>
              <w:contextualSpacing/>
              <w:jc w:val="center"/>
              <w:rPr>
                <w:rFonts w:ascii="Times New Roman" w:hAnsi="Times New Roman"/>
                <w:sz w:val="20"/>
                <w:szCs w:val="20"/>
              </w:rPr>
            </w:pPr>
            <w:r>
              <w:rPr>
                <w:rFonts w:ascii="Times New Roman" w:hAnsi="Times New Roman"/>
                <w:sz w:val="20"/>
                <w:szCs w:val="20"/>
              </w:rPr>
              <w:t>0</w:t>
            </w:r>
            <w:r w:rsidR="00CB4E61">
              <w:rPr>
                <w:rFonts w:ascii="Times New Roman" w:hAnsi="Times New Roman"/>
                <w:sz w:val="20"/>
                <w:szCs w:val="20"/>
              </w:rPr>
              <w:t xml:space="preserve"> mV</w:t>
            </w:r>
            <w:r w:rsidR="0059581C">
              <w:rPr>
                <w:rFonts w:ascii="Times New Roman" w:hAnsi="Times New Roman"/>
                <w:sz w:val="20"/>
                <w:szCs w:val="20"/>
              </w:rPr>
              <w:t xml:space="preserve">; </w:t>
            </w:r>
            <w:r w:rsidR="005639CE">
              <w:rPr>
                <w:rFonts w:ascii="Times New Roman" w:hAnsi="Times New Roman"/>
                <w:sz w:val="20"/>
                <w:szCs w:val="20"/>
              </w:rPr>
              <w:t>Rise: 3.65</w:t>
            </w:r>
            <w:r w:rsidR="0059581C">
              <w:rPr>
                <w:rFonts w:ascii="Times New Roman" w:hAnsi="Times New Roman"/>
                <w:sz w:val="20"/>
                <w:szCs w:val="20"/>
              </w:rPr>
              <w:t xml:space="preserve"> </w:t>
            </w:r>
            <w:proofErr w:type="spellStart"/>
            <w:r w:rsidR="0059581C">
              <w:rPr>
                <w:rFonts w:ascii="Times New Roman" w:hAnsi="Times New Roman"/>
                <w:sz w:val="20"/>
                <w:szCs w:val="20"/>
              </w:rPr>
              <w:t>ms</w:t>
            </w:r>
            <w:proofErr w:type="spellEnd"/>
            <w:r w:rsidR="0059581C">
              <w:rPr>
                <w:rFonts w:ascii="Times New Roman" w:hAnsi="Times New Roman"/>
                <w:sz w:val="20"/>
                <w:szCs w:val="20"/>
              </w:rPr>
              <w:t xml:space="preserve">; Decay: </w:t>
            </w:r>
            <w:r w:rsidR="005639CE">
              <w:rPr>
                <w:rFonts w:ascii="Times New Roman" w:hAnsi="Times New Roman"/>
                <w:sz w:val="20"/>
                <w:szCs w:val="20"/>
              </w:rPr>
              <w:t>12</w:t>
            </w:r>
            <w:r w:rsidR="0059581C">
              <w:rPr>
                <w:rFonts w:ascii="Times New Roman" w:hAnsi="Times New Roman"/>
                <w:sz w:val="20"/>
                <w:szCs w:val="20"/>
              </w:rPr>
              <w:t xml:space="preserve">5 </w:t>
            </w:r>
            <w:proofErr w:type="spellStart"/>
            <w:r w:rsidR="0059581C">
              <w:rPr>
                <w:rFonts w:ascii="Times New Roman" w:hAnsi="Times New Roman"/>
                <w:sz w:val="20"/>
                <w:szCs w:val="20"/>
              </w:rPr>
              <w:t>ms</w:t>
            </w:r>
            <w:proofErr w:type="spellEnd"/>
            <w:r>
              <w:rPr>
                <w:rFonts w:ascii="Times New Roman" w:hAnsi="Times New Roman"/>
                <w:sz w:val="20"/>
                <w:szCs w:val="20"/>
              </w:rPr>
              <w:t xml:space="preserve">; </w:t>
            </w:r>
            <w:r w:rsidRPr="00D21C29">
              <w:rPr>
                <w:rFonts w:ascii="Times New Roman" w:hAnsi="Times New Roman"/>
                <w:sz w:val="20"/>
                <w:szCs w:val="20"/>
              </w:rPr>
              <w:t>1e-3</w:t>
            </w:r>
          </w:p>
        </w:tc>
        <w:tc>
          <w:tcPr>
            <w:tcW w:w="2160" w:type="dxa"/>
            <w:tcBorders>
              <w:top w:val="single" w:sz="12" w:space="0" w:color="auto"/>
              <w:bottom w:val="double" w:sz="4" w:space="0" w:color="auto"/>
            </w:tcBorders>
            <w:vAlign w:val="center"/>
          </w:tcPr>
          <w:p w14:paraId="45C33365" w14:textId="582A67A1" w:rsidR="00173615" w:rsidRPr="001329BF" w:rsidRDefault="00354682" w:rsidP="00F2694C">
            <w:pPr>
              <w:spacing w:line="240" w:lineRule="auto"/>
              <w:contextualSpacing/>
              <w:jc w:val="center"/>
              <w:rPr>
                <w:rFonts w:ascii="Times New Roman" w:hAnsi="Times New Roman"/>
                <w:sz w:val="20"/>
                <w:szCs w:val="20"/>
              </w:rPr>
            </w:pPr>
            <w:r>
              <w:rPr>
                <w:rFonts w:ascii="Times New Roman" w:hAnsi="Times New Roman"/>
                <w:sz w:val="20"/>
                <w:szCs w:val="20"/>
              </w:rPr>
              <w:t xml:space="preserve">0 </w:t>
            </w:r>
            <w:r w:rsidR="00CB4E61">
              <w:rPr>
                <w:rFonts w:ascii="Times New Roman" w:hAnsi="Times New Roman"/>
                <w:sz w:val="20"/>
                <w:szCs w:val="20"/>
              </w:rPr>
              <w:t>mV</w:t>
            </w:r>
            <w:r w:rsidR="005639CE">
              <w:rPr>
                <w:rFonts w:ascii="Times New Roman" w:hAnsi="Times New Roman"/>
                <w:sz w:val="20"/>
                <w:szCs w:val="20"/>
              </w:rPr>
              <w:t xml:space="preserve">; Rise: 0.2527 </w:t>
            </w:r>
            <w:proofErr w:type="spellStart"/>
            <w:r w:rsidR="005639CE">
              <w:rPr>
                <w:rFonts w:ascii="Times New Roman" w:hAnsi="Times New Roman"/>
                <w:sz w:val="20"/>
                <w:szCs w:val="20"/>
              </w:rPr>
              <w:t>ms</w:t>
            </w:r>
            <w:proofErr w:type="spellEnd"/>
            <w:r w:rsidR="005639CE">
              <w:rPr>
                <w:rFonts w:ascii="Times New Roman" w:hAnsi="Times New Roman"/>
                <w:sz w:val="20"/>
                <w:szCs w:val="20"/>
              </w:rPr>
              <w:t xml:space="preserve">; Decay: 7 </w:t>
            </w:r>
            <w:proofErr w:type="spellStart"/>
            <w:r w:rsidR="005639CE">
              <w:rPr>
                <w:rFonts w:ascii="Times New Roman" w:hAnsi="Times New Roman"/>
                <w:sz w:val="20"/>
                <w:szCs w:val="20"/>
              </w:rPr>
              <w:t>ms</w:t>
            </w:r>
            <w:proofErr w:type="spellEnd"/>
            <w:r>
              <w:rPr>
                <w:rFonts w:ascii="Times New Roman" w:hAnsi="Times New Roman"/>
                <w:sz w:val="20"/>
                <w:szCs w:val="20"/>
              </w:rPr>
              <w:t xml:space="preserve">; </w:t>
            </w:r>
            <w:r w:rsidRPr="00D21C29">
              <w:rPr>
                <w:rFonts w:ascii="Times New Roman" w:hAnsi="Times New Roman"/>
                <w:sz w:val="20"/>
                <w:szCs w:val="20"/>
              </w:rPr>
              <w:t>.5e-3</w:t>
            </w:r>
          </w:p>
        </w:tc>
        <w:tc>
          <w:tcPr>
            <w:tcW w:w="2160" w:type="dxa"/>
            <w:tcBorders>
              <w:top w:val="single" w:sz="12" w:space="0" w:color="auto"/>
              <w:bottom w:val="double" w:sz="4" w:space="0" w:color="auto"/>
            </w:tcBorders>
            <w:vAlign w:val="center"/>
          </w:tcPr>
          <w:p w14:paraId="6C979583" w14:textId="77777777" w:rsidR="00173615" w:rsidRPr="001329BF" w:rsidRDefault="002C4DE5"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1318" w:type="dxa"/>
            <w:tcBorders>
              <w:top w:val="single" w:sz="12" w:space="0" w:color="auto"/>
              <w:bottom w:val="double" w:sz="4" w:space="0" w:color="auto"/>
            </w:tcBorders>
          </w:tcPr>
          <w:p w14:paraId="0E4FAB0B" w14:textId="77777777" w:rsidR="00173615" w:rsidRDefault="00173615" w:rsidP="00F2694C">
            <w:pPr>
              <w:spacing w:line="240" w:lineRule="auto"/>
              <w:contextualSpacing/>
              <w:jc w:val="center"/>
              <w:rPr>
                <w:rFonts w:ascii="Times New Roman" w:hAnsi="Times New Roman"/>
                <w:sz w:val="20"/>
                <w:szCs w:val="20"/>
              </w:rPr>
            </w:pPr>
          </w:p>
          <w:p w14:paraId="21618091" w14:textId="31B6E8B8" w:rsidR="00E47E6F" w:rsidRDefault="001848B0" w:rsidP="00F2694C">
            <w:pPr>
              <w:spacing w:line="240" w:lineRule="auto"/>
              <w:contextualSpacing/>
              <w:jc w:val="center"/>
              <w:rPr>
                <w:rFonts w:ascii="Times New Roman" w:hAnsi="Times New Roman"/>
                <w:sz w:val="20"/>
                <w:szCs w:val="20"/>
              </w:rPr>
            </w:pPr>
            <w:r>
              <w:rPr>
                <w:rFonts w:ascii="Times New Roman" w:hAnsi="Times New Roman"/>
                <w:sz w:val="20"/>
                <w:szCs w:val="20"/>
              </w:rPr>
              <w:t>2</w:t>
            </w:r>
            <w:r w:rsidR="00E47E6F">
              <w:rPr>
                <w:rFonts w:ascii="Times New Roman" w:hAnsi="Times New Roman"/>
                <w:sz w:val="20"/>
                <w:szCs w:val="20"/>
              </w:rPr>
              <w:t>0</w:t>
            </w:r>
          </w:p>
        </w:tc>
      </w:tr>
      <w:tr w:rsidR="00173615" w:rsidRPr="00111DD0" w14:paraId="7D91A2A1"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46492512" w14:textId="77777777" w:rsidR="00173615"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Itn</w:t>
            </w:r>
            <w:proofErr w:type="spellEnd"/>
            <w:r>
              <w:rPr>
                <w:rFonts w:ascii="Times New Roman" w:hAnsi="Times New Roman"/>
                <w:b/>
                <w:sz w:val="20"/>
                <w:szCs w:val="20"/>
              </w:rPr>
              <w:t xml:space="preserve">- </w:t>
            </w:r>
            <w:proofErr w:type="spellStart"/>
            <w:r>
              <w:rPr>
                <w:rFonts w:ascii="Times New Roman" w:hAnsi="Times New Roman"/>
                <w:b/>
                <w:sz w:val="20"/>
                <w:szCs w:val="20"/>
              </w:rPr>
              <w:t>Chn</w:t>
            </w:r>
            <w:proofErr w:type="spellEnd"/>
          </w:p>
        </w:tc>
        <w:tc>
          <w:tcPr>
            <w:tcW w:w="2700" w:type="dxa"/>
            <w:tcBorders>
              <w:top w:val="single" w:sz="12" w:space="0" w:color="auto"/>
              <w:left w:val="double" w:sz="4" w:space="0" w:color="auto"/>
              <w:bottom w:val="double" w:sz="4" w:space="0" w:color="auto"/>
            </w:tcBorders>
            <w:vAlign w:val="center"/>
          </w:tcPr>
          <w:p w14:paraId="7F1FF3DC" w14:textId="77777777" w:rsidR="00173615" w:rsidRPr="001329BF" w:rsidRDefault="00052C4A"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07DB3457" w14:textId="77777777" w:rsidR="00173615" w:rsidRPr="001329BF" w:rsidRDefault="00052C4A"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7F7392FE" w14:textId="6DD66B78" w:rsidR="00173615" w:rsidRPr="001329BF" w:rsidRDefault="006A1847" w:rsidP="00F2694C">
            <w:pPr>
              <w:spacing w:line="240" w:lineRule="auto"/>
              <w:contextualSpacing/>
              <w:jc w:val="center"/>
              <w:rPr>
                <w:rFonts w:ascii="Times New Roman" w:hAnsi="Times New Roman"/>
                <w:sz w:val="20"/>
                <w:szCs w:val="20"/>
              </w:rPr>
            </w:pPr>
            <w:r>
              <w:rPr>
                <w:rFonts w:ascii="Times New Roman" w:hAnsi="Times New Roman"/>
                <w:sz w:val="20"/>
                <w:szCs w:val="20"/>
              </w:rPr>
              <w:t>-75</w:t>
            </w:r>
            <w:r w:rsidR="00CB4E61">
              <w:rPr>
                <w:rFonts w:ascii="Times New Roman" w:hAnsi="Times New Roman"/>
                <w:sz w:val="20"/>
                <w:szCs w:val="20"/>
              </w:rPr>
              <w:t xml:space="preserve"> mV</w:t>
            </w:r>
            <w:r w:rsidR="005639CE">
              <w:rPr>
                <w:rFonts w:ascii="Times New Roman" w:hAnsi="Times New Roman"/>
                <w:sz w:val="20"/>
                <w:szCs w:val="20"/>
              </w:rPr>
              <w:t xml:space="preserve">; Rise: </w:t>
            </w:r>
            <w:r w:rsidR="00CF177E">
              <w:rPr>
                <w:rFonts w:ascii="Times New Roman" w:hAnsi="Times New Roman"/>
                <w:sz w:val="20"/>
                <w:szCs w:val="20"/>
              </w:rPr>
              <w:t>0.</w:t>
            </w:r>
            <w:r w:rsidR="005639CE">
              <w:rPr>
                <w:rFonts w:ascii="Times New Roman" w:hAnsi="Times New Roman"/>
                <w:sz w:val="20"/>
                <w:szCs w:val="20"/>
              </w:rPr>
              <w:t>1</w:t>
            </w:r>
            <w:r w:rsidR="00CF177E">
              <w:rPr>
                <w:rFonts w:ascii="Times New Roman" w:hAnsi="Times New Roman"/>
                <w:sz w:val="20"/>
                <w:szCs w:val="20"/>
              </w:rPr>
              <w:t xml:space="preserve">32 </w:t>
            </w:r>
            <w:proofErr w:type="spellStart"/>
            <w:r w:rsidR="00CF177E">
              <w:rPr>
                <w:rFonts w:ascii="Times New Roman" w:hAnsi="Times New Roman"/>
                <w:sz w:val="20"/>
                <w:szCs w:val="20"/>
              </w:rPr>
              <w:t>ms</w:t>
            </w:r>
            <w:proofErr w:type="spellEnd"/>
            <w:r w:rsidR="00CF177E">
              <w:rPr>
                <w:rFonts w:ascii="Times New Roman" w:hAnsi="Times New Roman"/>
                <w:sz w:val="20"/>
                <w:szCs w:val="20"/>
              </w:rPr>
              <w:t>; Decay: 3.74</w:t>
            </w:r>
            <w:r w:rsidR="005639CE">
              <w:rPr>
                <w:rFonts w:ascii="Times New Roman" w:hAnsi="Times New Roman"/>
                <w:sz w:val="20"/>
                <w:szCs w:val="20"/>
              </w:rPr>
              <w:t xml:space="preserve"> </w:t>
            </w:r>
            <w:proofErr w:type="spellStart"/>
            <w:r w:rsidR="005639CE">
              <w:rPr>
                <w:rFonts w:ascii="Times New Roman" w:hAnsi="Times New Roman"/>
                <w:sz w:val="20"/>
                <w:szCs w:val="20"/>
              </w:rPr>
              <w:t>ms</w:t>
            </w:r>
            <w:proofErr w:type="spellEnd"/>
            <w:r w:rsidR="00995152">
              <w:rPr>
                <w:rFonts w:ascii="Times New Roman" w:hAnsi="Times New Roman"/>
                <w:sz w:val="20"/>
                <w:szCs w:val="20"/>
              </w:rPr>
              <w:t>; 0.6e-3</w:t>
            </w:r>
          </w:p>
        </w:tc>
        <w:tc>
          <w:tcPr>
            <w:tcW w:w="1318" w:type="dxa"/>
            <w:tcBorders>
              <w:top w:val="single" w:sz="12" w:space="0" w:color="auto"/>
              <w:bottom w:val="double" w:sz="4" w:space="0" w:color="auto"/>
            </w:tcBorders>
          </w:tcPr>
          <w:p w14:paraId="0FDB0C9E" w14:textId="77777777" w:rsidR="00E47E6F" w:rsidRDefault="00E47E6F" w:rsidP="00F2694C">
            <w:pPr>
              <w:spacing w:line="240" w:lineRule="auto"/>
              <w:contextualSpacing/>
              <w:jc w:val="center"/>
              <w:rPr>
                <w:rFonts w:ascii="Times New Roman" w:hAnsi="Times New Roman"/>
                <w:sz w:val="20"/>
                <w:szCs w:val="20"/>
              </w:rPr>
            </w:pPr>
          </w:p>
          <w:p w14:paraId="617FC411" w14:textId="77777777" w:rsidR="00173615" w:rsidRDefault="00E47E6F" w:rsidP="00F2694C">
            <w:pPr>
              <w:spacing w:line="240" w:lineRule="auto"/>
              <w:contextualSpacing/>
              <w:jc w:val="center"/>
              <w:rPr>
                <w:rFonts w:ascii="Times New Roman" w:hAnsi="Times New Roman"/>
                <w:sz w:val="20"/>
                <w:szCs w:val="20"/>
              </w:rPr>
            </w:pPr>
            <w:r>
              <w:rPr>
                <w:rFonts w:ascii="Times New Roman" w:hAnsi="Times New Roman"/>
                <w:sz w:val="20"/>
                <w:szCs w:val="20"/>
              </w:rPr>
              <w:t>5</w:t>
            </w:r>
          </w:p>
        </w:tc>
      </w:tr>
      <w:tr w:rsidR="00173615" w:rsidRPr="00111DD0" w14:paraId="3BD9FCCC"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5718EE40" w14:textId="77777777" w:rsidR="00173615"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Chn</w:t>
            </w:r>
            <w:proofErr w:type="spellEnd"/>
            <w:r>
              <w:rPr>
                <w:rFonts w:ascii="Times New Roman" w:hAnsi="Times New Roman"/>
                <w:b/>
                <w:sz w:val="20"/>
                <w:szCs w:val="20"/>
              </w:rPr>
              <w:t xml:space="preserve"> – </w:t>
            </w:r>
            <w:proofErr w:type="spellStart"/>
            <w:r>
              <w:rPr>
                <w:rFonts w:ascii="Times New Roman" w:hAnsi="Times New Roman"/>
                <w:b/>
                <w:sz w:val="20"/>
                <w:szCs w:val="20"/>
              </w:rPr>
              <w:t>Chn</w:t>
            </w:r>
            <w:proofErr w:type="spellEnd"/>
          </w:p>
        </w:tc>
        <w:tc>
          <w:tcPr>
            <w:tcW w:w="2700" w:type="dxa"/>
            <w:tcBorders>
              <w:top w:val="single" w:sz="12" w:space="0" w:color="auto"/>
              <w:left w:val="double" w:sz="4" w:space="0" w:color="auto"/>
              <w:bottom w:val="double" w:sz="4" w:space="0" w:color="auto"/>
            </w:tcBorders>
            <w:vAlign w:val="center"/>
          </w:tcPr>
          <w:p w14:paraId="7278FF83" w14:textId="77777777" w:rsidR="00173615" w:rsidRPr="001329BF" w:rsidRDefault="00E47E6F"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26EF44DE" w14:textId="77777777" w:rsidR="00173615" w:rsidRPr="001329BF" w:rsidRDefault="00E47E6F"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4431D14A" w14:textId="77777777" w:rsidR="00173615" w:rsidRPr="001329BF" w:rsidRDefault="002C4DE5"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c>
          <w:tcPr>
            <w:tcW w:w="1318" w:type="dxa"/>
            <w:tcBorders>
              <w:top w:val="single" w:sz="12" w:space="0" w:color="auto"/>
              <w:bottom w:val="double" w:sz="4" w:space="0" w:color="auto"/>
            </w:tcBorders>
          </w:tcPr>
          <w:p w14:paraId="4636D927" w14:textId="77777777" w:rsidR="00173615" w:rsidRDefault="00173615" w:rsidP="00F2694C">
            <w:pPr>
              <w:spacing w:line="240" w:lineRule="auto"/>
              <w:contextualSpacing/>
              <w:jc w:val="center"/>
              <w:rPr>
                <w:rFonts w:ascii="Times New Roman" w:hAnsi="Times New Roman"/>
                <w:sz w:val="20"/>
                <w:szCs w:val="20"/>
              </w:rPr>
            </w:pPr>
          </w:p>
          <w:p w14:paraId="41357BC5" w14:textId="77777777" w:rsidR="00E47E6F" w:rsidRDefault="00E47E6F"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r>
      <w:tr w:rsidR="008A0519" w:rsidRPr="00111DD0" w14:paraId="01E1B703"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34C3FBD8" w14:textId="77777777" w:rsidR="008A0519"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Itn</w:t>
            </w:r>
            <w:proofErr w:type="spellEnd"/>
            <w:r>
              <w:rPr>
                <w:rFonts w:ascii="Times New Roman" w:hAnsi="Times New Roman"/>
                <w:b/>
                <w:sz w:val="20"/>
                <w:szCs w:val="20"/>
              </w:rPr>
              <w:t xml:space="preserve"> - </w:t>
            </w:r>
            <w:proofErr w:type="spellStart"/>
            <w:r>
              <w:rPr>
                <w:rFonts w:ascii="Times New Roman" w:hAnsi="Times New Roman"/>
                <w:b/>
                <w:sz w:val="20"/>
                <w:szCs w:val="20"/>
              </w:rPr>
              <w:t>Itn</w:t>
            </w:r>
            <w:proofErr w:type="spellEnd"/>
          </w:p>
        </w:tc>
        <w:tc>
          <w:tcPr>
            <w:tcW w:w="2700" w:type="dxa"/>
            <w:tcBorders>
              <w:top w:val="single" w:sz="12" w:space="0" w:color="auto"/>
              <w:left w:val="double" w:sz="4" w:space="0" w:color="auto"/>
              <w:bottom w:val="double" w:sz="4" w:space="0" w:color="auto"/>
            </w:tcBorders>
            <w:vAlign w:val="center"/>
          </w:tcPr>
          <w:p w14:paraId="5DA17039" w14:textId="77777777" w:rsidR="008A0519" w:rsidRPr="00FB64A0" w:rsidRDefault="00052C4A" w:rsidP="00F2694C">
            <w:pPr>
              <w:spacing w:line="240" w:lineRule="auto"/>
              <w:contextualSpacing/>
              <w:jc w:val="center"/>
              <w:rPr>
                <w:rFonts w:ascii="Times New Roman" w:hAnsi="Times New Roman"/>
                <w:b/>
                <w:i/>
                <w:sz w:val="20"/>
                <w:szCs w:val="20"/>
              </w:rPr>
            </w:pPr>
            <w:r>
              <w:rPr>
                <w:rFonts w:ascii="Times New Roman" w:hAnsi="Times New Roman"/>
                <w:b/>
                <w:i/>
                <w:sz w:val="20"/>
                <w:szCs w:val="20"/>
              </w:rPr>
              <w:t>--</w:t>
            </w:r>
          </w:p>
        </w:tc>
        <w:tc>
          <w:tcPr>
            <w:tcW w:w="2160" w:type="dxa"/>
            <w:tcBorders>
              <w:top w:val="single" w:sz="12" w:space="0" w:color="auto"/>
              <w:bottom w:val="double" w:sz="4" w:space="0" w:color="auto"/>
            </w:tcBorders>
            <w:vAlign w:val="center"/>
          </w:tcPr>
          <w:p w14:paraId="155B23FC" w14:textId="77777777" w:rsidR="008A0519" w:rsidRPr="00FB64A0" w:rsidRDefault="00052C4A" w:rsidP="00F2694C">
            <w:pPr>
              <w:spacing w:line="240" w:lineRule="auto"/>
              <w:contextualSpacing/>
              <w:jc w:val="center"/>
              <w:rPr>
                <w:rFonts w:ascii="Times New Roman" w:hAnsi="Times New Roman"/>
                <w:b/>
                <w:i/>
                <w:sz w:val="20"/>
                <w:szCs w:val="20"/>
              </w:rPr>
            </w:pPr>
            <w:r>
              <w:rPr>
                <w:rFonts w:ascii="Times New Roman" w:hAnsi="Times New Roman"/>
                <w:b/>
                <w:i/>
                <w:sz w:val="20"/>
                <w:szCs w:val="20"/>
              </w:rPr>
              <w:t>--</w:t>
            </w:r>
          </w:p>
        </w:tc>
        <w:tc>
          <w:tcPr>
            <w:tcW w:w="2160" w:type="dxa"/>
            <w:tcBorders>
              <w:top w:val="single" w:sz="12" w:space="0" w:color="auto"/>
              <w:bottom w:val="double" w:sz="4" w:space="0" w:color="auto"/>
            </w:tcBorders>
            <w:vAlign w:val="center"/>
          </w:tcPr>
          <w:p w14:paraId="648035E3" w14:textId="7BE2C995" w:rsidR="008A0519" w:rsidRPr="00FB64A0" w:rsidRDefault="004B03C8" w:rsidP="00F2694C">
            <w:pPr>
              <w:spacing w:line="240" w:lineRule="auto"/>
              <w:contextualSpacing/>
              <w:jc w:val="center"/>
              <w:rPr>
                <w:rFonts w:ascii="Times New Roman" w:hAnsi="Times New Roman"/>
                <w:b/>
                <w:i/>
                <w:sz w:val="20"/>
                <w:szCs w:val="20"/>
              </w:rPr>
            </w:pPr>
            <w:r>
              <w:rPr>
                <w:rFonts w:ascii="Times New Roman" w:hAnsi="Times New Roman"/>
                <w:sz w:val="20"/>
                <w:szCs w:val="20"/>
              </w:rPr>
              <w:t>--</w:t>
            </w:r>
          </w:p>
        </w:tc>
        <w:tc>
          <w:tcPr>
            <w:tcW w:w="1318" w:type="dxa"/>
            <w:tcBorders>
              <w:top w:val="single" w:sz="12" w:space="0" w:color="auto"/>
              <w:bottom w:val="double" w:sz="4" w:space="0" w:color="auto"/>
            </w:tcBorders>
          </w:tcPr>
          <w:p w14:paraId="25A04046" w14:textId="77777777" w:rsidR="00E47E6F" w:rsidRDefault="00E47E6F" w:rsidP="00F2694C">
            <w:pPr>
              <w:spacing w:line="240" w:lineRule="auto"/>
              <w:contextualSpacing/>
              <w:jc w:val="center"/>
              <w:rPr>
                <w:rFonts w:ascii="Times New Roman" w:hAnsi="Times New Roman"/>
                <w:sz w:val="20"/>
                <w:szCs w:val="20"/>
              </w:rPr>
            </w:pPr>
          </w:p>
          <w:p w14:paraId="0FCE8C1C" w14:textId="722F2AA0" w:rsidR="008A0519" w:rsidRDefault="004B03C8"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r>
      <w:tr w:rsidR="008A0519" w:rsidRPr="00111DD0" w14:paraId="656A8518"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4B36A157" w14:textId="77777777" w:rsidR="008A0519" w:rsidRDefault="003E5BDC"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Chn</w:t>
            </w:r>
            <w:proofErr w:type="spellEnd"/>
            <w:r>
              <w:rPr>
                <w:rFonts w:ascii="Times New Roman" w:hAnsi="Times New Roman"/>
                <w:b/>
                <w:sz w:val="20"/>
                <w:szCs w:val="20"/>
              </w:rPr>
              <w:t xml:space="preserve"> - </w:t>
            </w:r>
            <w:proofErr w:type="spellStart"/>
            <w:r>
              <w:rPr>
                <w:rFonts w:ascii="Times New Roman" w:hAnsi="Times New Roman"/>
                <w:b/>
                <w:sz w:val="20"/>
                <w:szCs w:val="20"/>
              </w:rPr>
              <w:t>Itn</w:t>
            </w:r>
            <w:proofErr w:type="spellEnd"/>
          </w:p>
        </w:tc>
        <w:tc>
          <w:tcPr>
            <w:tcW w:w="2700" w:type="dxa"/>
            <w:tcBorders>
              <w:top w:val="single" w:sz="12" w:space="0" w:color="auto"/>
              <w:left w:val="double" w:sz="4" w:space="0" w:color="auto"/>
              <w:bottom w:val="double" w:sz="4" w:space="0" w:color="auto"/>
            </w:tcBorders>
            <w:vAlign w:val="center"/>
          </w:tcPr>
          <w:p w14:paraId="09D869BE" w14:textId="77777777" w:rsidR="008A0519" w:rsidRPr="00FB64A0" w:rsidRDefault="00E47E6F" w:rsidP="00F2694C">
            <w:pPr>
              <w:spacing w:line="240" w:lineRule="auto"/>
              <w:contextualSpacing/>
              <w:jc w:val="center"/>
              <w:rPr>
                <w:rFonts w:ascii="Times New Roman" w:hAnsi="Times New Roman"/>
                <w:b/>
                <w:i/>
                <w:sz w:val="20"/>
                <w:szCs w:val="20"/>
              </w:rPr>
            </w:pPr>
            <w:r>
              <w:rPr>
                <w:rFonts w:ascii="Times New Roman" w:hAnsi="Times New Roman"/>
                <w:sz w:val="20"/>
                <w:szCs w:val="20"/>
              </w:rPr>
              <w:t>--</w:t>
            </w:r>
          </w:p>
        </w:tc>
        <w:tc>
          <w:tcPr>
            <w:tcW w:w="2160" w:type="dxa"/>
            <w:tcBorders>
              <w:top w:val="single" w:sz="12" w:space="0" w:color="auto"/>
              <w:bottom w:val="double" w:sz="4" w:space="0" w:color="auto"/>
            </w:tcBorders>
            <w:vAlign w:val="center"/>
          </w:tcPr>
          <w:p w14:paraId="4E5D4E0D" w14:textId="77777777" w:rsidR="008A0519" w:rsidRPr="00FB64A0" w:rsidRDefault="00E47E6F" w:rsidP="00F2694C">
            <w:pPr>
              <w:spacing w:line="240" w:lineRule="auto"/>
              <w:contextualSpacing/>
              <w:jc w:val="center"/>
              <w:rPr>
                <w:rFonts w:ascii="Times New Roman" w:hAnsi="Times New Roman"/>
                <w:b/>
                <w:i/>
                <w:sz w:val="20"/>
                <w:szCs w:val="20"/>
              </w:rPr>
            </w:pPr>
            <w:r>
              <w:rPr>
                <w:rFonts w:ascii="Times New Roman" w:hAnsi="Times New Roman"/>
                <w:b/>
                <w:i/>
                <w:sz w:val="20"/>
                <w:szCs w:val="20"/>
              </w:rPr>
              <w:t>--</w:t>
            </w:r>
          </w:p>
        </w:tc>
        <w:tc>
          <w:tcPr>
            <w:tcW w:w="2160" w:type="dxa"/>
            <w:tcBorders>
              <w:top w:val="single" w:sz="12" w:space="0" w:color="auto"/>
              <w:bottom w:val="double" w:sz="4" w:space="0" w:color="auto"/>
            </w:tcBorders>
            <w:vAlign w:val="center"/>
          </w:tcPr>
          <w:p w14:paraId="6C88331E" w14:textId="77777777" w:rsidR="008A0519" w:rsidRPr="00FB64A0" w:rsidRDefault="002C4DE5" w:rsidP="00F2694C">
            <w:pPr>
              <w:spacing w:line="240" w:lineRule="auto"/>
              <w:contextualSpacing/>
              <w:jc w:val="center"/>
              <w:rPr>
                <w:rFonts w:ascii="Times New Roman" w:hAnsi="Times New Roman"/>
                <w:b/>
                <w:i/>
                <w:sz w:val="20"/>
                <w:szCs w:val="20"/>
              </w:rPr>
            </w:pPr>
            <w:r>
              <w:rPr>
                <w:rFonts w:ascii="Times New Roman" w:hAnsi="Times New Roman"/>
                <w:b/>
                <w:i/>
                <w:sz w:val="20"/>
                <w:szCs w:val="20"/>
              </w:rPr>
              <w:t>--</w:t>
            </w:r>
          </w:p>
        </w:tc>
        <w:tc>
          <w:tcPr>
            <w:tcW w:w="1318" w:type="dxa"/>
            <w:tcBorders>
              <w:top w:val="single" w:sz="12" w:space="0" w:color="auto"/>
              <w:bottom w:val="double" w:sz="4" w:space="0" w:color="auto"/>
            </w:tcBorders>
          </w:tcPr>
          <w:p w14:paraId="401E0367" w14:textId="77777777" w:rsidR="008A0519" w:rsidRDefault="008A0519" w:rsidP="00F2694C">
            <w:pPr>
              <w:spacing w:line="240" w:lineRule="auto"/>
              <w:contextualSpacing/>
              <w:jc w:val="center"/>
              <w:rPr>
                <w:rFonts w:ascii="Times New Roman" w:hAnsi="Times New Roman"/>
                <w:sz w:val="20"/>
                <w:szCs w:val="20"/>
              </w:rPr>
            </w:pPr>
          </w:p>
          <w:p w14:paraId="5A7569D9" w14:textId="77777777" w:rsidR="00E47E6F" w:rsidRDefault="00E47E6F" w:rsidP="00F2694C">
            <w:pPr>
              <w:spacing w:line="240" w:lineRule="auto"/>
              <w:contextualSpacing/>
              <w:jc w:val="center"/>
              <w:rPr>
                <w:rFonts w:ascii="Times New Roman" w:hAnsi="Times New Roman"/>
                <w:sz w:val="20"/>
                <w:szCs w:val="20"/>
              </w:rPr>
            </w:pPr>
            <w:r>
              <w:rPr>
                <w:rFonts w:ascii="Times New Roman" w:hAnsi="Times New Roman"/>
                <w:sz w:val="20"/>
                <w:szCs w:val="20"/>
              </w:rPr>
              <w:t>--</w:t>
            </w:r>
          </w:p>
        </w:tc>
      </w:tr>
      <w:tr w:rsidR="00173615" w:rsidRPr="00111DD0" w14:paraId="7E78E40D" w14:textId="77777777" w:rsidTr="003E5BDC">
        <w:trPr>
          <w:trHeight w:val="769"/>
          <w:jc w:val="center"/>
        </w:trPr>
        <w:tc>
          <w:tcPr>
            <w:tcW w:w="1785" w:type="dxa"/>
            <w:tcBorders>
              <w:top w:val="single" w:sz="12" w:space="0" w:color="auto"/>
              <w:bottom w:val="double" w:sz="4" w:space="0" w:color="auto"/>
              <w:right w:val="double" w:sz="4" w:space="0" w:color="auto"/>
            </w:tcBorders>
            <w:vAlign w:val="center"/>
          </w:tcPr>
          <w:p w14:paraId="4280CCB3" w14:textId="77777777" w:rsidR="00173615" w:rsidRPr="00FB64A0" w:rsidRDefault="008A0519" w:rsidP="00F2694C">
            <w:pPr>
              <w:spacing w:line="240" w:lineRule="auto"/>
              <w:contextualSpacing/>
              <w:jc w:val="center"/>
              <w:rPr>
                <w:rFonts w:ascii="Times New Roman" w:hAnsi="Times New Roman"/>
                <w:b/>
                <w:sz w:val="20"/>
                <w:szCs w:val="20"/>
              </w:rPr>
            </w:pPr>
            <w:proofErr w:type="spellStart"/>
            <w:r>
              <w:rPr>
                <w:rFonts w:ascii="Times New Roman" w:hAnsi="Times New Roman"/>
                <w:b/>
                <w:sz w:val="20"/>
                <w:szCs w:val="20"/>
              </w:rPr>
              <w:t>Pyr</w:t>
            </w:r>
            <w:proofErr w:type="spellEnd"/>
            <w:r>
              <w:rPr>
                <w:rFonts w:ascii="Times New Roman" w:hAnsi="Times New Roman"/>
                <w:b/>
                <w:sz w:val="20"/>
                <w:szCs w:val="20"/>
              </w:rPr>
              <w:t xml:space="preserve">- </w:t>
            </w:r>
            <w:proofErr w:type="spellStart"/>
            <w:r>
              <w:rPr>
                <w:rFonts w:ascii="Times New Roman" w:hAnsi="Times New Roman"/>
                <w:b/>
                <w:sz w:val="20"/>
                <w:szCs w:val="20"/>
              </w:rPr>
              <w:t>Itn</w:t>
            </w:r>
            <w:proofErr w:type="spellEnd"/>
          </w:p>
        </w:tc>
        <w:tc>
          <w:tcPr>
            <w:tcW w:w="2700" w:type="dxa"/>
            <w:tcBorders>
              <w:top w:val="single" w:sz="12" w:space="0" w:color="auto"/>
              <w:left w:val="double" w:sz="4" w:space="0" w:color="auto"/>
              <w:bottom w:val="double" w:sz="4" w:space="0" w:color="auto"/>
            </w:tcBorders>
            <w:vAlign w:val="center"/>
          </w:tcPr>
          <w:p w14:paraId="6239C6D7" w14:textId="55E5CE95" w:rsidR="00173615" w:rsidRPr="00D21C29" w:rsidRDefault="00DA66B5" w:rsidP="00F2694C">
            <w:pPr>
              <w:spacing w:line="240" w:lineRule="auto"/>
              <w:contextualSpacing/>
              <w:jc w:val="center"/>
              <w:rPr>
                <w:rFonts w:ascii="Times New Roman" w:hAnsi="Times New Roman"/>
                <w:sz w:val="20"/>
                <w:szCs w:val="20"/>
              </w:rPr>
            </w:pPr>
            <w:r>
              <w:rPr>
                <w:rFonts w:ascii="Times New Roman" w:hAnsi="Times New Roman"/>
                <w:sz w:val="20"/>
                <w:szCs w:val="20"/>
              </w:rPr>
              <w:t>0</w:t>
            </w:r>
            <w:r w:rsidR="00CB4E61">
              <w:rPr>
                <w:rFonts w:ascii="Times New Roman" w:hAnsi="Times New Roman"/>
                <w:sz w:val="20"/>
                <w:szCs w:val="20"/>
              </w:rPr>
              <w:t xml:space="preserve"> mV</w:t>
            </w:r>
            <w:r w:rsidR="0059581C">
              <w:rPr>
                <w:rFonts w:ascii="Times New Roman" w:hAnsi="Times New Roman"/>
                <w:sz w:val="20"/>
                <w:szCs w:val="20"/>
              </w:rPr>
              <w:t xml:space="preserve">; Rise: </w:t>
            </w:r>
            <w:r w:rsidR="005639CE">
              <w:rPr>
                <w:rFonts w:ascii="Times New Roman" w:hAnsi="Times New Roman"/>
                <w:sz w:val="20"/>
                <w:szCs w:val="20"/>
              </w:rPr>
              <w:t xml:space="preserve">3.65 </w:t>
            </w:r>
            <w:proofErr w:type="spellStart"/>
            <w:r w:rsidR="0059581C">
              <w:rPr>
                <w:rFonts w:ascii="Times New Roman" w:hAnsi="Times New Roman"/>
                <w:sz w:val="20"/>
                <w:szCs w:val="20"/>
              </w:rPr>
              <w:t>ms</w:t>
            </w:r>
            <w:proofErr w:type="spellEnd"/>
            <w:r w:rsidR="0059581C">
              <w:rPr>
                <w:rFonts w:ascii="Times New Roman" w:hAnsi="Times New Roman"/>
                <w:sz w:val="20"/>
                <w:szCs w:val="20"/>
              </w:rPr>
              <w:t xml:space="preserve">; Decay: </w:t>
            </w:r>
            <w:r w:rsidR="005639CE">
              <w:rPr>
                <w:rFonts w:ascii="Times New Roman" w:hAnsi="Times New Roman"/>
                <w:sz w:val="20"/>
                <w:szCs w:val="20"/>
              </w:rPr>
              <w:t>12</w:t>
            </w:r>
            <w:r w:rsidR="0059581C">
              <w:rPr>
                <w:rFonts w:ascii="Times New Roman" w:hAnsi="Times New Roman"/>
                <w:sz w:val="20"/>
                <w:szCs w:val="20"/>
              </w:rPr>
              <w:t xml:space="preserve">5 </w:t>
            </w:r>
            <w:proofErr w:type="spellStart"/>
            <w:r w:rsidR="0059581C">
              <w:rPr>
                <w:rFonts w:ascii="Times New Roman" w:hAnsi="Times New Roman"/>
                <w:sz w:val="20"/>
                <w:szCs w:val="20"/>
              </w:rPr>
              <w:t>ms</w:t>
            </w:r>
            <w:proofErr w:type="spellEnd"/>
            <w:r>
              <w:rPr>
                <w:rFonts w:ascii="Times New Roman" w:hAnsi="Times New Roman"/>
                <w:sz w:val="20"/>
                <w:szCs w:val="20"/>
              </w:rPr>
              <w:t xml:space="preserve">; </w:t>
            </w:r>
            <w:r w:rsidRPr="00D21C29">
              <w:rPr>
                <w:rFonts w:ascii="Times New Roman" w:hAnsi="Times New Roman"/>
                <w:sz w:val="20"/>
                <w:szCs w:val="20"/>
              </w:rPr>
              <w:t>1e-3</w:t>
            </w:r>
          </w:p>
        </w:tc>
        <w:tc>
          <w:tcPr>
            <w:tcW w:w="2160" w:type="dxa"/>
            <w:tcBorders>
              <w:top w:val="single" w:sz="12" w:space="0" w:color="auto"/>
              <w:bottom w:val="double" w:sz="4" w:space="0" w:color="auto"/>
            </w:tcBorders>
            <w:vAlign w:val="center"/>
          </w:tcPr>
          <w:p w14:paraId="5D8E21D0" w14:textId="6C330ADC" w:rsidR="00173615" w:rsidRPr="00D21C29" w:rsidRDefault="00B82151" w:rsidP="00F2694C">
            <w:pPr>
              <w:spacing w:line="240" w:lineRule="auto"/>
              <w:contextualSpacing/>
              <w:jc w:val="center"/>
              <w:rPr>
                <w:rFonts w:ascii="Times New Roman" w:hAnsi="Times New Roman"/>
                <w:sz w:val="20"/>
                <w:szCs w:val="20"/>
              </w:rPr>
            </w:pPr>
            <w:r>
              <w:rPr>
                <w:rFonts w:ascii="Times New Roman" w:hAnsi="Times New Roman"/>
                <w:sz w:val="20"/>
                <w:szCs w:val="20"/>
              </w:rPr>
              <w:t>0</w:t>
            </w:r>
            <w:r w:rsidR="00CB4E61">
              <w:rPr>
                <w:rFonts w:ascii="Times New Roman" w:hAnsi="Times New Roman"/>
                <w:sz w:val="20"/>
                <w:szCs w:val="20"/>
              </w:rPr>
              <w:t xml:space="preserve"> mV</w:t>
            </w:r>
            <w:r w:rsidR="005639CE">
              <w:rPr>
                <w:rFonts w:ascii="Times New Roman" w:hAnsi="Times New Roman"/>
                <w:sz w:val="20"/>
                <w:szCs w:val="20"/>
              </w:rPr>
              <w:t xml:space="preserve">; Rise: .02527 </w:t>
            </w:r>
            <w:proofErr w:type="spellStart"/>
            <w:r w:rsidR="005639CE">
              <w:rPr>
                <w:rFonts w:ascii="Times New Roman" w:hAnsi="Times New Roman"/>
                <w:sz w:val="20"/>
                <w:szCs w:val="20"/>
              </w:rPr>
              <w:t>ms</w:t>
            </w:r>
            <w:proofErr w:type="spellEnd"/>
            <w:r w:rsidR="005639CE">
              <w:rPr>
                <w:rFonts w:ascii="Times New Roman" w:hAnsi="Times New Roman"/>
                <w:sz w:val="20"/>
                <w:szCs w:val="20"/>
              </w:rPr>
              <w:t xml:space="preserve">; Decay: 7 </w:t>
            </w:r>
            <w:proofErr w:type="spellStart"/>
            <w:r w:rsidR="005639CE">
              <w:rPr>
                <w:rFonts w:ascii="Times New Roman" w:hAnsi="Times New Roman"/>
                <w:sz w:val="20"/>
                <w:szCs w:val="20"/>
              </w:rPr>
              <w:t>ms</w:t>
            </w:r>
            <w:proofErr w:type="spellEnd"/>
            <w:r>
              <w:rPr>
                <w:rFonts w:ascii="Times New Roman" w:hAnsi="Times New Roman"/>
                <w:sz w:val="20"/>
                <w:szCs w:val="20"/>
              </w:rPr>
              <w:t>;</w:t>
            </w:r>
            <w:r w:rsidRPr="00D21C29">
              <w:rPr>
                <w:rFonts w:ascii="Times New Roman" w:hAnsi="Times New Roman"/>
                <w:sz w:val="20"/>
                <w:szCs w:val="20"/>
              </w:rPr>
              <w:t xml:space="preserve"> .5e-3</w:t>
            </w:r>
          </w:p>
        </w:tc>
        <w:tc>
          <w:tcPr>
            <w:tcW w:w="2160" w:type="dxa"/>
            <w:tcBorders>
              <w:top w:val="single" w:sz="12" w:space="0" w:color="auto"/>
              <w:bottom w:val="double" w:sz="4" w:space="0" w:color="auto"/>
            </w:tcBorders>
            <w:vAlign w:val="center"/>
          </w:tcPr>
          <w:p w14:paraId="30B3FE22" w14:textId="77777777" w:rsidR="00173615" w:rsidRPr="00FB64A0" w:rsidRDefault="002C4DE5" w:rsidP="00F2694C">
            <w:pPr>
              <w:spacing w:line="240" w:lineRule="auto"/>
              <w:contextualSpacing/>
              <w:jc w:val="center"/>
              <w:rPr>
                <w:rFonts w:ascii="Times New Roman" w:hAnsi="Times New Roman"/>
                <w:b/>
                <w:i/>
                <w:sz w:val="20"/>
                <w:szCs w:val="20"/>
              </w:rPr>
            </w:pPr>
            <w:r>
              <w:rPr>
                <w:rFonts w:ascii="Times New Roman" w:hAnsi="Times New Roman"/>
                <w:b/>
                <w:i/>
                <w:sz w:val="20"/>
                <w:szCs w:val="20"/>
              </w:rPr>
              <w:t>--</w:t>
            </w:r>
          </w:p>
        </w:tc>
        <w:tc>
          <w:tcPr>
            <w:tcW w:w="1318" w:type="dxa"/>
            <w:tcBorders>
              <w:top w:val="single" w:sz="12" w:space="0" w:color="auto"/>
              <w:bottom w:val="double" w:sz="4" w:space="0" w:color="auto"/>
            </w:tcBorders>
          </w:tcPr>
          <w:p w14:paraId="04292277" w14:textId="77777777" w:rsidR="00173615" w:rsidRDefault="00173615" w:rsidP="00F2694C">
            <w:pPr>
              <w:spacing w:line="240" w:lineRule="auto"/>
              <w:contextualSpacing/>
              <w:jc w:val="center"/>
              <w:rPr>
                <w:rFonts w:ascii="Times New Roman" w:hAnsi="Times New Roman"/>
                <w:sz w:val="20"/>
                <w:szCs w:val="20"/>
              </w:rPr>
            </w:pPr>
          </w:p>
          <w:p w14:paraId="391BE6FA" w14:textId="427F2F3D" w:rsidR="00173615" w:rsidRPr="001329BF" w:rsidRDefault="00E47E6F" w:rsidP="00F2694C">
            <w:pPr>
              <w:spacing w:line="240" w:lineRule="auto"/>
              <w:contextualSpacing/>
              <w:jc w:val="center"/>
              <w:rPr>
                <w:rFonts w:ascii="Times New Roman" w:hAnsi="Times New Roman"/>
                <w:sz w:val="20"/>
                <w:szCs w:val="20"/>
              </w:rPr>
            </w:pPr>
            <w:r>
              <w:rPr>
                <w:rFonts w:ascii="Times New Roman" w:hAnsi="Times New Roman"/>
                <w:sz w:val="20"/>
                <w:szCs w:val="20"/>
              </w:rPr>
              <w:t>5</w:t>
            </w:r>
          </w:p>
        </w:tc>
      </w:tr>
    </w:tbl>
    <w:p w14:paraId="7ED1C1C0" w14:textId="77777777" w:rsidR="00CC063D" w:rsidRDefault="00CC063D" w:rsidP="00240F4D">
      <w:pPr>
        <w:pStyle w:val="NoSpacing"/>
        <w:outlineLvl w:val="0"/>
        <w:rPr>
          <w:rFonts w:ascii="Times New Roman" w:hAnsi="Times New Roman"/>
          <w:b/>
          <w:sz w:val="24"/>
          <w:szCs w:val="24"/>
        </w:rPr>
      </w:pPr>
    </w:p>
    <w:p w14:paraId="5002ECD8" w14:textId="547E94E8" w:rsidR="00CC063D" w:rsidRDefault="00CC063D" w:rsidP="00240F4D">
      <w:pPr>
        <w:pStyle w:val="NoSpacing"/>
        <w:outlineLvl w:val="0"/>
        <w:rPr>
          <w:ins w:id="44" w:author="Ben Latimer" w:date="2018-05-31T12:17:00Z"/>
          <w:rFonts w:ascii="Times New Roman" w:hAnsi="Times New Roman"/>
          <w:b/>
          <w:sz w:val="24"/>
          <w:szCs w:val="24"/>
        </w:rPr>
      </w:pPr>
    </w:p>
    <w:p w14:paraId="172367BE" w14:textId="444FA73C" w:rsidR="00CC6DC0" w:rsidRDefault="00CC6DC0" w:rsidP="00240F4D">
      <w:pPr>
        <w:pStyle w:val="NoSpacing"/>
        <w:outlineLvl w:val="0"/>
        <w:rPr>
          <w:ins w:id="45" w:author="Ben Latimer" w:date="2018-05-31T12:17:00Z"/>
          <w:rFonts w:ascii="Times New Roman" w:hAnsi="Times New Roman"/>
          <w:b/>
          <w:sz w:val="24"/>
          <w:szCs w:val="24"/>
        </w:rPr>
      </w:pPr>
    </w:p>
    <w:p w14:paraId="3ECF8004" w14:textId="396EDD6A" w:rsidR="00CC6DC0" w:rsidRDefault="00CC6DC0" w:rsidP="00240F4D">
      <w:pPr>
        <w:pStyle w:val="NoSpacing"/>
        <w:outlineLvl w:val="0"/>
        <w:rPr>
          <w:ins w:id="46" w:author="Ben Latimer" w:date="2018-05-31T12:17:00Z"/>
          <w:rFonts w:ascii="Times New Roman" w:hAnsi="Times New Roman"/>
          <w:b/>
          <w:sz w:val="24"/>
          <w:szCs w:val="24"/>
        </w:rPr>
      </w:pPr>
    </w:p>
    <w:p w14:paraId="6D30FBAE" w14:textId="77777777" w:rsidR="00CC6DC0" w:rsidRDefault="00CC6DC0" w:rsidP="00240F4D">
      <w:pPr>
        <w:pStyle w:val="NoSpacing"/>
        <w:outlineLvl w:val="0"/>
        <w:rPr>
          <w:rFonts w:ascii="Times New Roman" w:hAnsi="Times New Roman"/>
          <w:b/>
          <w:sz w:val="24"/>
          <w:szCs w:val="24"/>
        </w:rPr>
      </w:pPr>
    </w:p>
    <w:p w14:paraId="6040CE80" w14:textId="77777777" w:rsidR="00CC6DC0" w:rsidRDefault="005A7E1D" w:rsidP="006D07A4">
      <w:pPr>
        <w:spacing w:after="0" w:line="240" w:lineRule="auto"/>
        <w:rPr>
          <w:ins w:id="47" w:author="Ben Latimer" w:date="2018-05-31T12:16:00Z"/>
          <w:rFonts w:ascii="Times New Roman" w:hAnsi="Times New Roman"/>
          <w:sz w:val="24"/>
          <w:szCs w:val="24"/>
        </w:rPr>
      </w:pPr>
      <w:r>
        <w:rPr>
          <w:rFonts w:ascii="Times New Roman" w:hAnsi="Times New Roman"/>
          <w:sz w:val="24"/>
          <w:szCs w:val="24"/>
        </w:rPr>
        <w:t xml:space="preserve"> </w:t>
      </w:r>
    </w:p>
    <w:tbl>
      <w:tblPr>
        <w:tblW w:w="1130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Change w:id="48" w:author="Ben Latimer" w:date="2018-05-31T12:20:00Z">
          <w:tblPr>
            <w:tblW w:w="99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PrChange>
      </w:tblPr>
      <w:tblGrid>
        <w:gridCol w:w="1785"/>
        <w:gridCol w:w="1506"/>
        <w:gridCol w:w="1260"/>
        <w:gridCol w:w="1350"/>
        <w:gridCol w:w="1350"/>
        <w:gridCol w:w="1350"/>
        <w:gridCol w:w="1350"/>
        <w:gridCol w:w="1350"/>
        <w:tblGridChange w:id="49">
          <w:tblGrid>
            <w:gridCol w:w="1785"/>
            <w:gridCol w:w="1506"/>
            <w:gridCol w:w="1260"/>
            <w:gridCol w:w="1350"/>
            <w:gridCol w:w="1350"/>
            <w:gridCol w:w="1350"/>
            <w:gridCol w:w="1350"/>
            <w:gridCol w:w="1350"/>
          </w:tblGrid>
        </w:tblGridChange>
      </w:tblGrid>
      <w:tr w:rsidR="00CC6DC0" w:rsidRPr="00111DD0" w14:paraId="677586D6" w14:textId="5417E165" w:rsidTr="00CC6DC0">
        <w:trPr>
          <w:trHeight w:val="1140"/>
          <w:jc w:val="center"/>
          <w:ins w:id="50" w:author="Ben Latimer" w:date="2018-05-31T12:16:00Z"/>
          <w:trPrChange w:id="51" w:author="Ben Latimer" w:date="2018-05-31T12:20:00Z">
            <w:trPr>
              <w:trHeight w:val="1140"/>
              <w:jc w:val="center"/>
            </w:trPr>
          </w:trPrChange>
        </w:trPr>
        <w:tc>
          <w:tcPr>
            <w:tcW w:w="1785" w:type="dxa"/>
            <w:tcBorders>
              <w:top w:val="single" w:sz="12" w:space="0" w:color="auto"/>
              <w:bottom w:val="double" w:sz="4" w:space="0" w:color="auto"/>
              <w:right w:val="double" w:sz="4" w:space="0" w:color="auto"/>
            </w:tcBorders>
            <w:vAlign w:val="center"/>
            <w:tcPrChange w:id="52" w:author="Ben Latimer" w:date="2018-05-31T12:20:00Z">
              <w:tcPr>
                <w:tcW w:w="1785" w:type="dxa"/>
                <w:tcBorders>
                  <w:top w:val="single" w:sz="12" w:space="0" w:color="auto"/>
                  <w:bottom w:val="double" w:sz="4" w:space="0" w:color="auto"/>
                  <w:right w:val="double" w:sz="4" w:space="0" w:color="auto"/>
                </w:tcBorders>
                <w:vAlign w:val="center"/>
              </w:tcPr>
            </w:tcPrChange>
          </w:tcPr>
          <w:p w14:paraId="313EEA07" w14:textId="77777777" w:rsidR="00CC6DC0" w:rsidRPr="00FB64A0" w:rsidRDefault="00CC6DC0" w:rsidP="00516036">
            <w:pPr>
              <w:spacing w:line="240" w:lineRule="auto"/>
              <w:contextualSpacing/>
              <w:jc w:val="center"/>
              <w:rPr>
                <w:ins w:id="53" w:author="Ben Latimer" w:date="2018-05-31T12:16:00Z"/>
                <w:rFonts w:ascii="Times New Roman" w:hAnsi="Times New Roman"/>
                <w:b/>
                <w:sz w:val="20"/>
                <w:szCs w:val="20"/>
              </w:rPr>
            </w:pPr>
            <w:ins w:id="54" w:author="Ben Latimer" w:date="2018-05-31T12:16:00Z">
              <w:r>
                <w:rPr>
                  <w:rFonts w:ascii="Times New Roman" w:hAnsi="Times New Roman"/>
                  <w:b/>
                  <w:sz w:val="20"/>
                  <w:szCs w:val="20"/>
                </w:rPr>
                <w:lastRenderedPageBreak/>
                <w:t>Pre-Post</w:t>
              </w:r>
            </w:ins>
          </w:p>
        </w:tc>
        <w:tc>
          <w:tcPr>
            <w:tcW w:w="1506" w:type="dxa"/>
            <w:tcBorders>
              <w:top w:val="single" w:sz="12" w:space="0" w:color="auto"/>
              <w:left w:val="double" w:sz="4" w:space="0" w:color="auto"/>
              <w:bottom w:val="double" w:sz="4" w:space="0" w:color="auto"/>
            </w:tcBorders>
            <w:vAlign w:val="center"/>
            <w:tcPrChange w:id="55" w:author="Ben Latimer" w:date="2018-05-31T12:20:00Z">
              <w:tcPr>
                <w:tcW w:w="1506" w:type="dxa"/>
                <w:tcBorders>
                  <w:top w:val="single" w:sz="12" w:space="0" w:color="auto"/>
                  <w:left w:val="double" w:sz="4" w:space="0" w:color="auto"/>
                  <w:bottom w:val="double" w:sz="4" w:space="0" w:color="auto"/>
                </w:tcBorders>
                <w:vAlign w:val="center"/>
              </w:tcPr>
            </w:tcPrChange>
          </w:tcPr>
          <w:p w14:paraId="55A4ED1A" w14:textId="2B50DFE3" w:rsidR="00CC6DC0" w:rsidRPr="00EE7D79" w:rsidRDefault="00CC6DC0">
            <w:pPr>
              <w:spacing w:line="240" w:lineRule="auto"/>
              <w:contextualSpacing/>
              <w:jc w:val="center"/>
              <w:rPr>
                <w:ins w:id="56" w:author="Ben Latimer" w:date="2018-05-31T12:16:00Z"/>
                <w:rFonts w:ascii="Times New Roman" w:hAnsi="Times New Roman"/>
                <w:b/>
                <w:sz w:val="20"/>
                <w:szCs w:val="20"/>
              </w:rPr>
            </w:pPr>
            <w:ins w:id="57" w:author="Ben Latimer" w:date="2018-05-31T12:17:00Z">
              <w:r>
                <w:rPr>
                  <w:rFonts w:ascii="Times New Roman" w:hAnsi="Times New Roman"/>
                  <w:sz w:val="20"/>
                  <w:szCs w:val="20"/>
                </w:rPr>
                <w:t>0-50 µm</w:t>
              </w:r>
            </w:ins>
          </w:p>
        </w:tc>
        <w:tc>
          <w:tcPr>
            <w:tcW w:w="1260" w:type="dxa"/>
            <w:tcBorders>
              <w:top w:val="single" w:sz="12" w:space="0" w:color="auto"/>
              <w:bottom w:val="double" w:sz="4" w:space="0" w:color="auto"/>
            </w:tcBorders>
            <w:vAlign w:val="center"/>
            <w:tcPrChange w:id="58" w:author="Ben Latimer" w:date="2018-05-31T12:20:00Z">
              <w:tcPr>
                <w:tcW w:w="1260" w:type="dxa"/>
                <w:tcBorders>
                  <w:top w:val="single" w:sz="12" w:space="0" w:color="auto"/>
                  <w:bottom w:val="double" w:sz="4" w:space="0" w:color="auto"/>
                </w:tcBorders>
                <w:vAlign w:val="center"/>
              </w:tcPr>
            </w:tcPrChange>
          </w:tcPr>
          <w:p w14:paraId="3328E121" w14:textId="010EFD28" w:rsidR="00CC6DC0" w:rsidRPr="00CC6DC0" w:rsidRDefault="00CC6DC0" w:rsidP="00516036">
            <w:pPr>
              <w:spacing w:line="240" w:lineRule="auto"/>
              <w:contextualSpacing/>
              <w:jc w:val="center"/>
              <w:rPr>
                <w:ins w:id="59" w:author="Ben Latimer" w:date="2018-05-31T12:16:00Z"/>
                <w:rFonts w:ascii="Times New Roman" w:hAnsi="Times New Roman"/>
                <w:bCs/>
                <w:sz w:val="20"/>
                <w:szCs w:val="20"/>
                <w:rPrChange w:id="60" w:author="Ben Latimer" w:date="2018-05-31T12:20:00Z">
                  <w:rPr>
                    <w:ins w:id="61" w:author="Ben Latimer" w:date="2018-05-31T12:16:00Z"/>
                    <w:rFonts w:ascii="Times New Roman" w:hAnsi="Times New Roman"/>
                    <w:b/>
                    <w:sz w:val="20"/>
                    <w:szCs w:val="20"/>
                  </w:rPr>
                </w:rPrChange>
              </w:rPr>
            </w:pPr>
            <w:ins w:id="62" w:author="Ben Latimer" w:date="2018-05-31T12:17:00Z">
              <w:r w:rsidRPr="00CC6DC0">
                <w:rPr>
                  <w:rFonts w:ascii="Times New Roman" w:hAnsi="Times New Roman"/>
                  <w:bCs/>
                  <w:iCs/>
                  <w:sz w:val="20"/>
                  <w:szCs w:val="20"/>
                </w:rPr>
                <w:t>50-100</w:t>
              </w:r>
              <w:r w:rsidRPr="00CC6DC0">
                <w:rPr>
                  <w:rFonts w:ascii="Times New Roman" w:hAnsi="Times New Roman"/>
                  <w:bCs/>
                  <w:i/>
                  <w:sz w:val="20"/>
                  <w:szCs w:val="20"/>
                  <w:rPrChange w:id="63" w:author="Ben Latimer" w:date="2018-05-31T12:20:00Z">
                    <w:rPr>
                      <w:rFonts w:ascii="Times New Roman" w:hAnsi="Times New Roman"/>
                      <w:b/>
                      <w:i/>
                      <w:sz w:val="20"/>
                      <w:szCs w:val="20"/>
                    </w:rPr>
                  </w:rPrChange>
                </w:rPr>
                <w:t xml:space="preserve"> </w:t>
              </w:r>
              <w:r w:rsidRPr="00CC6DC0">
                <w:rPr>
                  <w:rFonts w:ascii="Times New Roman" w:hAnsi="Times New Roman"/>
                  <w:bCs/>
                  <w:sz w:val="20"/>
                  <w:szCs w:val="20"/>
                  <w:rPrChange w:id="64" w:author="Ben Latimer" w:date="2018-05-31T12:20:00Z">
                    <w:rPr>
                      <w:rFonts w:ascii="Times New Roman" w:hAnsi="Times New Roman"/>
                      <w:sz w:val="20"/>
                      <w:szCs w:val="20"/>
                    </w:rPr>
                  </w:rPrChange>
                </w:rPr>
                <w:t>µm</w:t>
              </w:r>
            </w:ins>
          </w:p>
        </w:tc>
        <w:tc>
          <w:tcPr>
            <w:tcW w:w="1350" w:type="dxa"/>
            <w:tcBorders>
              <w:top w:val="single" w:sz="12" w:space="0" w:color="auto"/>
              <w:bottom w:val="double" w:sz="4" w:space="0" w:color="auto"/>
            </w:tcBorders>
            <w:vAlign w:val="center"/>
            <w:tcPrChange w:id="65" w:author="Ben Latimer" w:date="2018-05-31T12:20:00Z">
              <w:tcPr>
                <w:tcW w:w="1350" w:type="dxa"/>
                <w:tcBorders>
                  <w:top w:val="single" w:sz="12" w:space="0" w:color="auto"/>
                  <w:bottom w:val="double" w:sz="4" w:space="0" w:color="auto"/>
                </w:tcBorders>
                <w:vAlign w:val="center"/>
              </w:tcPr>
            </w:tcPrChange>
          </w:tcPr>
          <w:p w14:paraId="42516AEE" w14:textId="5006DA0C" w:rsidR="00CC6DC0" w:rsidRPr="00CC6DC0" w:rsidRDefault="00CC6DC0" w:rsidP="00516036">
            <w:pPr>
              <w:spacing w:line="240" w:lineRule="auto"/>
              <w:contextualSpacing/>
              <w:jc w:val="center"/>
              <w:rPr>
                <w:ins w:id="66" w:author="Ben Latimer" w:date="2018-05-31T12:16:00Z"/>
                <w:rFonts w:ascii="Times New Roman" w:hAnsi="Times New Roman"/>
                <w:bCs/>
                <w:iCs/>
                <w:sz w:val="20"/>
                <w:szCs w:val="20"/>
                <w:rPrChange w:id="67" w:author="Ben Latimer" w:date="2018-05-31T12:20:00Z">
                  <w:rPr>
                    <w:ins w:id="68" w:author="Ben Latimer" w:date="2018-05-31T12:16:00Z"/>
                    <w:rFonts w:ascii="Times New Roman" w:hAnsi="Times New Roman"/>
                    <w:b/>
                    <w:i/>
                    <w:sz w:val="20"/>
                    <w:szCs w:val="20"/>
                  </w:rPr>
                </w:rPrChange>
              </w:rPr>
            </w:pPr>
            <w:ins w:id="69" w:author="Ben Latimer" w:date="2018-05-31T12:18:00Z">
              <w:r w:rsidRPr="00CC6DC0">
                <w:rPr>
                  <w:rFonts w:ascii="Times New Roman" w:hAnsi="Times New Roman"/>
                  <w:bCs/>
                  <w:iCs/>
                  <w:sz w:val="20"/>
                  <w:szCs w:val="20"/>
                  <w:rPrChange w:id="70" w:author="Ben Latimer" w:date="2018-05-31T12:20:00Z">
                    <w:rPr>
                      <w:rFonts w:ascii="Times New Roman" w:hAnsi="Times New Roman"/>
                      <w:b/>
                      <w:iCs/>
                      <w:sz w:val="20"/>
                      <w:szCs w:val="20"/>
                    </w:rPr>
                  </w:rPrChange>
                </w:rPr>
                <w:t xml:space="preserve">100-200 </w:t>
              </w:r>
              <w:r w:rsidRPr="00CC6DC0">
                <w:rPr>
                  <w:rFonts w:ascii="Times New Roman" w:hAnsi="Times New Roman"/>
                  <w:bCs/>
                  <w:sz w:val="20"/>
                  <w:szCs w:val="20"/>
                  <w:rPrChange w:id="71" w:author="Ben Latimer" w:date="2018-05-31T12:20:00Z">
                    <w:rPr>
                      <w:rFonts w:ascii="Times New Roman" w:hAnsi="Times New Roman"/>
                      <w:sz w:val="20"/>
                      <w:szCs w:val="20"/>
                    </w:rPr>
                  </w:rPrChange>
                </w:rPr>
                <w:t>µm</w:t>
              </w:r>
            </w:ins>
          </w:p>
        </w:tc>
        <w:tc>
          <w:tcPr>
            <w:tcW w:w="1350" w:type="dxa"/>
            <w:tcBorders>
              <w:top w:val="single" w:sz="12" w:space="0" w:color="auto"/>
              <w:bottom w:val="double" w:sz="4" w:space="0" w:color="auto"/>
            </w:tcBorders>
            <w:tcPrChange w:id="72" w:author="Ben Latimer" w:date="2018-05-31T12:20:00Z">
              <w:tcPr>
                <w:tcW w:w="1350" w:type="dxa"/>
                <w:tcBorders>
                  <w:top w:val="single" w:sz="12" w:space="0" w:color="auto"/>
                  <w:bottom w:val="double" w:sz="4" w:space="0" w:color="auto"/>
                </w:tcBorders>
              </w:tcPr>
            </w:tcPrChange>
          </w:tcPr>
          <w:p w14:paraId="2EA29C12" w14:textId="77777777" w:rsidR="00CC6DC0" w:rsidRPr="00CC6DC0" w:rsidRDefault="00CC6DC0" w:rsidP="00CC6DC0">
            <w:pPr>
              <w:spacing w:line="240" w:lineRule="auto"/>
              <w:contextualSpacing/>
              <w:jc w:val="center"/>
              <w:rPr>
                <w:ins w:id="73" w:author="Ben Latimer" w:date="2018-05-31T12:19:00Z"/>
                <w:rFonts w:ascii="Times New Roman" w:hAnsi="Times New Roman"/>
                <w:bCs/>
                <w:iCs/>
                <w:sz w:val="20"/>
                <w:szCs w:val="20"/>
                <w:rPrChange w:id="74" w:author="Ben Latimer" w:date="2018-05-31T12:20:00Z">
                  <w:rPr>
                    <w:ins w:id="75" w:author="Ben Latimer" w:date="2018-05-31T12:19:00Z"/>
                    <w:rFonts w:ascii="Times New Roman" w:hAnsi="Times New Roman"/>
                    <w:b/>
                    <w:iCs/>
                    <w:sz w:val="20"/>
                    <w:szCs w:val="20"/>
                  </w:rPr>
                </w:rPrChange>
              </w:rPr>
            </w:pPr>
          </w:p>
          <w:p w14:paraId="49E0DB42" w14:textId="77777777" w:rsidR="00CC6DC0" w:rsidRPr="00CC6DC0" w:rsidRDefault="00CC6DC0" w:rsidP="00CC6DC0">
            <w:pPr>
              <w:spacing w:line="240" w:lineRule="auto"/>
              <w:contextualSpacing/>
              <w:jc w:val="center"/>
              <w:rPr>
                <w:ins w:id="76" w:author="Ben Latimer" w:date="2018-05-31T12:19:00Z"/>
                <w:rFonts w:ascii="Times New Roman" w:hAnsi="Times New Roman"/>
                <w:bCs/>
                <w:iCs/>
                <w:sz w:val="20"/>
                <w:szCs w:val="20"/>
                <w:rPrChange w:id="77" w:author="Ben Latimer" w:date="2018-05-31T12:20:00Z">
                  <w:rPr>
                    <w:ins w:id="78" w:author="Ben Latimer" w:date="2018-05-31T12:19:00Z"/>
                    <w:rFonts w:ascii="Times New Roman" w:hAnsi="Times New Roman"/>
                    <w:b/>
                    <w:iCs/>
                    <w:sz w:val="20"/>
                    <w:szCs w:val="20"/>
                  </w:rPr>
                </w:rPrChange>
              </w:rPr>
            </w:pPr>
          </w:p>
          <w:p w14:paraId="1308EC84" w14:textId="43483ACB" w:rsidR="00CC6DC0" w:rsidRPr="00CC6DC0" w:rsidRDefault="00CC6DC0">
            <w:pPr>
              <w:spacing w:line="240" w:lineRule="auto"/>
              <w:contextualSpacing/>
              <w:jc w:val="center"/>
              <w:rPr>
                <w:ins w:id="79" w:author="Ben Latimer" w:date="2018-05-31T12:19:00Z"/>
                <w:rFonts w:ascii="Times New Roman" w:hAnsi="Times New Roman"/>
                <w:bCs/>
                <w:iCs/>
                <w:sz w:val="20"/>
                <w:szCs w:val="20"/>
                <w:rPrChange w:id="80" w:author="Ben Latimer" w:date="2018-05-31T12:20:00Z">
                  <w:rPr>
                    <w:ins w:id="81" w:author="Ben Latimer" w:date="2018-05-31T12:19:00Z"/>
                    <w:rFonts w:ascii="Times New Roman" w:hAnsi="Times New Roman"/>
                    <w:b/>
                    <w:iCs/>
                    <w:sz w:val="20"/>
                    <w:szCs w:val="20"/>
                  </w:rPr>
                </w:rPrChange>
              </w:rPr>
            </w:pPr>
            <w:ins w:id="82" w:author="Ben Latimer" w:date="2018-05-31T12:19:00Z">
              <w:r w:rsidRPr="00CC6DC0">
                <w:rPr>
                  <w:rFonts w:ascii="Times New Roman" w:hAnsi="Times New Roman"/>
                  <w:bCs/>
                  <w:iCs/>
                  <w:sz w:val="20"/>
                  <w:szCs w:val="20"/>
                  <w:rPrChange w:id="83" w:author="Ben Latimer" w:date="2018-05-31T12:20:00Z">
                    <w:rPr>
                      <w:rFonts w:ascii="Times New Roman" w:hAnsi="Times New Roman"/>
                      <w:b/>
                      <w:iCs/>
                      <w:sz w:val="20"/>
                      <w:szCs w:val="20"/>
                    </w:rPr>
                  </w:rPrChange>
                </w:rPr>
                <w:t>200-300</w:t>
              </w:r>
            </w:ins>
            <w:ins w:id="84" w:author="Ben Latimer" w:date="2018-05-31T12:20:00Z">
              <w:r w:rsidRPr="00CC6DC0">
                <w:rPr>
                  <w:rFonts w:ascii="Times New Roman" w:hAnsi="Times New Roman"/>
                  <w:bCs/>
                  <w:iCs/>
                  <w:sz w:val="20"/>
                  <w:szCs w:val="20"/>
                  <w:rPrChange w:id="85" w:author="Ben Latimer" w:date="2018-05-31T12:20:00Z">
                    <w:rPr>
                      <w:rFonts w:ascii="Times New Roman" w:hAnsi="Times New Roman"/>
                      <w:b/>
                      <w:iCs/>
                      <w:sz w:val="20"/>
                      <w:szCs w:val="20"/>
                    </w:rPr>
                  </w:rPrChange>
                </w:rPr>
                <w:t xml:space="preserve"> </w:t>
              </w:r>
              <w:r w:rsidRPr="00CC6DC0">
                <w:rPr>
                  <w:rFonts w:ascii="Times New Roman" w:hAnsi="Times New Roman"/>
                  <w:bCs/>
                  <w:sz w:val="20"/>
                  <w:szCs w:val="20"/>
                  <w:rPrChange w:id="86" w:author="Ben Latimer" w:date="2018-05-31T12:20:00Z">
                    <w:rPr>
                      <w:rFonts w:ascii="Times New Roman" w:hAnsi="Times New Roman"/>
                      <w:sz w:val="20"/>
                      <w:szCs w:val="20"/>
                    </w:rPr>
                  </w:rPrChange>
                </w:rPr>
                <w:t>µm</w:t>
              </w:r>
            </w:ins>
            <w:ins w:id="87" w:author="Ben Latimer" w:date="2018-05-31T12:19:00Z">
              <w:r w:rsidRPr="00CC6DC0">
                <w:rPr>
                  <w:rFonts w:ascii="Times New Roman" w:hAnsi="Times New Roman"/>
                  <w:bCs/>
                  <w:iCs/>
                  <w:sz w:val="20"/>
                  <w:szCs w:val="20"/>
                  <w:rPrChange w:id="88" w:author="Ben Latimer" w:date="2018-05-31T12:20:00Z">
                    <w:rPr>
                      <w:rFonts w:ascii="Times New Roman" w:hAnsi="Times New Roman"/>
                      <w:b/>
                      <w:iCs/>
                      <w:sz w:val="20"/>
                      <w:szCs w:val="20"/>
                    </w:rPr>
                  </w:rPrChange>
                </w:rPr>
                <w:t xml:space="preserve"> </w:t>
              </w:r>
            </w:ins>
          </w:p>
        </w:tc>
        <w:tc>
          <w:tcPr>
            <w:tcW w:w="1350" w:type="dxa"/>
            <w:tcBorders>
              <w:top w:val="single" w:sz="12" w:space="0" w:color="auto"/>
              <w:bottom w:val="double" w:sz="4" w:space="0" w:color="auto"/>
            </w:tcBorders>
            <w:tcPrChange w:id="89" w:author="Ben Latimer" w:date="2018-05-31T12:20:00Z">
              <w:tcPr>
                <w:tcW w:w="1350" w:type="dxa"/>
                <w:tcBorders>
                  <w:top w:val="single" w:sz="12" w:space="0" w:color="auto"/>
                  <w:bottom w:val="double" w:sz="4" w:space="0" w:color="auto"/>
                </w:tcBorders>
              </w:tcPr>
            </w:tcPrChange>
          </w:tcPr>
          <w:p w14:paraId="1CEFA777" w14:textId="77777777" w:rsidR="00CC6DC0" w:rsidRPr="00CC6DC0" w:rsidRDefault="00CC6DC0" w:rsidP="00CC6DC0">
            <w:pPr>
              <w:spacing w:line="240" w:lineRule="auto"/>
              <w:contextualSpacing/>
              <w:jc w:val="center"/>
              <w:rPr>
                <w:ins w:id="90" w:author="Ben Latimer" w:date="2018-05-31T12:19:00Z"/>
                <w:rFonts w:ascii="Times New Roman" w:hAnsi="Times New Roman"/>
                <w:bCs/>
                <w:iCs/>
                <w:sz w:val="20"/>
                <w:szCs w:val="20"/>
                <w:rPrChange w:id="91" w:author="Ben Latimer" w:date="2018-05-31T12:20:00Z">
                  <w:rPr>
                    <w:ins w:id="92" w:author="Ben Latimer" w:date="2018-05-31T12:19:00Z"/>
                    <w:rFonts w:ascii="Times New Roman" w:hAnsi="Times New Roman"/>
                    <w:b/>
                    <w:iCs/>
                    <w:sz w:val="20"/>
                    <w:szCs w:val="20"/>
                  </w:rPr>
                </w:rPrChange>
              </w:rPr>
            </w:pPr>
          </w:p>
          <w:p w14:paraId="3EA20461" w14:textId="77777777" w:rsidR="00CC6DC0" w:rsidRPr="00CC6DC0" w:rsidRDefault="00CC6DC0" w:rsidP="00CC6DC0">
            <w:pPr>
              <w:spacing w:line="240" w:lineRule="auto"/>
              <w:contextualSpacing/>
              <w:jc w:val="center"/>
              <w:rPr>
                <w:ins w:id="93" w:author="Ben Latimer" w:date="2018-05-31T12:19:00Z"/>
                <w:rFonts w:ascii="Times New Roman" w:hAnsi="Times New Roman"/>
                <w:bCs/>
                <w:iCs/>
                <w:sz w:val="20"/>
                <w:szCs w:val="20"/>
                <w:rPrChange w:id="94" w:author="Ben Latimer" w:date="2018-05-31T12:20:00Z">
                  <w:rPr>
                    <w:ins w:id="95" w:author="Ben Latimer" w:date="2018-05-31T12:19:00Z"/>
                    <w:rFonts w:ascii="Times New Roman" w:hAnsi="Times New Roman"/>
                    <w:b/>
                    <w:iCs/>
                    <w:sz w:val="20"/>
                    <w:szCs w:val="20"/>
                  </w:rPr>
                </w:rPrChange>
              </w:rPr>
            </w:pPr>
          </w:p>
          <w:p w14:paraId="75E89810" w14:textId="541C5618" w:rsidR="00CC6DC0" w:rsidRPr="00CC6DC0" w:rsidRDefault="00CC6DC0" w:rsidP="00CC6DC0">
            <w:pPr>
              <w:spacing w:line="240" w:lineRule="auto"/>
              <w:contextualSpacing/>
              <w:jc w:val="center"/>
              <w:rPr>
                <w:ins w:id="96" w:author="Ben Latimer" w:date="2018-05-31T12:19:00Z"/>
                <w:rFonts w:ascii="Times New Roman" w:hAnsi="Times New Roman"/>
                <w:bCs/>
                <w:iCs/>
                <w:sz w:val="20"/>
                <w:szCs w:val="20"/>
                <w:rPrChange w:id="97" w:author="Ben Latimer" w:date="2018-05-31T12:20:00Z">
                  <w:rPr>
                    <w:ins w:id="98" w:author="Ben Latimer" w:date="2018-05-31T12:19:00Z"/>
                    <w:rFonts w:ascii="Times New Roman" w:hAnsi="Times New Roman"/>
                    <w:b/>
                    <w:iCs/>
                    <w:sz w:val="20"/>
                    <w:szCs w:val="20"/>
                  </w:rPr>
                </w:rPrChange>
              </w:rPr>
            </w:pPr>
            <w:ins w:id="99" w:author="Ben Latimer" w:date="2018-05-31T12:19:00Z">
              <w:r w:rsidRPr="00CC6DC0">
                <w:rPr>
                  <w:rFonts w:ascii="Times New Roman" w:hAnsi="Times New Roman"/>
                  <w:bCs/>
                  <w:iCs/>
                  <w:sz w:val="20"/>
                  <w:szCs w:val="20"/>
                  <w:rPrChange w:id="100" w:author="Ben Latimer" w:date="2018-05-31T12:20:00Z">
                    <w:rPr>
                      <w:rFonts w:ascii="Times New Roman" w:hAnsi="Times New Roman"/>
                      <w:b/>
                      <w:iCs/>
                      <w:sz w:val="20"/>
                      <w:szCs w:val="20"/>
                    </w:rPr>
                  </w:rPrChange>
                </w:rPr>
                <w:t>300-400</w:t>
              </w:r>
            </w:ins>
            <w:ins w:id="101" w:author="Ben Latimer" w:date="2018-05-31T12:20:00Z">
              <w:r w:rsidRPr="00CC6DC0">
                <w:rPr>
                  <w:rFonts w:ascii="Times New Roman" w:hAnsi="Times New Roman"/>
                  <w:bCs/>
                  <w:iCs/>
                  <w:sz w:val="20"/>
                  <w:szCs w:val="20"/>
                  <w:rPrChange w:id="102" w:author="Ben Latimer" w:date="2018-05-31T12:20:00Z">
                    <w:rPr>
                      <w:rFonts w:ascii="Times New Roman" w:hAnsi="Times New Roman"/>
                      <w:b/>
                      <w:iCs/>
                      <w:sz w:val="20"/>
                      <w:szCs w:val="20"/>
                    </w:rPr>
                  </w:rPrChange>
                </w:rPr>
                <w:t xml:space="preserve"> </w:t>
              </w:r>
              <w:r w:rsidRPr="00CC6DC0">
                <w:rPr>
                  <w:rFonts w:ascii="Times New Roman" w:hAnsi="Times New Roman"/>
                  <w:bCs/>
                  <w:sz w:val="20"/>
                  <w:szCs w:val="20"/>
                  <w:rPrChange w:id="103" w:author="Ben Latimer" w:date="2018-05-31T12:20:00Z">
                    <w:rPr>
                      <w:rFonts w:ascii="Times New Roman" w:hAnsi="Times New Roman"/>
                      <w:sz w:val="20"/>
                      <w:szCs w:val="20"/>
                    </w:rPr>
                  </w:rPrChange>
                </w:rPr>
                <w:t>µm</w:t>
              </w:r>
            </w:ins>
          </w:p>
        </w:tc>
        <w:tc>
          <w:tcPr>
            <w:tcW w:w="1350" w:type="dxa"/>
            <w:tcBorders>
              <w:top w:val="single" w:sz="12" w:space="0" w:color="auto"/>
              <w:bottom w:val="double" w:sz="4" w:space="0" w:color="auto"/>
            </w:tcBorders>
            <w:tcPrChange w:id="104" w:author="Ben Latimer" w:date="2018-05-31T12:20:00Z">
              <w:tcPr>
                <w:tcW w:w="1350" w:type="dxa"/>
                <w:tcBorders>
                  <w:top w:val="single" w:sz="12" w:space="0" w:color="auto"/>
                  <w:bottom w:val="double" w:sz="4" w:space="0" w:color="auto"/>
                </w:tcBorders>
              </w:tcPr>
            </w:tcPrChange>
          </w:tcPr>
          <w:p w14:paraId="7927C0C6" w14:textId="77777777" w:rsidR="00CC6DC0" w:rsidRPr="00CC6DC0" w:rsidRDefault="00CC6DC0" w:rsidP="00CC6DC0">
            <w:pPr>
              <w:spacing w:line="240" w:lineRule="auto"/>
              <w:contextualSpacing/>
              <w:jc w:val="center"/>
              <w:rPr>
                <w:ins w:id="105" w:author="Ben Latimer" w:date="2018-05-31T12:19:00Z"/>
                <w:rFonts w:ascii="Times New Roman" w:hAnsi="Times New Roman"/>
                <w:bCs/>
                <w:iCs/>
                <w:sz w:val="20"/>
                <w:szCs w:val="20"/>
                <w:rPrChange w:id="106" w:author="Ben Latimer" w:date="2018-05-31T12:20:00Z">
                  <w:rPr>
                    <w:ins w:id="107" w:author="Ben Latimer" w:date="2018-05-31T12:19:00Z"/>
                    <w:rFonts w:ascii="Times New Roman" w:hAnsi="Times New Roman"/>
                    <w:b/>
                    <w:iCs/>
                    <w:sz w:val="20"/>
                    <w:szCs w:val="20"/>
                  </w:rPr>
                </w:rPrChange>
              </w:rPr>
            </w:pPr>
          </w:p>
          <w:p w14:paraId="069796F8" w14:textId="77777777" w:rsidR="00CC6DC0" w:rsidRPr="00CC6DC0" w:rsidRDefault="00CC6DC0" w:rsidP="00CC6DC0">
            <w:pPr>
              <w:spacing w:line="240" w:lineRule="auto"/>
              <w:contextualSpacing/>
              <w:jc w:val="center"/>
              <w:rPr>
                <w:ins w:id="108" w:author="Ben Latimer" w:date="2018-05-31T12:19:00Z"/>
                <w:rFonts w:ascii="Times New Roman" w:hAnsi="Times New Roman"/>
                <w:bCs/>
                <w:iCs/>
                <w:sz w:val="20"/>
                <w:szCs w:val="20"/>
                <w:rPrChange w:id="109" w:author="Ben Latimer" w:date="2018-05-31T12:20:00Z">
                  <w:rPr>
                    <w:ins w:id="110" w:author="Ben Latimer" w:date="2018-05-31T12:19:00Z"/>
                    <w:rFonts w:ascii="Times New Roman" w:hAnsi="Times New Roman"/>
                    <w:b/>
                    <w:iCs/>
                    <w:sz w:val="20"/>
                    <w:szCs w:val="20"/>
                  </w:rPr>
                </w:rPrChange>
              </w:rPr>
            </w:pPr>
          </w:p>
          <w:p w14:paraId="08901F1C" w14:textId="7FAB7C4B" w:rsidR="00CC6DC0" w:rsidRPr="00CC6DC0" w:rsidRDefault="00CC6DC0" w:rsidP="00CC6DC0">
            <w:pPr>
              <w:spacing w:line="240" w:lineRule="auto"/>
              <w:contextualSpacing/>
              <w:jc w:val="center"/>
              <w:rPr>
                <w:ins w:id="111" w:author="Ben Latimer" w:date="2018-05-31T12:19:00Z"/>
                <w:rFonts w:ascii="Times New Roman" w:hAnsi="Times New Roman"/>
                <w:bCs/>
                <w:iCs/>
                <w:sz w:val="20"/>
                <w:szCs w:val="20"/>
                <w:rPrChange w:id="112" w:author="Ben Latimer" w:date="2018-05-31T12:20:00Z">
                  <w:rPr>
                    <w:ins w:id="113" w:author="Ben Latimer" w:date="2018-05-31T12:19:00Z"/>
                    <w:rFonts w:ascii="Times New Roman" w:hAnsi="Times New Roman"/>
                    <w:b/>
                    <w:iCs/>
                    <w:sz w:val="20"/>
                    <w:szCs w:val="20"/>
                  </w:rPr>
                </w:rPrChange>
              </w:rPr>
            </w:pPr>
            <w:ins w:id="114" w:author="Ben Latimer" w:date="2018-05-31T12:19:00Z">
              <w:r w:rsidRPr="00CC6DC0">
                <w:rPr>
                  <w:rFonts w:ascii="Times New Roman" w:hAnsi="Times New Roman"/>
                  <w:bCs/>
                  <w:iCs/>
                  <w:sz w:val="20"/>
                  <w:szCs w:val="20"/>
                  <w:rPrChange w:id="115" w:author="Ben Latimer" w:date="2018-05-31T12:20:00Z">
                    <w:rPr>
                      <w:rFonts w:ascii="Times New Roman" w:hAnsi="Times New Roman"/>
                      <w:b/>
                      <w:iCs/>
                      <w:sz w:val="20"/>
                      <w:szCs w:val="20"/>
                    </w:rPr>
                  </w:rPrChange>
                </w:rPr>
                <w:t>400-500</w:t>
              </w:r>
            </w:ins>
            <w:ins w:id="116" w:author="Ben Latimer" w:date="2018-05-31T12:20:00Z">
              <w:r w:rsidRPr="00CC6DC0">
                <w:rPr>
                  <w:rFonts w:ascii="Times New Roman" w:hAnsi="Times New Roman"/>
                  <w:bCs/>
                  <w:iCs/>
                  <w:sz w:val="20"/>
                  <w:szCs w:val="20"/>
                  <w:rPrChange w:id="117" w:author="Ben Latimer" w:date="2018-05-31T12:20:00Z">
                    <w:rPr>
                      <w:rFonts w:ascii="Times New Roman" w:hAnsi="Times New Roman"/>
                      <w:b/>
                      <w:iCs/>
                      <w:sz w:val="20"/>
                      <w:szCs w:val="20"/>
                    </w:rPr>
                  </w:rPrChange>
                </w:rPr>
                <w:t xml:space="preserve"> </w:t>
              </w:r>
              <w:r w:rsidRPr="00CC6DC0">
                <w:rPr>
                  <w:rFonts w:ascii="Times New Roman" w:hAnsi="Times New Roman"/>
                  <w:bCs/>
                  <w:sz w:val="20"/>
                  <w:szCs w:val="20"/>
                  <w:rPrChange w:id="118" w:author="Ben Latimer" w:date="2018-05-31T12:20:00Z">
                    <w:rPr>
                      <w:rFonts w:ascii="Times New Roman" w:hAnsi="Times New Roman"/>
                      <w:sz w:val="20"/>
                      <w:szCs w:val="20"/>
                    </w:rPr>
                  </w:rPrChange>
                </w:rPr>
                <w:t>µm</w:t>
              </w:r>
            </w:ins>
          </w:p>
        </w:tc>
        <w:tc>
          <w:tcPr>
            <w:tcW w:w="1350" w:type="dxa"/>
            <w:tcBorders>
              <w:top w:val="single" w:sz="12" w:space="0" w:color="auto"/>
              <w:bottom w:val="double" w:sz="4" w:space="0" w:color="auto"/>
            </w:tcBorders>
            <w:tcPrChange w:id="119" w:author="Ben Latimer" w:date="2018-05-31T12:20:00Z">
              <w:tcPr>
                <w:tcW w:w="1350" w:type="dxa"/>
                <w:tcBorders>
                  <w:top w:val="single" w:sz="12" w:space="0" w:color="auto"/>
                  <w:bottom w:val="double" w:sz="4" w:space="0" w:color="auto"/>
                </w:tcBorders>
              </w:tcPr>
            </w:tcPrChange>
          </w:tcPr>
          <w:p w14:paraId="4E6343FE" w14:textId="77777777" w:rsidR="00CC6DC0" w:rsidRPr="00CC6DC0" w:rsidRDefault="00CC6DC0" w:rsidP="00CC6DC0">
            <w:pPr>
              <w:spacing w:line="240" w:lineRule="auto"/>
              <w:contextualSpacing/>
              <w:jc w:val="center"/>
              <w:rPr>
                <w:ins w:id="120" w:author="Ben Latimer" w:date="2018-05-31T12:20:00Z"/>
                <w:rFonts w:ascii="Times New Roman" w:hAnsi="Times New Roman"/>
                <w:bCs/>
                <w:iCs/>
                <w:sz w:val="20"/>
                <w:szCs w:val="20"/>
                <w:rPrChange w:id="121" w:author="Ben Latimer" w:date="2018-05-31T12:20:00Z">
                  <w:rPr>
                    <w:ins w:id="122" w:author="Ben Latimer" w:date="2018-05-31T12:20:00Z"/>
                    <w:rFonts w:ascii="Times New Roman" w:hAnsi="Times New Roman"/>
                    <w:b/>
                    <w:iCs/>
                    <w:sz w:val="20"/>
                    <w:szCs w:val="20"/>
                  </w:rPr>
                </w:rPrChange>
              </w:rPr>
            </w:pPr>
          </w:p>
          <w:p w14:paraId="60561D4E" w14:textId="77777777" w:rsidR="00CC6DC0" w:rsidRPr="00CC6DC0" w:rsidRDefault="00CC6DC0" w:rsidP="00CC6DC0">
            <w:pPr>
              <w:spacing w:line="240" w:lineRule="auto"/>
              <w:contextualSpacing/>
              <w:jc w:val="center"/>
              <w:rPr>
                <w:ins w:id="123" w:author="Ben Latimer" w:date="2018-05-31T12:20:00Z"/>
                <w:rFonts w:ascii="Times New Roman" w:hAnsi="Times New Roman"/>
                <w:bCs/>
                <w:iCs/>
                <w:sz w:val="20"/>
                <w:szCs w:val="20"/>
                <w:rPrChange w:id="124" w:author="Ben Latimer" w:date="2018-05-31T12:20:00Z">
                  <w:rPr>
                    <w:ins w:id="125" w:author="Ben Latimer" w:date="2018-05-31T12:20:00Z"/>
                    <w:rFonts w:ascii="Times New Roman" w:hAnsi="Times New Roman"/>
                    <w:b/>
                    <w:iCs/>
                    <w:sz w:val="20"/>
                    <w:szCs w:val="20"/>
                  </w:rPr>
                </w:rPrChange>
              </w:rPr>
            </w:pPr>
          </w:p>
          <w:p w14:paraId="332EBD47" w14:textId="6561B298" w:rsidR="00CC6DC0" w:rsidRPr="00CC6DC0" w:rsidRDefault="00CC6DC0" w:rsidP="00CC6DC0">
            <w:pPr>
              <w:spacing w:line="240" w:lineRule="auto"/>
              <w:contextualSpacing/>
              <w:jc w:val="center"/>
              <w:rPr>
                <w:ins w:id="126" w:author="Ben Latimer" w:date="2018-05-31T12:20:00Z"/>
                <w:rFonts w:ascii="Times New Roman" w:hAnsi="Times New Roman"/>
                <w:bCs/>
                <w:iCs/>
                <w:sz w:val="20"/>
                <w:szCs w:val="20"/>
                <w:rPrChange w:id="127" w:author="Ben Latimer" w:date="2018-05-31T12:20:00Z">
                  <w:rPr>
                    <w:ins w:id="128" w:author="Ben Latimer" w:date="2018-05-31T12:20:00Z"/>
                    <w:rFonts w:ascii="Times New Roman" w:hAnsi="Times New Roman"/>
                    <w:b/>
                    <w:iCs/>
                    <w:sz w:val="20"/>
                    <w:szCs w:val="20"/>
                  </w:rPr>
                </w:rPrChange>
              </w:rPr>
            </w:pPr>
            <w:ins w:id="129" w:author="Ben Latimer" w:date="2018-05-31T12:20:00Z">
              <w:r w:rsidRPr="00CC6DC0">
                <w:rPr>
                  <w:rFonts w:ascii="Times New Roman" w:hAnsi="Times New Roman"/>
                  <w:bCs/>
                  <w:iCs/>
                  <w:sz w:val="20"/>
                  <w:szCs w:val="20"/>
                  <w:rPrChange w:id="130" w:author="Ben Latimer" w:date="2018-05-31T12:20:00Z">
                    <w:rPr>
                      <w:rFonts w:ascii="Times New Roman" w:hAnsi="Times New Roman"/>
                      <w:b/>
                      <w:iCs/>
                      <w:sz w:val="20"/>
                      <w:szCs w:val="20"/>
                    </w:rPr>
                  </w:rPrChange>
                </w:rPr>
                <w:t xml:space="preserve">500-600 </w:t>
              </w:r>
              <w:r w:rsidRPr="00CC6DC0">
                <w:rPr>
                  <w:rFonts w:ascii="Times New Roman" w:hAnsi="Times New Roman"/>
                  <w:bCs/>
                  <w:sz w:val="20"/>
                  <w:szCs w:val="20"/>
                  <w:rPrChange w:id="131" w:author="Ben Latimer" w:date="2018-05-31T12:20:00Z">
                    <w:rPr>
                      <w:rFonts w:ascii="Times New Roman" w:hAnsi="Times New Roman"/>
                      <w:sz w:val="20"/>
                      <w:szCs w:val="20"/>
                    </w:rPr>
                  </w:rPrChange>
                </w:rPr>
                <w:t>µm</w:t>
              </w:r>
            </w:ins>
          </w:p>
        </w:tc>
      </w:tr>
      <w:tr w:rsidR="00CC6DC0" w:rsidRPr="00111DD0" w14:paraId="20E2AC7F" w14:textId="2320219D" w:rsidTr="00CC6DC0">
        <w:trPr>
          <w:trHeight w:val="769"/>
          <w:jc w:val="center"/>
          <w:ins w:id="132" w:author="Ben Latimer" w:date="2018-05-31T12:16:00Z"/>
          <w:trPrChange w:id="133" w:author="Ben Latimer" w:date="2018-05-31T12:20:00Z">
            <w:trPr>
              <w:trHeight w:val="769"/>
              <w:jc w:val="center"/>
            </w:trPr>
          </w:trPrChange>
        </w:trPr>
        <w:tc>
          <w:tcPr>
            <w:tcW w:w="1785" w:type="dxa"/>
            <w:tcBorders>
              <w:top w:val="single" w:sz="12" w:space="0" w:color="auto"/>
              <w:bottom w:val="double" w:sz="4" w:space="0" w:color="auto"/>
              <w:right w:val="double" w:sz="4" w:space="0" w:color="auto"/>
            </w:tcBorders>
            <w:vAlign w:val="center"/>
            <w:tcPrChange w:id="134" w:author="Ben Latimer" w:date="2018-05-31T12:20:00Z">
              <w:tcPr>
                <w:tcW w:w="1785" w:type="dxa"/>
                <w:tcBorders>
                  <w:top w:val="single" w:sz="12" w:space="0" w:color="auto"/>
                  <w:bottom w:val="double" w:sz="4" w:space="0" w:color="auto"/>
                  <w:right w:val="double" w:sz="4" w:space="0" w:color="auto"/>
                </w:tcBorders>
                <w:vAlign w:val="center"/>
              </w:tcPr>
            </w:tcPrChange>
          </w:tcPr>
          <w:p w14:paraId="22C2A3A0" w14:textId="4CE19E7D" w:rsidR="00CC6DC0" w:rsidRPr="00FB64A0" w:rsidRDefault="00CC6DC0" w:rsidP="00516036">
            <w:pPr>
              <w:spacing w:line="240" w:lineRule="auto"/>
              <w:contextualSpacing/>
              <w:jc w:val="center"/>
              <w:rPr>
                <w:ins w:id="135" w:author="Ben Latimer" w:date="2018-05-31T12:16:00Z"/>
                <w:rFonts w:ascii="Times New Roman" w:hAnsi="Times New Roman"/>
                <w:b/>
                <w:sz w:val="20"/>
                <w:szCs w:val="20"/>
              </w:rPr>
            </w:pPr>
            <w:ins w:id="136" w:author="Ben Latimer" w:date="2018-05-31T12:16:00Z">
              <w:r>
                <w:rPr>
                  <w:rFonts w:ascii="Times New Roman" w:hAnsi="Times New Roman"/>
                  <w:b/>
                  <w:sz w:val="20"/>
                  <w:szCs w:val="20"/>
                </w:rPr>
                <w:t xml:space="preserve"> </w:t>
              </w:r>
            </w:ins>
            <w:proofErr w:type="spellStart"/>
            <w:ins w:id="137" w:author="Ben Latimer" w:date="2018-05-31T12:20:00Z">
              <w:r>
                <w:rPr>
                  <w:rFonts w:ascii="Times New Roman" w:hAnsi="Times New Roman"/>
                  <w:b/>
                  <w:sz w:val="20"/>
                  <w:szCs w:val="20"/>
                </w:rPr>
                <w:t>Pyr-Pyr</w:t>
              </w:r>
              <w:proofErr w:type="spellEnd"/>
              <w:r>
                <w:rPr>
                  <w:rFonts w:ascii="Times New Roman" w:hAnsi="Times New Roman"/>
                  <w:b/>
                  <w:sz w:val="20"/>
                  <w:szCs w:val="20"/>
                </w:rPr>
                <w:t xml:space="preserve"> (Connections ± std)</w:t>
              </w:r>
            </w:ins>
          </w:p>
        </w:tc>
        <w:tc>
          <w:tcPr>
            <w:tcW w:w="1506" w:type="dxa"/>
            <w:tcBorders>
              <w:top w:val="single" w:sz="12" w:space="0" w:color="auto"/>
              <w:left w:val="double" w:sz="4" w:space="0" w:color="auto"/>
              <w:bottom w:val="double" w:sz="4" w:space="0" w:color="auto"/>
            </w:tcBorders>
            <w:vAlign w:val="center"/>
            <w:tcPrChange w:id="138" w:author="Ben Latimer" w:date="2018-05-31T12:20:00Z">
              <w:tcPr>
                <w:tcW w:w="1506" w:type="dxa"/>
                <w:tcBorders>
                  <w:top w:val="single" w:sz="12" w:space="0" w:color="auto"/>
                  <w:left w:val="double" w:sz="4" w:space="0" w:color="auto"/>
                  <w:bottom w:val="double" w:sz="4" w:space="0" w:color="auto"/>
                </w:tcBorders>
                <w:vAlign w:val="center"/>
              </w:tcPr>
            </w:tcPrChange>
          </w:tcPr>
          <w:p w14:paraId="7F62B9B5" w14:textId="77777777" w:rsidR="00240E2D" w:rsidRDefault="00240E2D" w:rsidP="00516036">
            <w:pPr>
              <w:spacing w:line="240" w:lineRule="auto"/>
              <w:contextualSpacing/>
              <w:jc w:val="center"/>
              <w:rPr>
                <w:ins w:id="139" w:author="Ben Latimer" w:date="2018-06-04T11:17:00Z"/>
                <w:rFonts w:ascii="Times New Roman" w:hAnsi="Times New Roman"/>
                <w:sz w:val="20"/>
                <w:szCs w:val="20"/>
              </w:rPr>
            </w:pPr>
            <w:ins w:id="140" w:author="Ben Latimer" w:date="2018-06-04T11:17:00Z">
              <w:r>
                <w:rPr>
                  <w:rFonts w:ascii="Times New Roman" w:hAnsi="Times New Roman"/>
                  <w:sz w:val="20"/>
                  <w:szCs w:val="20"/>
                </w:rPr>
                <w:t>4.64 cells</w:t>
              </w:r>
            </w:ins>
          </w:p>
          <w:p w14:paraId="200BE979" w14:textId="468BE1D0" w:rsidR="00CC6DC0" w:rsidRPr="003E5BDC" w:rsidRDefault="00CC6DC0" w:rsidP="00516036">
            <w:pPr>
              <w:spacing w:line="240" w:lineRule="auto"/>
              <w:contextualSpacing/>
              <w:jc w:val="center"/>
              <w:rPr>
                <w:ins w:id="141" w:author="Ben Latimer" w:date="2018-05-31T12:16:00Z"/>
                <w:rFonts w:ascii="Times New Roman" w:hAnsi="Times New Roman"/>
                <w:sz w:val="20"/>
                <w:szCs w:val="20"/>
              </w:rPr>
            </w:pPr>
            <w:ins w:id="142" w:author="Ben Latimer" w:date="2018-05-31T12:21:00Z">
              <w:r>
                <w:rPr>
                  <w:rFonts w:ascii="Times New Roman" w:hAnsi="Times New Roman"/>
                  <w:sz w:val="20"/>
                  <w:szCs w:val="20"/>
                </w:rPr>
                <w:t xml:space="preserve">4.3 </w:t>
              </w:r>
              <w:r>
                <w:rPr>
                  <w:rFonts w:ascii="Times New Roman" w:hAnsi="Times New Roman"/>
                  <w:b/>
                  <w:sz w:val="20"/>
                  <w:szCs w:val="20"/>
                </w:rPr>
                <w:t>± 2.00</w:t>
              </w:r>
            </w:ins>
          </w:p>
        </w:tc>
        <w:tc>
          <w:tcPr>
            <w:tcW w:w="1260" w:type="dxa"/>
            <w:tcBorders>
              <w:top w:val="single" w:sz="12" w:space="0" w:color="auto"/>
              <w:bottom w:val="double" w:sz="4" w:space="0" w:color="auto"/>
            </w:tcBorders>
            <w:vAlign w:val="center"/>
            <w:tcPrChange w:id="143" w:author="Ben Latimer" w:date="2018-05-31T12:20:00Z">
              <w:tcPr>
                <w:tcW w:w="1260" w:type="dxa"/>
                <w:tcBorders>
                  <w:top w:val="single" w:sz="12" w:space="0" w:color="auto"/>
                  <w:bottom w:val="double" w:sz="4" w:space="0" w:color="auto"/>
                </w:tcBorders>
                <w:vAlign w:val="center"/>
              </w:tcPr>
            </w:tcPrChange>
          </w:tcPr>
          <w:p w14:paraId="59D63F94" w14:textId="11239BF6" w:rsidR="00240E2D" w:rsidRPr="00240E2D" w:rsidRDefault="00516036" w:rsidP="00516036">
            <w:pPr>
              <w:spacing w:line="240" w:lineRule="auto"/>
              <w:contextualSpacing/>
              <w:jc w:val="center"/>
              <w:rPr>
                <w:ins w:id="144" w:author="Ben Latimer" w:date="2018-06-04T11:17:00Z"/>
                <w:rFonts w:ascii="Times New Roman" w:hAnsi="Times New Roman"/>
                <w:b/>
                <w:iCs/>
                <w:sz w:val="20"/>
                <w:szCs w:val="20"/>
                <w:rPrChange w:id="145" w:author="Ben Latimer" w:date="2018-06-04T11:17:00Z">
                  <w:rPr>
                    <w:ins w:id="146" w:author="Ben Latimer" w:date="2018-06-04T11:17:00Z"/>
                    <w:rFonts w:ascii="Times New Roman" w:hAnsi="Times New Roman"/>
                    <w:b/>
                    <w:i/>
                    <w:sz w:val="20"/>
                    <w:szCs w:val="20"/>
                  </w:rPr>
                </w:rPrChange>
              </w:rPr>
            </w:pPr>
            <w:ins w:id="147" w:author="Ben Latimer" w:date="2018-06-04T11:17:00Z">
              <w:r>
                <w:rPr>
                  <w:rFonts w:ascii="Times New Roman" w:hAnsi="Times New Roman"/>
                  <w:b/>
                  <w:iCs/>
                  <w:sz w:val="20"/>
                  <w:szCs w:val="20"/>
                </w:rPr>
                <w:t>32.5 cells</w:t>
              </w:r>
            </w:ins>
          </w:p>
          <w:p w14:paraId="04089137" w14:textId="097B4A18" w:rsidR="00CC6DC0" w:rsidRPr="00FB64A0" w:rsidRDefault="00CC6DC0" w:rsidP="00516036">
            <w:pPr>
              <w:spacing w:line="240" w:lineRule="auto"/>
              <w:contextualSpacing/>
              <w:jc w:val="center"/>
              <w:rPr>
                <w:ins w:id="148" w:author="Ben Latimer" w:date="2018-05-31T12:16:00Z"/>
                <w:rFonts w:ascii="Times New Roman" w:hAnsi="Times New Roman"/>
                <w:b/>
                <w:i/>
                <w:sz w:val="20"/>
                <w:szCs w:val="20"/>
              </w:rPr>
            </w:pPr>
            <w:ins w:id="149" w:author="Ben Latimer" w:date="2018-05-31T12:21:00Z">
              <w:r>
                <w:rPr>
                  <w:rFonts w:ascii="Times New Roman" w:hAnsi="Times New Roman"/>
                  <w:b/>
                  <w:i/>
                  <w:sz w:val="20"/>
                  <w:szCs w:val="20"/>
                </w:rPr>
                <w:t>28.9</w:t>
              </w:r>
              <w:r>
                <w:rPr>
                  <w:rFonts w:ascii="Times New Roman" w:hAnsi="Times New Roman"/>
                  <w:b/>
                  <w:sz w:val="20"/>
                  <w:szCs w:val="20"/>
                </w:rPr>
                <w:t>±6.8</w:t>
              </w:r>
            </w:ins>
          </w:p>
        </w:tc>
        <w:tc>
          <w:tcPr>
            <w:tcW w:w="1350" w:type="dxa"/>
            <w:tcBorders>
              <w:top w:val="single" w:sz="12" w:space="0" w:color="auto"/>
              <w:bottom w:val="double" w:sz="4" w:space="0" w:color="auto"/>
            </w:tcBorders>
            <w:vAlign w:val="center"/>
            <w:tcPrChange w:id="150" w:author="Ben Latimer" w:date="2018-05-31T12:20:00Z">
              <w:tcPr>
                <w:tcW w:w="1350" w:type="dxa"/>
                <w:tcBorders>
                  <w:top w:val="single" w:sz="12" w:space="0" w:color="auto"/>
                  <w:bottom w:val="double" w:sz="4" w:space="0" w:color="auto"/>
                </w:tcBorders>
                <w:vAlign w:val="center"/>
              </w:tcPr>
            </w:tcPrChange>
          </w:tcPr>
          <w:p w14:paraId="3CACDF3A" w14:textId="514EECA8" w:rsidR="00516036" w:rsidRDefault="00516036" w:rsidP="00516036">
            <w:pPr>
              <w:spacing w:line="240" w:lineRule="auto"/>
              <w:contextualSpacing/>
              <w:jc w:val="center"/>
              <w:rPr>
                <w:ins w:id="151" w:author="Ben Latimer" w:date="2018-06-04T11:17:00Z"/>
                <w:rFonts w:ascii="Times New Roman" w:hAnsi="Times New Roman"/>
                <w:sz w:val="20"/>
                <w:szCs w:val="20"/>
              </w:rPr>
            </w:pPr>
            <w:ins w:id="152" w:author="Ben Latimer" w:date="2018-06-04T11:17:00Z">
              <w:r>
                <w:rPr>
                  <w:rFonts w:ascii="Times New Roman" w:hAnsi="Times New Roman"/>
                  <w:sz w:val="20"/>
                  <w:szCs w:val="20"/>
                </w:rPr>
                <w:t>259.7 cells</w:t>
              </w:r>
            </w:ins>
          </w:p>
          <w:p w14:paraId="57B79EAE" w14:textId="1E22EB62" w:rsidR="00CC6DC0" w:rsidRPr="003E5BDC" w:rsidRDefault="00CC6DC0" w:rsidP="00516036">
            <w:pPr>
              <w:spacing w:line="240" w:lineRule="auto"/>
              <w:contextualSpacing/>
              <w:jc w:val="center"/>
              <w:rPr>
                <w:ins w:id="153" w:author="Ben Latimer" w:date="2018-05-31T12:16:00Z"/>
                <w:rFonts w:ascii="Times New Roman" w:hAnsi="Times New Roman"/>
                <w:sz w:val="20"/>
                <w:szCs w:val="20"/>
              </w:rPr>
            </w:pPr>
            <w:ins w:id="154" w:author="Ben Latimer" w:date="2018-05-31T12:21:00Z">
              <w:r>
                <w:rPr>
                  <w:rFonts w:ascii="Times New Roman" w:hAnsi="Times New Roman"/>
                  <w:sz w:val="20"/>
                  <w:szCs w:val="20"/>
                </w:rPr>
                <w:t>214.9</w:t>
              </w:r>
              <w:r>
                <w:rPr>
                  <w:rFonts w:ascii="Times New Roman" w:hAnsi="Times New Roman"/>
                  <w:b/>
                  <w:sz w:val="20"/>
                  <w:szCs w:val="20"/>
                </w:rPr>
                <w:t>±50.7</w:t>
              </w:r>
            </w:ins>
          </w:p>
        </w:tc>
        <w:tc>
          <w:tcPr>
            <w:tcW w:w="1350" w:type="dxa"/>
            <w:tcBorders>
              <w:top w:val="single" w:sz="12" w:space="0" w:color="auto"/>
              <w:bottom w:val="double" w:sz="4" w:space="0" w:color="auto"/>
            </w:tcBorders>
            <w:tcPrChange w:id="155" w:author="Ben Latimer" w:date="2018-05-31T12:20:00Z">
              <w:tcPr>
                <w:tcW w:w="1350" w:type="dxa"/>
                <w:tcBorders>
                  <w:top w:val="single" w:sz="12" w:space="0" w:color="auto"/>
                  <w:bottom w:val="double" w:sz="4" w:space="0" w:color="auto"/>
                </w:tcBorders>
              </w:tcPr>
            </w:tcPrChange>
          </w:tcPr>
          <w:p w14:paraId="4517D7A1" w14:textId="77777777" w:rsidR="00CC6DC0" w:rsidRDefault="00CC6DC0" w:rsidP="00516036">
            <w:pPr>
              <w:spacing w:line="240" w:lineRule="auto"/>
              <w:contextualSpacing/>
              <w:jc w:val="center"/>
              <w:rPr>
                <w:ins w:id="156" w:author="Ben Latimer" w:date="2018-05-31T12:21:00Z"/>
                <w:rFonts w:ascii="Times New Roman" w:hAnsi="Times New Roman"/>
                <w:sz w:val="20"/>
                <w:szCs w:val="20"/>
              </w:rPr>
            </w:pPr>
          </w:p>
          <w:p w14:paraId="4FB06D2B" w14:textId="78FDCD91" w:rsidR="00516036" w:rsidRDefault="00516036" w:rsidP="00516036">
            <w:pPr>
              <w:spacing w:line="240" w:lineRule="auto"/>
              <w:contextualSpacing/>
              <w:jc w:val="center"/>
              <w:rPr>
                <w:ins w:id="157" w:author="Ben Latimer" w:date="2018-06-04T11:17:00Z"/>
                <w:rFonts w:ascii="Times New Roman" w:hAnsi="Times New Roman"/>
                <w:sz w:val="20"/>
                <w:szCs w:val="20"/>
              </w:rPr>
            </w:pPr>
            <w:ins w:id="158" w:author="Ben Latimer" w:date="2018-06-04T11:17:00Z">
              <w:r>
                <w:rPr>
                  <w:rFonts w:ascii="Times New Roman" w:hAnsi="Times New Roman"/>
                  <w:sz w:val="20"/>
                  <w:szCs w:val="20"/>
                </w:rPr>
                <w:t>704.8 cells</w:t>
              </w:r>
            </w:ins>
          </w:p>
          <w:p w14:paraId="63AE7109" w14:textId="5BD9DAEC" w:rsidR="00CC6DC0" w:rsidRPr="003E5BDC" w:rsidRDefault="00CC6DC0" w:rsidP="00516036">
            <w:pPr>
              <w:spacing w:line="240" w:lineRule="auto"/>
              <w:contextualSpacing/>
              <w:jc w:val="center"/>
              <w:rPr>
                <w:ins w:id="159" w:author="Ben Latimer" w:date="2018-05-31T12:19:00Z"/>
                <w:rFonts w:ascii="Times New Roman" w:hAnsi="Times New Roman"/>
                <w:sz w:val="20"/>
                <w:szCs w:val="20"/>
              </w:rPr>
            </w:pPr>
            <w:ins w:id="160" w:author="Ben Latimer" w:date="2018-05-31T12:21:00Z">
              <w:r>
                <w:rPr>
                  <w:rFonts w:ascii="Times New Roman" w:hAnsi="Times New Roman"/>
                  <w:sz w:val="20"/>
                  <w:szCs w:val="20"/>
                </w:rPr>
                <w:t>512.6</w:t>
              </w:r>
              <w:r>
                <w:rPr>
                  <w:rFonts w:ascii="Times New Roman" w:hAnsi="Times New Roman"/>
                  <w:b/>
                  <w:sz w:val="20"/>
                  <w:szCs w:val="20"/>
                </w:rPr>
                <w:t>±152.8</w:t>
              </w:r>
            </w:ins>
          </w:p>
        </w:tc>
        <w:tc>
          <w:tcPr>
            <w:tcW w:w="1350" w:type="dxa"/>
            <w:tcBorders>
              <w:top w:val="single" w:sz="12" w:space="0" w:color="auto"/>
              <w:bottom w:val="double" w:sz="4" w:space="0" w:color="auto"/>
            </w:tcBorders>
            <w:tcPrChange w:id="161" w:author="Ben Latimer" w:date="2018-05-31T12:20:00Z">
              <w:tcPr>
                <w:tcW w:w="1350" w:type="dxa"/>
                <w:tcBorders>
                  <w:top w:val="single" w:sz="12" w:space="0" w:color="auto"/>
                  <w:bottom w:val="double" w:sz="4" w:space="0" w:color="auto"/>
                </w:tcBorders>
              </w:tcPr>
            </w:tcPrChange>
          </w:tcPr>
          <w:p w14:paraId="7CBC4F26" w14:textId="77777777" w:rsidR="00CC6DC0" w:rsidRDefault="00CC6DC0" w:rsidP="00516036">
            <w:pPr>
              <w:spacing w:line="240" w:lineRule="auto"/>
              <w:contextualSpacing/>
              <w:jc w:val="center"/>
              <w:rPr>
                <w:ins w:id="162" w:author="Ben Latimer" w:date="2018-05-31T12:21:00Z"/>
                <w:rFonts w:ascii="Times New Roman" w:hAnsi="Times New Roman"/>
                <w:sz w:val="20"/>
                <w:szCs w:val="20"/>
              </w:rPr>
            </w:pPr>
          </w:p>
          <w:p w14:paraId="6F9A00D5" w14:textId="3AAAA79D" w:rsidR="00516036" w:rsidRDefault="00516036" w:rsidP="00516036">
            <w:pPr>
              <w:spacing w:line="240" w:lineRule="auto"/>
              <w:contextualSpacing/>
              <w:jc w:val="center"/>
              <w:rPr>
                <w:ins w:id="163" w:author="Ben Latimer" w:date="2018-06-04T11:17:00Z"/>
                <w:rFonts w:ascii="Times New Roman" w:hAnsi="Times New Roman"/>
                <w:sz w:val="20"/>
                <w:szCs w:val="20"/>
              </w:rPr>
            </w:pPr>
            <w:ins w:id="164" w:author="Ben Latimer" w:date="2018-06-04T11:18:00Z">
              <w:r>
                <w:rPr>
                  <w:rFonts w:ascii="Times New Roman" w:hAnsi="Times New Roman"/>
                  <w:sz w:val="20"/>
                  <w:szCs w:val="20"/>
                </w:rPr>
                <w:t>1372.5 cells</w:t>
              </w:r>
            </w:ins>
          </w:p>
          <w:p w14:paraId="6DF9C1AE" w14:textId="3BC42A5D" w:rsidR="00CC6DC0" w:rsidRPr="003E5BDC" w:rsidRDefault="00CC6DC0" w:rsidP="00516036">
            <w:pPr>
              <w:spacing w:line="240" w:lineRule="auto"/>
              <w:contextualSpacing/>
              <w:jc w:val="center"/>
              <w:rPr>
                <w:ins w:id="165" w:author="Ben Latimer" w:date="2018-05-31T12:19:00Z"/>
                <w:rFonts w:ascii="Times New Roman" w:hAnsi="Times New Roman"/>
                <w:sz w:val="20"/>
                <w:szCs w:val="20"/>
              </w:rPr>
            </w:pPr>
            <w:ins w:id="166" w:author="Ben Latimer" w:date="2018-05-31T12:21:00Z">
              <w:r>
                <w:rPr>
                  <w:rFonts w:ascii="Times New Roman" w:hAnsi="Times New Roman"/>
                  <w:sz w:val="20"/>
                  <w:szCs w:val="20"/>
                </w:rPr>
                <w:t>907.0</w:t>
              </w:r>
              <w:r>
                <w:rPr>
                  <w:rFonts w:ascii="Times New Roman" w:hAnsi="Times New Roman"/>
                  <w:b/>
                  <w:sz w:val="20"/>
                  <w:szCs w:val="20"/>
                </w:rPr>
                <w:t>±30</w:t>
              </w:r>
            </w:ins>
            <w:ins w:id="167" w:author="Ben Latimer" w:date="2018-05-31T12:22:00Z">
              <w:r>
                <w:rPr>
                  <w:rFonts w:ascii="Times New Roman" w:hAnsi="Times New Roman"/>
                  <w:b/>
                  <w:sz w:val="20"/>
                  <w:szCs w:val="20"/>
                </w:rPr>
                <w:t>3.9</w:t>
              </w:r>
            </w:ins>
          </w:p>
        </w:tc>
        <w:tc>
          <w:tcPr>
            <w:tcW w:w="1350" w:type="dxa"/>
            <w:tcBorders>
              <w:top w:val="single" w:sz="12" w:space="0" w:color="auto"/>
              <w:bottom w:val="double" w:sz="4" w:space="0" w:color="auto"/>
            </w:tcBorders>
            <w:tcPrChange w:id="168" w:author="Ben Latimer" w:date="2018-05-31T12:20:00Z">
              <w:tcPr>
                <w:tcW w:w="1350" w:type="dxa"/>
                <w:tcBorders>
                  <w:top w:val="single" w:sz="12" w:space="0" w:color="auto"/>
                  <w:bottom w:val="double" w:sz="4" w:space="0" w:color="auto"/>
                </w:tcBorders>
              </w:tcPr>
            </w:tcPrChange>
          </w:tcPr>
          <w:p w14:paraId="1FF4AD5F" w14:textId="77777777" w:rsidR="00CC6DC0" w:rsidRDefault="00CC6DC0" w:rsidP="00516036">
            <w:pPr>
              <w:spacing w:line="240" w:lineRule="auto"/>
              <w:contextualSpacing/>
              <w:jc w:val="center"/>
              <w:rPr>
                <w:ins w:id="169" w:author="Ben Latimer" w:date="2018-05-31T12:22:00Z"/>
                <w:rFonts w:ascii="Times New Roman" w:hAnsi="Times New Roman"/>
                <w:sz w:val="20"/>
                <w:szCs w:val="20"/>
              </w:rPr>
            </w:pPr>
          </w:p>
          <w:p w14:paraId="01DC79D9" w14:textId="35D52D74" w:rsidR="00516036" w:rsidRDefault="00516036" w:rsidP="00516036">
            <w:pPr>
              <w:spacing w:line="240" w:lineRule="auto"/>
              <w:contextualSpacing/>
              <w:jc w:val="center"/>
              <w:rPr>
                <w:ins w:id="170" w:author="Ben Latimer" w:date="2018-06-04T11:18:00Z"/>
                <w:rFonts w:ascii="Times New Roman" w:hAnsi="Times New Roman"/>
                <w:sz w:val="20"/>
                <w:szCs w:val="20"/>
              </w:rPr>
            </w:pPr>
            <w:ins w:id="171" w:author="Ben Latimer" w:date="2018-06-04T11:19:00Z">
              <w:r>
                <w:rPr>
                  <w:rFonts w:ascii="Times New Roman" w:hAnsi="Times New Roman"/>
                  <w:sz w:val="20"/>
                  <w:szCs w:val="20"/>
                </w:rPr>
                <w:t>2262.8 cells</w:t>
              </w:r>
            </w:ins>
          </w:p>
          <w:p w14:paraId="311353D8" w14:textId="3FECFE16" w:rsidR="00CC6DC0" w:rsidRPr="003E5BDC" w:rsidRDefault="00CC6DC0" w:rsidP="00516036">
            <w:pPr>
              <w:spacing w:line="240" w:lineRule="auto"/>
              <w:contextualSpacing/>
              <w:jc w:val="center"/>
              <w:rPr>
                <w:ins w:id="172" w:author="Ben Latimer" w:date="2018-05-31T12:19:00Z"/>
                <w:rFonts w:ascii="Times New Roman" w:hAnsi="Times New Roman"/>
                <w:sz w:val="20"/>
                <w:szCs w:val="20"/>
              </w:rPr>
            </w:pPr>
            <w:ins w:id="173" w:author="Ben Latimer" w:date="2018-05-31T12:22:00Z">
              <w:r>
                <w:rPr>
                  <w:rFonts w:ascii="Times New Roman" w:hAnsi="Times New Roman"/>
                  <w:sz w:val="20"/>
                  <w:szCs w:val="20"/>
                </w:rPr>
                <w:t>1305.4</w:t>
              </w:r>
              <w:r>
                <w:rPr>
                  <w:rFonts w:ascii="Times New Roman" w:hAnsi="Times New Roman"/>
                  <w:b/>
                  <w:sz w:val="20"/>
                  <w:szCs w:val="20"/>
                </w:rPr>
                <w:t>±476.1</w:t>
              </w:r>
            </w:ins>
          </w:p>
        </w:tc>
        <w:tc>
          <w:tcPr>
            <w:tcW w:w="1350" w:type="dxa"/>
            <w:tcBorders>
              <w:top w:val="single" w:sz="12" w:space="0" w:color="auto"/>
              <w:bottom w:val="double" w:sz="4" w:space="0" w:color="auto"/>
            </w:tcBorders>
            <w:tcPrChange w:id="174" w:author="Ben Latimer" w:date="2018-05-31T12:20:00Z">
              <w:tcPr>
                <w:tcW w:w="1350" w:type="dxa"/>
                <w:tcBorders>
                  <w:top w:val="single" w:sz="12" w:space="0" w:color="auto"/>
                  <w:bottom w:val="double" w:sz="4" w:space="0" w:color="auto"/>
                </w:tcBorders>
              </w:tcPr>
            </w:tcPrChange>
          </w:tcPr>
          <w:p w14:paraId="265B39EF" w14:textId="77777777" w:rsidR="00CC6DC0" w:rsidRDefault="00CC6DC0" w:rsidP="00516036">
            <w:pPr>
              <w:spacing w:line="240" w:lineRule="auto"/>
              <w:contextualSpacing/>
              <w:jc w:val="center"/>
              <w:rPr>
                <w:ins w:id="175" w:author="Ben Latimer" w:date="2018-05-31T12:22:00Z"/>
                <w:rFonts w:ascii="Times New Roman" w:hAnsi="Times New Roman"/>
                <w:sz w:val="20"/>
                <w:szCs w:val="20"/>
              </w:rPr>
            </w:pPr>
          </w:p>
          <w:p w14:paraId="284D581A" w14:textId="6AF5F3B0" w:rsidR="00516036" w:rsidRDefault="00516036" w:rsidP="00516036">
            <w:pPr>
              <w:spacing w:line="240" w:lineRule="auto"/>
              <w:contextualSpacing/>
              <w:jc w:val="center"/>
              <w:rPr>
                <w:ins w:id="176" w:author="Ben Latimer" w:date="2018-06-04T11:19:00Z"/>
                <w:rFonts w:ascii="Times New Roman" w:hAnsi="Times New Roman"/>
                <w:sz w:val="20"/>
                <w:szCs w:val="20"/>
              </w:rPr>
            </w:pPr>
            <w:ins w:id="177" w:author="Ben Latimer" w:date="2018-06-04T11:20:00Z">
              <w:r>
                <w:rPr>
                  <w:rFonts w:ascii="Times New Roman" w:hAnsi="Times New Roman"/>
                  <w:sz w:val="20"/>
                  <w:szCs w:val="20"/>
                </w:rPr>
                <w:t>3375.6 cells</w:t>
              </w:r>
            </w:ins>
          </w:p>
          <w:p w14:paraId="22B64F31" w14:textId="4E3D7F66" w:rsidR="00CC6DC0" w:rsidRPr="003E5BDC" w:rsidRDefault="00CC6DC0" w:rsidP="00516036">
            <w:pPr>
              <w:spacing w:line="240" w:lineRule="auto"/>
              <w:contextualSpacing/>
              <w:jc w:val="center"/>
              <w:rPr>
                <w:ins w:id="178" w:author="Ben Latimer" w:date="2018-05-31T12:20:00Z"/>
                <w:rFonts w:ascii="Times New Roman" w:hAnsi="Times New Roman"/>
                <w:sz w:val="20"/>
                <w:szCs w:val="20"/>
              </w:rPr>
            </w:pPr>
            <w:ins w:id="179" w:author="Ben Latimer" w:date="2018-05-31T12:22:00Z">
              <w:r>
                <w:rPr>
                  <w:rFonts w:ascii="Times New Roman" w:hAnsi="Times New Roman"/>
                  <w:sz w:val="20"/>
                  <w:szCs w:val="20"/>
                </w:rPr>
                <w:t>1690.7</w:t>
              </w:r>
              <w:r>
                <w:rPr>
                  <w:rFonts w:ascii="Times New Roman" w:hAnsi="Times New Roman"/>
                  <w:b/>
                  <w:sz w:val="20"/>
                  <w:szCs w:val="20"/>
                </w:rPr>
                <w:t>±637.5</w:t>
              </w:r>
            </w:ins>
          </w:p>
        </w:tc>
      </w:tr>
      <w:tr w:rsidR="00CC6DC0" w:rsidRPr="00111DD0" w14:paraId="3EB4CCBC" w14:textId="4708C565" w:rsidTr="005F4215">
        <w:trPr>
          <w:trHeight w:val="769"/>
          <w:jc w:val="center"/>
          <w:ins w:id="180" w:author="Ben Latimer" w:date="2018-05-31T12:16:00Z"/>
          <w:trPrChange w:id="181" w:author="Ben Latimer" w:date="2018-05-31T15:20:00Z">
            <w:trPr>
              <w:trHeight w:val="769"/>
              <w:jc w:val="center"/>
            </w:trPr>
          </w:trPrChange>
        </w:trPr>
        <w:tc>
          <w:tcPr>
            <w:tcW w:w="1785" w:type="dxa"/>
            <w:tcBorders>
              <w:top w:val="single" w:sz="12" w:space="0" w:color="auto"/>
              <w:bottom w:val="single" w:sz="12" w:space="0" w:color="auto"/>
              <w:right w:val="double" w:sz="4" w:space="0" w:color="auto"/>
            </w:tcBorders>
            <w:vAlign w:val="center"/>
            <w:tcPrChange w:id="182" w:author="Ben Latimer" w:date="2018-05-31T15:20:00Z">
              <w:tcPr>
                <w:tcW w:w="1785" w:type="dxa"/>
                <w:tcBorders>
                  <w:top w:val="single" w:sz="12" w:space="0" w:color="auto"/>
                  <w:bottom w:val="double" w:sz="4" w:space="0" w:color="auto"/>
                  <w:right w:val="double" w:sz="4" w:space="0" w:color="auto"/>
                </w:tcBorders>
                <w:vAlign w:val="center"/>
              </w:tcPr>
            </w:tcPrChange>
          </w:tcPr>
          <w:p w14:paraId="33004553" w14:textId="23375799" w:rsidR="00CC6DC0" w:rsidRDefault="005F4215" w:rsidP="00516036">
            <w:pPr>
              <w:spacing w:line="240" w:lineRule="auto"/>
              <w:contextualSpacing/>
              <w:jc w:val="center"/>
              <w:rPr>
                <w:ins w:id="183" w:author="Ben Latimer" w:date="2018-05-31T12:16:00Z"/>
                <w:rFonts w:ascii="Times New Roman" w:hAnsi="Times New Roman"/>
                <w:b/>
                <w:sz w:val="20"/>
                <w:szCs w:val="20"/>
              </w:rPr>
            </w:pPr>
            <w:ins w:id="184" w:author="Ben Latimer" w:date="2018-05-31T15:19:00Z">
              <w:r>
                <w:rPr>
                  <w:rFonts w:ascii="Times New Roman" w:hAnsi="Times New Roman"/>
                  <w:b/>
                  <w:sz w:val="20"/>
                  <w:szCs w:val="20"/>
                </w:rPr>
                <w:t>PV-PV</w:t>
              </w:r>
            </w:ins>
          </w:p>
        </w:tc>
        <w:tc>
          <w:tcPr>
            <w:tcW w:w="1506" w:type="dxa"/>
            <w:tcBorders>
              <w:top w:val="single" w:sz="12" w:space="0" w:color="auto"/>
              <w:left w:val="double" w:sz="4" w:space="0" w:color="auto"/>
              <w:bottom w:val="single" w:sz="12" w:space="0" w:color="auto"/>
            </w:tcBorders>
            <w:vAlign w:val="center"/>
            <w:tcPrChange w:id="185" w:author="Ben Latimer" w:date="2018-05-31T15:20:00Z">
              <w:tcPr>
                <w:tcW w:w="1506" w:type="dxa"/>
                <w:tcBorders>
                  <w:top w:val="single" w:sz="12" w:space="0" w:color="auto"/>
                  <w:left w:val="double" w:sz="4" w:space="0" w:color="auto"/>
                  <w:bottom w:val="double" w:sz="4" w:space="0" w:color="auto"/>
                </w:tcBorders>
                <w:vAlign w:val="center"/>
              </w:tcPr>
            </w:tcPrChange>
          </w:tcPr>
          <w:p w14:paraId="2C705C0B" w14:textId="7F3CFA50" w:rsidR="00CC6DC0" w:rsidRPr="001329BF" w:rsidRDefault="005F4215" w:rsidP="00516036">
            <w:pPr>
              <w:spacing w:line="240" w:lineRule="auto"/>
              <w:contextualSpacing/>
              <w:jc w:val="center"/>
              <w:rPr>
                <w:ins w:id="186" w:author="Ben Latimer" w:date="2018-05-31T12:16:00Z"/>
                <w:rFonts w:ascii="Times New Roman" w:hAnsi="Times New Roman"/>
                <w:sz w:val="20"/>
                <w:szCs w:val="20"/>
              </w:rPr>
            </w:pPr>
            <w:ins w:id="187" w:author="Ben Latimer" w:date="2018-05-31T15:20:00Z">
              <w:r>
                <w:rPr>
                  <w:rFonts w:ascii="Times New Roman" w:hAnsi="Times New Roman"/>
                  <w:sz w:val="20"/>
                  <w:szCs w:val="20"/>
                </w:rPr>
                <w:t xml:space="preserve">87.9 </w:t>
              </w:r>
              <w:r>
                <w:rPr>
                  <w:rFonts w:ascii="Times New Roman" w:hAnsi="Times New Roman"/>
                  <w:b/>
                  <w:sz w:val="20"/>
                  <w:szCs w:val="20"/>
                </w:rPr>
                <w:t>± 25.2</w:t>
              </w:r>
            </w:ins>
          </w:p>
        </w:tc>
        <w:tc>
          <w:tcPr>
            <w:tcW w:w="1260" w:type="dxa"/>
            <w:tcBorders>
              <w:top w:val="single" w:sz="12" w:space="0" w:color="auto"/>
              <w:bottom w:val="single" w:sz="12" w:space="0" w:color="auto"/>
            </w:tcBorders>
            <w:vAlign w:val="center"/>
            <w:tcPrChange w:id="188" w:author="Ben Latimer" w:date="2018-05-31T15:20:00Z">
              <w:tcPr>
                <w:tcW w:w="1260" w:type="dxa"/>
                <w:tcBorders>
                  <w:top w:val="single" w:sz="12" w:space="0" w:color="auto"/>
                  <w:bottom w:val="double" w:sz="4" w:space="0" w:color="auto"/>
                </w:tcBorders>
                <w:vAlign w:val="center"/>
              </w:tcPr>
            </w:tcPrChange>
          </w:tcPr>
          <w:p w14:paraId="6D87D222" w14:textId="457CB0E4" w:rsidR="00CC6DC0" w:rsidRPr="001329BF" w:rsidRDefault="005F4215" w:rsidP="00516036">
            <w:pPr>
              <w:spacing w:line="240" w:lineRule="auto"/>
              <w:contextualSpacing/>
              <w:jc w:val="center"/>
              <w:rPr>
                <w:ins w:id="189" w:author="Ben Latimer" w:date="2018-05-31T12:16:00Z"/>
                <w:rFonts w:ascii="Times New Roman" w:hAnsi="Times New Roman"/>
                <w:sz w:val="20"/>
                <w:szCs w:val="20"/>
              </w:rPr>
            </w:pPr>
            <w:ins w:id="190" w:author="Ben Latimer" w:date="2018-05-31T15:20:00Z">
              <w:r>
                <w:rPr>
                  <w:rFonts w:ascii="Times New Roman" w:hAnsi="Times New Roman"/>
                  <w:sz w:val="20"/>
                  <w:szCs w:val="20"/>
                </w:rPr>
                <w:t xml:space="preserve">87.9 </w:t>
              </w:r>
              <w:r>
                <w:rPr>
                  <w:rFonts w:ascii="Times New Roman" w:hAnsi="Times New Roman"/>
                  <w:b/>
                  <w:sz w:val="20"/>
                  <w:szCs w:val="20"/>
                </w:rPr>
                <w:t>± 25.2</w:t>
              </w:r>
            </w:ins>
          </w:p>
        </w:tc>
        <w:tc>
          <w:tcPr>
            <w:tcW w:w="1350" w:type="dxa"/>
            <w:tcBorders>
              <w:top w:val="single" w:sz="12" w:space="0" w:color="auto"/>
              <w:bottom w:val="single" w:sz="12" w:space="0" w:color="auto"/>
            </w:tcBorders>
            <w:vAlign w:val="center"/>
            <w:tcPrChange w:id="191" w:author="Ben Latimer" w:date="2018-05-31T15:20:00Z">
              <w:tcPr>
                <w:tcW w:w="1350" w:type="dxa"/>
                <w:tcBorders>
                  <w:top w:val="single" w:sz="12" w:space="0" w:color="auto"/>
                  <w:bottom w:val="double" w:sz="4" w:space="0" w:color="auto"/>
                </w:tcBorders>
                <w:vAlign w:val="center"/>
              </w:tcPr>
            </w:tcPrChange>
          </w:tcPr>
          <w:p w14:paraId="0E954EC7" w14:textId="5B9AE887" w:rsidR="00CC6DC0" w:rsidRPr="001329BF" w:rsidRDefault="005F4215" w:rsidP="00516036">
            <w:pPr>
              <w:spacing w:line="240" w:lineRule="auto"/>
              <w:contextualSpacing/>
              <w:jc w:val="center"/>
              <w:rPr>
                <w:ins w:id="192" w:author="Ben Latimer" w:date="2018-05-31T12:16:00Z"/>
                <w:rFonts w:ascii="Times New Roman" w:hAnsi="Times New Roman"/>
                <w:sz w:val="20"/>
                <w:szCs w:val="20"/>
              </w:rPr>
            </w:pPr>
            <w:ins w:id="193" w:author="Ben Latimer" w:date="2018-05-31T15:20:00Z">
              <w:r>
                <w:rPr>
                  <w:rFonts w:ascii="Times New Roman" w:hAnsi="Times New Roman"/>
                  <w:sz w:val="20"/>
                  <w:szCs w:val="20"/>
                </w:rPr>
                <w:t xml:space="preserve">87.9 </w:t>
              </w:r>
              <w:r>
                <w:rPr>
                  <w:rFonts w:ascii="Times New Roman" w:hAnsi="Times New Roman"/>
                  <w:b/>
                  <w:sz w:val="20"/>
                  <w:szCs w:val="20"/>
                </w:rPr>
                <w:t>± 25.2</w:t>
              </w:r>
            </w:ins>
          </w:p>
        </w:tc>
        <w:tc>
          <w:tcPr>
            <w:tcW w:w="1350" w:type="dxa"/>
            <w:tcBorders>
              <w:top w:val="single" w:sz="12" w:space="0" w:color="auto"/>
              <w:bottom w:val="single" w:sz="12" w:space="0" w:color="auto"/>
            </w:tcBorders>
            <w:tcPrChange w:id="194" w:author="Ben Latimer" w:date="2018-05-31T15:20:00Z">
              <w:tcPr>
                <w:tcW w:w="1350" w:type="dxa"/>
                <w:tcBorders>
                  <w:top w:val="single" w:sz="12" w:space="0" w:color="auto"/>
                  <w:bottom w:val="double" w:sz="4" w:space="0" w:color="auto"/>
                </w:tcBorders>
              </w:tcPr>
            </w:tcPrChange>
          </w:tcPr>
          <w:p w14:paraId="45FFDA17" w14:textId="77777777" w:rsidR="005F4215" w:rsidRDefault="005F4215" w:rsidP="00516036">
            <w:pPr>
              <w:spacing w:line="240" w:lineRule="auto"/>
              <w:contextualSpacing/>
              <w:jc w:val="center"/>
              <w:rPr>
                <w:ins w:id="195" w:author="Ben Latimer" w:date="2018-05-31T15:20:00Z"/>
                <w:rFonts w:ascii="Times New Roman" w:hAnsi="Times New Roman"/>
                <w:sz w:val="20"/>
                <w:szCs w:val="20"/>
              </w:rPr>
            </w:pPr>
          </w:p>
          <w:p w14:paraId="6CC3E391" w14:textId="4326E3D9" w:rsidR="00CC6DC0" w:rsidRPr="001329BF" w:rsidRDefault="005F4215" w:rsidP="00516036">
            <w:pPr>
              <w:spacing w:line="240" w:lineRule="auto"/>
              <w:contextualSpacing/>
              <w:jc w:val="center"/>
              <w:rPr>
                <w:ins w:id="196" w:author="Ben Latimer" w:date="2018-05-31T12:19:00Z"/>
                <w:rFonts w:ascii="Times New Roman" w:hAnsi="Times New Roman"/>
                <w:sz w:val="20"/>
                <w:szCs w:val="20"/>
              </w:rPr>
            </w:pPr>
            <w:ins w:id="197" w:author="Ben Latimer" w:date="2018-05-31T15:20:00Z">
              <w:r>
                <w:rPr>
                  <w:rFonts w:ascii="Times New Roman" w:hAnsi="Times New Roman"/>
                  <w:sz w:val="20"/>
                  <w:szCs w:val="20"/>
                </w:rPr>
                <w:t xml:space="preserve">87.9 </w:t>
              </w:r>
              <w:r>
                <w:rPr>
                  <w:rFonts w:ascii="Times New Roman" w:hAnsi="Times New Roman"/>
                  <w:b/>
                  <w:sz w:val="20"/>
                  <w:szCs w:val="20"/>
                </w:rPr>
                <w:t>± 25.2</w:t>
              </w:r>
            </w:ins>
          </w:p>
        </w:tc>
        <w:tc>
          <w:tcPr>
            <w:tcW w:w="1350" w:type="dxa"/>
            <w:tcBorders>
              <w:top w:val="single" w:sz="12" w:space="0" w:color="auto"/>
              <w:bottom w:val="single" w:sz="12" w:space="0" w:color="auto"/>
            </w:tcBorders>
            <w:tcPrChange w:id="198" w:author="Ben Latimer" w:date="2018-05-31T15:20:00Z">
              <w:tcPr>
                <w:tcW w:w="1350" w:type="dxa"/>
                <w:tcBorders>
                  <w:top w:val="single" w:sz="12" w:space="0" w:color="auto"/>
                  <w:bottom w:val="double" w:sz="4" w:space="0" w:color="auto"/>
                </w:tcBorders>
              </w:tcPr>
            </w:tcPrChange>
          </w:tcPr>
          <w:p w14:paraId="5E01B478" w14:textId="77777777" w:rsidR="00CC6DC0" w:rsidRDefault="00CC6DC0" w:rsidP="00516036">
            <w:pPr>
              <w:spacing w:line="240" w:lineRule="auto"/>
              <w:contextualSpacing/>
              <w:jc w:val="center"/>
              <w:rPr>
                <w:ins w:id="199" w:author="Ben Latimer" w:date="2018-05-31T15:20:00Z"/>
                <w:rFonts w:ascii="Times New Roman" w:hAnsi="Times New Roman"/>
                <w:sz w:val="20"/>
                <w:szCs w:val="20"/>
              </w:rPr>
            </w:pPr>
          </w:p>
          <w:p w14:paraId="7C9453D8" w14:textId="67BB96E3" w:rsidR="005F4215" w:rsidRPr="001329BF" w:rsidRDefault="005F4215" w:rsidP="00516036">
            <w:pPr>
              <w:spacing w:line="240" w:lineRule="auto"/>
              <w:contextualSpacing/>
              <w:jc w:val="center"/>
              <w:rPr>
                <w:ins w:id="200" w:author="Ben Latimer" w:date="2018-05-31T12:19:00Z"/>
                <w:rFonts w:ascii="Times New Roman" w:hAnsi="Times New Roman"/>
                <w:sz w:val="20"/>
                <w:szCs w:val="20"/>
              </w:rPr>
            </w:pPr>
            <w:ins w:id="201" w:author="Ben Latimer" w:date="2018-05-31T15:20:00Z">
              <w:r>
                <w:rPr>
                  <w:rFonts w:ascii="Times New Roman" w:hAnsi="Times New Roman"/>
                  <w:sz w:val="20"/>
                  <w:szCs w:val="20"/>
                </w:rPr>
                <w:t>--</w:t>
              </w:r>
            </w:ins>
          </w:p>
        </w:tc>
        <w:tc>
          <w:tcPr>
            <w:tcW w:w="1350" w:type="dxa"/>
            <w:tcBorders>
              <w:top w:val="single" w:sz="12" w:space="0" w:color="auto"/>
              <w:bottom w:val="single" w:sz="12" w:space="0" w:color="auto"/>
            </w:tcBorders>
            <w:tcPrChange w:id="202" w:author="Ben Latimer" w:date="2018-05-31T15:20:00Z">
              <w:tcPr>
                <w:tcW w:w="1350" w:type="dxa"/>
                <w:tcBorders>
                  <w:top w:val="single" w:sz="12" w:space="0" w:color="auto"/>
                  <w:bottom w:val="double" w:sz="4" w:space="0" w:color="auto"/>
                </w:tcBorders>
              </w:tcPr>
            </w:tcPrChange>
          </w:tcPr>
          <w:p w14:paraId="4F8F0628" w14:textId="77777777" w:rsidR="00CC6DC0" w:rsidRDefault="00CC6DC0" w:rsidP="00516036">
            <w:pPr>
              <w:spacing w:line="240" w:lineRule="auto"/>
              <w:contextualSpacing/>
              <w:jc w:val="center"/>
              <w:rPr>
                <w:ins w:id="203" w:author="Ben Latimer" w:date="2018-05-31T15:20:00Z"/>
                <w:rFonts w:ascii="Times New Roman" w:hAnsi="Times New Roman"/>
                <w:sz w:val="20"/>
                <w:szCs w:val="20"/>
              </w:rPr>
            </w:pPr>
          </w:p>
          <w:p w14:paraId="67410E49" w14:textId="48DF381A" w:rsidR="005F4215" w:rsidRPr="001329BF" w:rsidRDefault="005F4215" w:rsidP="00516036">
            <w:pPr>
              <w:spacing w:line="240" w:lineRule="auto"/>
              <w:contextualSpacing/>
              <w:jc w:val="center"/>
              <w:rPr>
                <w:ins w:id="204" w:author="Ben Latimer" w:date="2018-05-31T12:19:00Z"/>
                <w:rFonts w:ascii="Times New Roman" w:hAnsi="Times New Roman"/>
                <w:sz w:val="20"/>
                <w:szCs w:val="20"/>
              </w:rPr>
            </w:pPr>
            <w:ins w:id="205" w:author="Ben Latimer" w:date="2018-05-31T15:20:00Z">
              <w:r>
                <w:rPr>
                  <w:rFonts w:ascii="Times New Roman" w:hAnsi="Times New Roman"/>
                  <w:sz w:val="20"/>
                  <w:szCs w:val="20"/>
                </w:rPr>
                <w:t>--</w:t>
              </w:r>
            </w:ins>
          </w:p>
        </w:tc>
        <w:tc>
          <w:tcPr>
            <w:tcW w:w="1350" w:type="dxa"/>
            <w:tcBorders>
              <w:top w:val="single" w:sz="12" w:space="0" w:color="auto"/>
              <w:bottom w:val="single" w:sz="12" w:space="0" w:color="auto"/>
            </w:tcBorders>
            <w:tcPrChange w:id="206" w:author="Ben Latimer" w:date="2018-05-31T15:20:00Z">
              <w:tcPr>
                <w:tcW w:w="1350" w:type="dxa"/>
                <w:tcBorders>
                  <w:top w:val="single" w:sz="12" w:space="0" w:color="auto"/>
                  <w:bottom w:val="double" w:sz="4" w:space="0" w:color="auto"/>
                </w:tcBorders>
              </w:tcPr>
            </w:tcPrChange>
          </w:tcPr>
          <w:p w14:paraId="383BFC07" w14:textId="77777777" w:rsidR="00CC6DC0" w:rsidRDefault="00CC6DC0" w:rsidP="00516036">
            <w:pPr>
              <w:spacing w:line="240" w:lineRule="auto"/>
              <w:contextualSpacing/>
              <w:jc w:val="center"/>
              <w:rPr>
                <w:ins w:id="207" w:author="Ben Latimer" w:date="2018-05-31T15:20:00Z"/>
                <w:rFonts w:ascii="Times New Roman" w:hAnsi="Times New Roman"/>
                <w:sz w:val="20"/>
                <w:szCs w:val="20"/>
              </w:rPr>
            </w:pPr>
          </w:p>
          <w:p w14:paraId="36898F2E" w14:textId="739089D9" w:rsidR="005F4215" w:rsidRPr="001329BF" w:rsidRDefault="005F4215" w:rsidP="00516036">
            <w:pPr>
              <w:spacing w:line="240" w:lineRule="auto"/>
              <w:contextualSpacing/>
              <w:jc w:val="center"/>
              <w:rPr>
                <w:ins w:id="208" w:author="Ben Latimer" w:date="2018-05-31T12:20:00Z"/>
                <w:rFonts w:ascii="Times New Roman" w:hAnsi="Times New Roman"/>
                <w:sz w:val="20"/>
                <w:szCs w:val="20"/>
              </w:rPr>
            </w:pPr>
            <w:ins w:id="209" w:author="Ben Latimer" w:date="2018-05-31T15:20:00Z">
              <w:r>
                <w:rPr>
                  <w:rFonts w:ascii="Times New Roman" w:hAnsi="Times New Roman"/>
                  <w:sz w:val="20"/>
                  <w:szCs w:val="20"/>
                </w:rPr>
                <w:t>--</w:t>
              </w:r>
            </w:ins>
          </w:p>
        </w:tc>
      </w:tr>
      <w:tr w:rsidR="005F4215" w:rsidRPr="00111DD0" w14:paraId="17C5EA55" w14:textId="77777777" w:rsidTr="00B95E5C">
        <w:tblPrEx>
          <w:tblPrExChange w:id="210" w:author="Ben Latimer" w:date="2018-06-03T16:48:00Z">
            <w:tblPrEx>
              <w:tblW w:w="11301" w:type="dxa"/>
            </w:tblPrEx>
          </w:tblPrExChange>
        </w:tblPrEx>
        <w:trPr>
          <w:trHeight w:val="769"/>
          <w:jc w:val="center"/>
          <w:ins w:id="211" w:author="Ben Latimer" w:date="2018-05-31T15:20:00Z"/>
          <w:trPrChange w:id="212" w:author="Ben Latimer" w:date="2018-06-03T16:48:00Z">
            <w:trPr>
              <w:trHeight w:val="769"/>
              <w:jc w:val="center"/>
            </w:trPr>
          </w:trPrChange>
        </w:trPr>
        <w:tc>
          <w:tcPr>
            <w:tcW w:w="1785" w:type="dxa"/>
            <w:tcBorders>
              <w:top w:val="single" w:sz="12" w:space="0" w:color="auto"/>
              <w:bottom w:val="single" w:sz="12" w:space="0" w:color="auto"/>
              <w:right w:val="double" w:sz="4" w:space="0" w:color="auto"/>
            </w:tcBorders>
            <w:vAlign w:val="center"/>
            <w:tcPrChange w:id="213" w:author="Ben Latimer" w:date="2018-06-03T16:48:00Z">
              <w:tcPr>
                <w:tcW w:w="1785" w:type="dxa"/>
                <w:tcBorders>
                  <w:top w:val="single" w:sz="12" w:space="0" w:color="auto"/>
                  <w:bottom w:val="double" w:sz="4" w:space="0" w:color="auto"/>
                  <w:right w:val="double" w:sz="4" w:space="0" w:color="auto"/>
                </w:tcBorders>
                <w:vAlign w:val="center"/>
              </w:tcPr>
            </w:tcPrChange>
          </w:tcPr>
          <w:p w14:paraId="1E76A0D3" w14:textId="7AE9F8CF" w:rsidR="005F4215" w:rsidRDefault="00B95E5C" w:rsidP="00516036">
            <w:pPr>
              <w:spacing w:line="240" w:lineRule="auto"/>
              <w:contextualSpacing/>
              <w:jc w:val="center"/>
              <w:rPr>
                <w:ins w:id="214" w:author="Ben Latimer" w:date="2018-05-31T15:20:00Z"/>
                <w:rFonts w:ascii="Times New Roman" w:hAnsi="Times New Roman"/>
                <w:b/>
                <w:sz w:val="20"/>
                <w:szCs w:val="20"/>
              </w:rPr>
            </w:pPr>
            <w:proofErr w:type="spellStart"/>
            <w:ins w:id="215" w:author="Ben Latimer" w:date="2018-06-03T16:47:00Z">
              <w:r>
                <w:rPr>
                  <w:rFonts w:ascii="Times New Roman" w:hAnsi="Times New Roman"/>
                  <w:b/>
                  <w:sz w:val="20"/>
                  <w:szCs w:val="20"/>
                </w:rPr>
                <w:t>Pyr-Chn</w:t>
              </w:r>
            </w:ins>
            <w:proofErr w:type="spellEnd"/>
          </w:p>
        </w:tc>
        <w:tc>
          <w:tcPr>
            <w:tcW w:w="1506" w:type="dxa"/>
            <w:tcBorders>
              <w:top w:val="single" w:sz="12" w:space="0" w:color="auto"/>
              <w:left w:val="double" w:sz="4" w:space="0" w:color="auto"/>
              <w:bottom w:val="single" w:sz="12" w:space="0" w:color="auto"/>
            </w:tcBorders>
            <w:vAlign w:val="center"/>
            <w:tcPrChange w:id="216" w:author="Ben Latimer" w:date="2018-06-03T16:48:00Z">
              <w:tcPr>
                <w:tcW w:w="1506" w:type="dxa"/>
                <w:tcBorders>
                  <w:top w:val="single" w:sz="12" w:space="0" w:color="auto"/>
                  <w:left w:val="double" w:sz="4" w:space="0" w:color="auto"/>
                  <w:bottom w:val="double" w:sz="4" w:space="0" w:color="auto"/>
                </w:tcBorders>
                <w:vAlign w:val="center"/>
              </w:tcPr>
            </w:tcPrChange>
          </w:tcPr>
          <w:p w14:paraId="48047247" w14:textId="04CC2DCD" w:rsidR="005F4215" w:rsidRDefault="00B95E5C" w:rsidP="00516036">
            <w:pPr>
              <w:spacing w:line="240" w:lineRule="auto"/>
              <w:contextualSpacing/>
              <w:jc w:val="center"/>
              <w:rPr>
                <w:ins w:id="217" w:author="Ben Latimer" w:date="2018-05-31T15:20:00Z"/>
                <w:rFonts w:ascii="Times New Roman" w:hAnsi="Times New Roman"/>
                <w:sz w:val="20"/>
                <w:szCs w:val="20"/>
              </w:rPr>
            </w:pPr>
            <w:ins w:id="218" w:author="Ben Latimer" w:date="2018-06-03T16:47:00Z">
              <w:r>
                <w:rPr>
                  <w:rFonts w:ascii="Times New Roman" w:hAnsi="Times New Roman"/>
                  <w:sz w:val="20"/>
                  <w:szCs w:val="20"/>
                </w:rPr>
                <w:t xml:space="preserve">1.0 </w:t>
              </w:r>
            </w:ins>
            <w:ins w:id="219" w:author="Ben Latimer" w:date="2018-06-03T16:49:00Z">
              <w:r w:rsidR="001A174A">
                <w:rPr>
                  <w:rFonts w:ascii="Times New Roman" w:hAnsi="Times New Roman"/>
                  <w:b/>
                  <w:sz w:val="20"/>
                  <w:szCs w:val="20"/>
                </w:rPr>
                <w:t>±</w:t>
              </w:r>
            </w:ins>
            <w:ins w:id="220" w:author="Ben Latimer" w:date="2018-06-03T16:50:00Z">
              <w:r w:rsidR="001A174A">
                <w:rPr>
                  <w:rFonts w:ascii="Times New Roman" w:hAnsi="Times New Roman"/>
                  <w:b/>
                  <w:sz w:val="20"/>
                  <w:szCs w:val="20"/>
                </w:rPr>
                <w:t xml:space="preserve"> 0.</w:t>
              </w:r>
            </w:ins>
            <w:ins w:id="221" w:author="Ben Latimer" w:date="2018-06-03T16:51:00Z">
              <w:r w:rsidR="001A174A">
                <w:rPr>
                  <w:rFonts w:ascii="Times New Roman" w:hAnsi="Times New Roman"/>
                  <w:b/>
                  <w:sz w:val="20"/>
                  <w:szCs w:val="20"/>
                </w:rPr>
                <w:t>0</w:t>
              </w:r>
            </w:ins>
          </w:p>
        </w:tc>
        <w:tc>
          <w:tcPr>
            <w:tcW w:w="1260" w:type="dxa"/>
            <w:tcBorders>
              <w:top w:val="single" w:sz="12" w:space="0" w:color="auto"/>
              <w:bottom w:val="single" w:sz="12" w:space="0" w:color="auto"/>
            </w:tcBorders>
            <w:vAlign w:val="center"/>
            <w:tcPrChange w:id="222" w:author="Ben Latimer" w:date="2018-06-03T16:48:00Z">
              <w:tcPr>
                <w:tcW w:w="1260" w:type="dxa"/>
                <w:tcBorders>
                  <w:top w:val="single" w:sz="12" w:space="0" w:color="auto"/>
                  <w:bottom w:val="double" w:sz="4" w:space="0" w:color="auto"/>
                </w:tcBorders>
                <w:vAlign w:val="center"/>
              </w:tcPr>
            </w:tcPrChange>
          </w:tcPr>
          <w:p w14:paraId="6DA0ED66" w14:textId="18E9FA69" w:rsidR="005F4215" w:rsidRDefault="00B95E5C" w:rsidP="00516036">
            <w:pPr>
              <w:spacing w:line="240" w:lineRule="auto"/>
              <w:contextualSpacing/>
              <w:jc w:val="center"/>
              <w:rPr>
                <w:ins w:id="223" w:author="Ben Latimer" w:date="2018-05-31T15:20:00Z"/>
                <w:rFonts w:ascii="Times New Roman" w:hAnsi="Times New Roman"/>
                <w:sz w:val="20"/>
                <w:szCs w:val="20"/>
              </w:rPr>
            </w:pPr>
            <w:ins w:id="224" w:author="Ben Latimer" w:date="2018-06-03T16:47:00Z">
              <w:r>
                <w:rPr>
                  <w:rFonts w:ascii="Times New Roman" w:hAnsi="Times New Roman"/>
                  <w:sz w:val="20"/>
                  <w:szCs w:val="20"/>
                </w:rPr>
                <w:t>1.0</w:t>
              </w:r>
            </w:ins>
            <w:ins w:id="225"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26" w:author="Ben Latimer" w:date="2018-06-03T16:50:00Z">
              <w:r w:rsidR="001A174A">
                <w:rPr>
                  <w:rFonts w:ascii="Times New Roman" w:hAnsi="Times New Roman"/>
                  <w:b/>
                  <w:sz w:val="20"/>
                  <w:szCs w:val="20"/>
                </w:rPr>
                <w:t xml:space="preserve"> 0.0</w:t>
              </w:r>
            </w:ins>
          </w:p>
        </w:tc>
        <w:tc>
          <w:tcPr>
            <w:tcW w:w="1350" w:type="dxa"/>
            <w:tcBorders>
              <w:top w:val="single" w:sz="12" w:space="0" w:color="auto"/>
              <w:bottom w:val="single" w:sz="12" w:space="0" w:color="auto"/>
            </w:tcBorders>
            <w:vAlign w:val="center"/>
            <w:tcPrChange w:id="227" w:author="Ben Latimer" w:date="2018-06-03T16:48:00Z">
              <w:tcPr>
                <w:tcW w:w="1350" w:type="dxa"/>
                <w:tcBorders>
                  <w:top w:val="single" w:sz="12" w:space="0" w:color="auto"/>
                  <w:bottom w:val="double" w:sz="4" w:space="0" w:color="auto"/>
                </w:tcBorders>
                <w:vAlign w:val="center"/>
              </w:tcPr>
            </w:tcPrChange>
          </w:tcPr>
          <w:p w14:paraId="51C05991" w14:textId="5876B2D8" w:rsidR="005F4215" w:rsidRDefault="00B95E5C" w:rsidP="00516036">
            <w:pPr>
              <w:spacing w:line="240" w:lineRule="auto"/>
              <w:contextualSpacing/>
              <w:jc w:val="center"/>
              <w:rPr>
                <w:ins w:id="228" w:author="Ben Latimer" w:date="2018-05-31T15:20:00Z"/>
                <w:rFonts w:ascii="Times New Roman" w:hAnsi="Times New Roman"/>
                <w:sz w:val="20"/>
                <w:szCs w:val="20"/>
              </w:rPr>
            </w:pPr>
            <w:ins w:id="229" w:author="Ben Latimer" w:date="2018-06-03T16:47:00Z">
              <w:r>
                <w:rPr>
                  <w:rFonts w:ascii="Times New Roman" w:hAnsi="Times New Roman"/>
                  <w:sz w:val="20"/>
                  <w:szCs w:val="20"/>
                </w:rPr>
                <w:t>1.0</w:t>
              </w:r>
            </w:ins>
            <w:ins w:id="230"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31" w:author="Ben Latimer" w:date="2018-06-03T16:50:00Z">
              <w:r w:rsidR="001A174A">
                <w:rPr>
                  <w:rFonts w:ascii="Times New Roman" w:hAnsi="Times New Roman"/>
                  <w:b/>
                  <w:sz w:val="20"/>
                  <w:szCs w:val="20"/>
                </w:rPr>
                <w:t xml:space="preserve"> 0.0</w:t>
              </w:r>
            </w:ins>
          </w:p>
        </w:tc>
        <w:tc>
          <w:tcPr>
            <w:tcW w:w="1350" w:type="dxa"/>
            <w:tcBorders>
              <w:top w:val="single" w:sz="12" w:space="0" w:color="auto"/>
              <w:bottom w:val="single" w:sz="12" w:space="0" w:color="auto"/>
            </w:tcBorders>
            <w:tcPrChange w:id="232" w:author="Ben Latimer" w:date="2018-06-03T16:48:00Z">
              <w:tcPr>
                <w:tcW w:w="1350" w:type="dxa"/>
                <w:tcBorders>
                  <w:top w:val="single" w:sz="12" w:space="0" w:color="auto"/>
                  <w:bottom w:val="double" w:sz="4" w:space="0" w:color="auto"/>
                </w:tcBorders>
              </w:tcPr>
            </w:tcPrChange>
          </w:tcPr>
          <w:p w14:paraId="55689847" w14:textId="77777777" w:rsidR="00B95E5C" w:rsidRDefault="00B95E5C" w:rsidP="00516036">
            <w:pPr>
              <w:spacing w:line="240" w:lineRule="auto"/>
              <w:contextualSpacing/>
              <w:jc w:val="center"/>
              <w:rPr>
                <w:ins w:id="233" w:author="Ben Latimer" w:date="2018-06-03T16:47:00Z"/>
                <w:rFonts w:ascii="Times New Roman" w:hAnsi="Times New Roman"/>
                <w:sz w:val="20"/>
                <w:szCs w:val="20"/>
              </w:rPr>
            </w:pPr>
          </w:p>
          <w:p w14:paraId="5B38DEB9" w14:textId="6E1B0796" w:rsidR="005F4215" w:rsidRDefault="00B95E5C" w:rsidP="00516036">
            <w:pPr>
              <w:spacing w:line="240" w:lineRule="auto"/>
              <w:contextualSpacing/>
              <w:jc w:val="center"/>
              <w:rPr>
                <w:ins w:id="234" w:author="Ben Latimer" w:date="2018-05-31T15:20:00Z"/>
                <w:rFonts w:ascii="Times New Roman" w:hAnsi="Times New Roman"/>
                <w:sz w:val="20"/>
                <w:szCs w:val="20"/>
              </w:rPr>
            </w:pPr>
            <w:ins w:id="235" w:author="Ben Latimer" w:date="2018-06-03T16:47:00Z">
              <w:r>
                <w:rPr>
                  <w:rFonts w:ascii="Times New Roman" w:hAnsi="Times New Roman"/>
                  <w:sz w:val="20"/>
                  <w:szCs w:val="20"/>
                </w:rPr>
                <w:t>1.0</w:t>
              </w:r>
            </w:ins>
            <w:ins w:id="236"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37" w:author="Ben Latimer" w:date="2018-06-03T16:50:00Z">
              <w:r w:rsidR="001A174A">
                <w:rPr>
                  <w:rFonts w:ascii="Times New Roman" w:hAnsi="Times New Roman"/>
                  <w:b/>
                  <w:sz w:val="20"/>
                  <w:szCs w:val="20"/>
                </w:rPr>
                <w:t xml:space="preserve"> 0.0</w:t>
              </w:r>
            </w:ins>
          </w:p>
        </w:tc>
        <w:tc>
          <w:tcPr>
            <w:tcW w:w="1350" w:type="dxa"/>
            <w:tcBorders>
              <w:top w:val="single" w:sz="12" w:space="0" w:color="auto"/>
              <w:bottom w:val="single" w:sz="12" w:space="0" w:color="auto"/>
            </w:tcBorders>
            <w:tcPrChange w:id="238" w:author="Ben Latimer" w:date="2018-06-03T16:48:00Z">
              <w:tcPr>
                <w:tcW w:w="1350" w:type="dxa"/>
                <w:tcBorders>
                  <w:top w:val="single" w:sz="12" w:space="0" w:color="auto"/>
                  <w:bottom w:val="double" w:sz="4" w:space="0" w:color="auto"/>
                </w:tcBorders>
              </w:tcPr>
            </w:tcPrChange>
          </w:tcPr>
          <w:p w14:paraId="42D438E3" w14:textId="77777777" w:rsidR="005F4215" w:rsidRDefault="005F4215" w:rsidP="00516036">
            <w:pPr>
              <w:spacing w:line="240" w:lineRule="auto"/>
              <w:contextualSpacing/>
              <w:jc w:val="center"/>
              <w:rPr>
                <w:ins w:id="239" w:author="Ben Latimer" w:date="2018-06-03T16:52:00Z"/>
                <w:rFonts w:ascii="Times New Roman" w:hAnsi="Times New Roman"/>
                <w:sz w:val="20"/>
                <w:szCs w:val="20"/>
              </w:rPr>
            </w:pPr>
          </w:p>
          <w:p w14:paraId="2FC55140" w14:textId="5B593F0B" w:rsidR="00E05346" w:rsidRDefault="00E05346" w:rsidP="00516036">
            <w:pPr>
              <w:spacing w:line="240" w:lineRule="auto"/>
              <w:contextualSpacing/>
              <w:jc w:val="center"/>
              <w:rPr>
                <w:ins w:id="240" w:author="Ben Latimer" w:date="2018-05-31T15:20:00Z"/>
                <w:rFonts w:ascii="Times New Roman" w:hAnsi="Times New Roman"/>
                <w:sz w:val="20"/>
                <w:szCs w:val="20"/>
              </w:rPr>
            </w:pPr>
            <w:ins w:id="241" w:author="Ben Latimer" w:date="2018-06-03T16:52:00Z">
              <w:r>
                <w:rPr>
                  <w:rFonts w:ascii="Times New Roman" w:hAnsi="Times New Roman"/>
                  <w:sz w:val="20"/>
                  <w:szCs w:val="20"/>
                </w:rPr>
                <w:t>--</w:t>
              </w:r>
            </w:ins>
          </w:p>
        </w:tc>
        <w:tc>
          <w:tcPr>
            <w:tcW w:w="1350" w:type="dxa"/>
            <w:tcBorders>
              <w:top w:val="single" w:sz="12" w:space="0" w:color="auto"/>
              <w:bottom w:val="single" w:sz="12" w:space="0" w:color="auto"/>
            </w:tcBorders>
            <w:tcPrChange w:id="242" w:author="Ben Latimer" w:date="2018-06-03T16:48:00Z">
              <w:tcPr>
                <w:tcW w:w="1350" w:type="dxa"/>
                <w:tcBorders>
                  <w:top w:val="single" w:sz="12" w:space="0" w:color="auto"/>
                  <w:bottom w:val="double" w:sz="4" w:space="0" w:color="auto"/>
                </w:tcBorders>
              </w:tcPr>
            </w:tcPrChange>
          </w:tcPr>
          <w:p w14:paraId="23C890F2" w14:textId="77777777" w:rsidR="00E05346" w:rsidRDefault="00E05346" w:rsidP="00516036">
            <w:pPr>
              <w:spacing w:line="240" w:lineRule="auto"/>
              <w:contextualSpacing/>
              <w:jc w:val="center"/>
              <w:rPr>
                <w:ins w:id="243" w:author="Ben Latimer" w:date="2018-06-03T16:53:00Z"/>
                <w:rFonts w:ascii="Times New Roman" w:hAnsi="Times New Roman"/>
                <w:sz w:val="20"/>
                <w:szCs w:val="20"/>
              </w:rPr>
            </w:pPr>
          </w:p>
          <w:p w14:paraId="3FCAC942" w14:textId="065FC9AC" w:rsidR="005F4215" w:rsidRDefault="00E05346" w:rsidP="00516036">
            <w:pPr>
              <w:spacing w:line="240" w:lineRule="auto"/>
              <w:contextualSpacing/>
              <w:jc w:val="center"/>
              <w:rPr>
                <w:ins w:id="244" w:author="Ben Latimer" w:date="2018-05-31T15:20:00Z"/>
                <w:rFonts w:ascii="Times New Roman" w:hAnsi="Times New Roman"/>
                <w:sz w:val="20"/>
                <w:szCs w:val="20"/>
              </w:rPr>
            </w:pPr>
            <w:ins w:id="245" w:author="Ben Latimer" w:date="2018-06-03T16:53:00Z">
              <w:r>
                <w:rPr>
                  <w:rFonts w:ascii="Times New Roman" w:hAnsi="Times New Roman"/>
                  <w:sz w:val="20"/>
                  <w:szCs w:val="20"/>
                </w:rPr>
                <w:t>--</w:t>
              </w:r>
            </w:ins>
          </w:p>
        </w:tc>
        <w:tc>
          <w:tcPr>
            <w:tcW w:w="1350" w:type="dxa"/>
            <w:tcBorders>
              <w:top w:val="single" w:sz="12" w:space="0" w:color="auto"/>
              <w:bottom w:val="single" w:sz="12" w:space="0" w:color="auto"/>
            </w:tcBorders>
            <w:tcPrChange w:id="246" w:author="Ben Latimer" w:date="2018-06-03T16:48:00Z">
              <w:tcPr>
                <w:tcW w:w="1350" w:type="dxa"/>
                <w:tcBorders>
                  <w:top w:val="single" w:sz="12" w:space="0" w:color="auto"/>
                  <w:bottom w:val="double" w:sz="4" w:space="0" w:color="auto"/>
                </w:tcBorders>
              </w:tcPr>
            </w:tcPrChange>
          </w:tcPr>
          <w:p w14:paraId="5D891FC8" w14:textId="77777777" w:rsidR="005F4215" w:rsidRDefault="005F4215" w:rsidP="00516036">
            <w:pPr>
              <w:spacing w:line="240" w:lineRule="auto"/>
              <w:contextualSpacing/>
              <w:jc w:val="center"/>
              <w:rPr>
                <w:ins w:id="247" w:author="Ben Latimer" w:date="2018-06-03T16:53:00Z"/>
                <w:rFonts w:ascii="Times New Roman" w:hAnsi="Times New Roman"/>
                <w:sz w:val="20"/>
                <w:szCs w:val="20"/>
              </w:rPr>
            </w:pPr>
          </w:p>
          <w:p w14:paraId="6197CDFA" w14:textId="70951711" w:rsidR="00E05346" w:rsidRDefault="00E05346" w:rsidP="00516036">
            <w:pPr>
              <w:spacing w:line="240" w:lineRule="auto"/>
              <w:contextualSpacing/>
              <w:jc w:val="center"/>
              <w:rPr>
                <w:ins w:id="248" w:author="Ben Latimer" w:date="2018-05-31T15:20:00Z"/>
                <w:rFonts w:ascii="Times New Roman" w:hAnsi="Times New Roman"/>
                <w:sz w:val="20"/>
                <w:szCs w:val="20"/>
              </w:rPr>
            </w:pPr>
            <w:ins w:id="249" w:author="Ben Latimer" w:date="2018-06-03T16:53:00Z">
              <w:r>
                <w:rPr>
                  <w:rFonts w:ascii="Times New Roman" w:hAnsi="Times New Roman"/>
                  <w:sz w:val="20"/>
                  <w:szCs w:val="20"/>
                </w:rPr>
                <w:t>--</w:t>
              </w:r>
            </w:ins>
          </w:p>
        </w:tc>
      </w:tr>
      <w:tr w:rsidR="00B95E5C" w:rsidRPr="00111DD0" w14:paraId="16310EDD" w14:textId="77777777" w:rsidTr="00B95E5C">
        <w:tblPrEx>
          <w:tblPrExChange w:id="250" w:author="Ben Latimer" w:date="2018-06-03T16:48:00Z">
            <w:tblPrEx>
              <w:tblW w:w="11301" w:type="dxa"/>
            </w:tblPrEx>
          </w:tblPrExChange>
        </w:tblPrEx>
        <w:trPr>
          <w:trHeight w:val="769"/>
          <w:jc w:val="center"/>
          <w:ins w:id="251" w:author="Ben Latimer" w:date="2018-06-03T16:48:00Z"/>
          <w:trPrChange w:id="252" w:author="Ben Latimer" w:date="2018-06-03T16:48:00Z">
            <w:trPr>
              <w:trHeight w:val="769"/>
              <w:jc w:val="center"/>
            </w:trPr>
          </w:trPrChange>
        </w:trPr>
        <w:tc>
          <w:tcPr>
            <w:tcW w:w="1785" w:type="dxa"/>
            <w:tcBorders>
              <w:top w:val="single" w:sz="12" w:space="0" w:color="auto"/>
              <w:bottom w:val="single" w:sz="12" w:space="0" w:color="auto"/>
              <w:right w:val="double" w:sz="4" w:space="0" w:color="auto"/>
            </w:tcBorders>
            <w:vAlign w:val="center"/>
            <w:tcPrChange w:id="253" w:author="Ben Latimer" w:date="2018-06-03T16:48:00Z">
              <w:tcPr>
                <w:tcW w:w="1785" w:type="dxa"/>
                <w:tcBorders>
                  <w:top w:val="single" w:sz="12" w:space="0" w:color="auto"/>
                  <w:bottom w:val="double" w:sz="4" w:space="0" w:color="auto"/>
                  <w:right w:val="double" w:sz="4" w:space="0" w:color="auto"/>
                </w:tcBorders>
                <w:vAlign w:val="center"/>
              </w:tcPr>
            </w:tcPrChange>
          </w:tcPr>
          <w:p w14:paraId="060A2B7F" w14:textId="5122F7D2" w:rsidR="00B95E5C" w:rsidRDefault="00B95E5C" w:rsidP="00516036">
            <w:pPr>
              <w:spacing w:line="240" w:lineRule="auto"/>
              <w:contextualSpacing/>
              <w:jc w:val="center"/>
              <w:rPr>
                <w:ins w:id="254" w:author="Ben Latimer" w:date="2018-06-03T16:48:00Z"/>
                <w:rFonts w:ascii="Times New Roman" w:hAnsi="Times New Roman"/>
                <w:b/>
                <w:sz w:val="20"/>
                <w:szCs w:val="20"/>
              </w:rPr>
            </w:pPr>
            <w:proofErr w:type="spellStart"/>
            <w:ins w:id="255" w:author="Ben Latimer" w:date="2018-06-03T16:48:00Z">
              <w:r>
                <w:rPr>
                  <w:rFonts w:ascii="Times New Roman" w:hAnsi="Times New Roman"/>
                  <w:b/>
                  <w:sz w:val="20"/>
                  <w:szCs w:val="20"/>
                </w:rPr>
                <w:t>Chn-Pyr</w:t>
              </w:r>
              <w:proofErr w:type="spellEnd"/>
            </w:ins>
          </w:p>
        </w:tc>
        <w:tc>
          <w:tcPr>
            <w:tcW w:w="1506" w:type="dxa"/>
            <w:tcBorders>
              <w:top w:val="single" w:sz="12" w:space="0" w:color="auto"/>
              <w:left w:val="double" w:sz="4" w:space="0" w:color="auto"/>
              <w:bottom w:val="single" w:sz="12" w:space="0" w:color="auto"/>
            </w:tcBorders>
            <w:vAlign w:val="center"/>
            <w:tcPrChange w:id="256" w:author="Ben Latimer" w:date="2018-06-03T16:48:00Z">
              <w:tcPr>
                <w:tcW w:w="1506" w:type="dxa"/>
                <w:tcBorders>
                  <w:top w:val="single" w:sz="12" w:space="0" w:color="auto"/>
                  <w:left w:val="double" w:sz="4" w:space="0" w:color="auto"/>
                  <w:bottom w:val="double" w:sz="4" w:space="0" w:color="auto"/>
                </w:tcBorders>
                <w:vAlign w:val="center"/>
              </w:tcPr>
            </w:tcPrChange>
          </w:tcPr>
          <w:p w14:paraId="4F3368B3" w14:textId="513A7E8B" w:rsidR="00B95E5C" w:rsidRDefault="00B95E5C" w:rsidP="00516036">
            <w:pPr>
              <w:spacing w:line="240" w:lineRule="auto"/>
              <w:contextualSpacing/>
              <w:jc w:val="center"/>
              <w:rPr>
                <w:ins w:id="257" w:author="Ben Latimer" w:date="2018-06-03T16:48:00Z"/>
                <w:rFonts w:ascii="Times New Roman" w:hAnsi="Times New Roman"/>
                <w:sz w:val="20"/>
                <w:szCs w:val="20"/>
              </w:rPr>
            </w:pPr>
            <w:ins w:id="258" w:author="Ben Latimer" w:date="2018-06-03T16:48:00Z">
              <w:r>
                <w:rPr>
                  <w:rFonts w:ascii="Times New Roman" w:hAnsi="Times New Roman"/>
                  <w:sz w:val="20"/>
                  <w:szCs w:val="20"/>
                </w:rPr>
                <w:t>3.0</w:t>
              </w:r>
            </w:ins>
            <w:ins w:id="259"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60" w:author="Ben Latimer" w:date="2018-06-03T16:50:00Z">
              <w:r w:rsidR="001A174A">
                <w:rPr>
                  <w:rFonts w:ascii="Times New Roman" w:hAnsi="Times New Roman"/>
                  <w:b/>
                  <w:sz w:val="20"/>
                  <w:szCs w:val="20"/>
                </w:rPr>
                <w:t xml:space="preserve"> 1.0</w:t>
              </w:r>
            </w:ins>
          </w:p>
        </w:tc>
        <w:tc>
          <w:tcPr>
            <w:tcW w:w="1260" w:type="dxa"/>
            <w:tcBorders>
              <w:top w:val="single" w:sz="12" w:space="0" w:color="auto"/>
              <w:bottom w:val="single" w:sz="12" w:space="0" w:color="auto"/>
            </w:tcBorders>
            <w:vAlign w:val="center"/>
            <w:tcPrChange w:id="261" w:author="Ben Latimer" w:date="2018-06-03T16:48:00Z">
              <w:tcPr>
                <w:tcW w:w="1260" w:type="dxa"/>
                <w:tcBorders>
                  <w:top w:val="single" w:sz="12" w:space="0" w:color="auto"/>
                  <w:bottom w:val="double" w:sz="4" w:space="0" w:color="auto"/>
                </w:tcBorders>
                <w:vAlign w:val="center"/>
              </w:tcPr>
            </w:tcPrChange>
          </w:tcPr>
          <w:p w14:paraId="02447266" w14:textId="5371BE55" w:rsidR="00B95E5C" w:rsidRDefault="00B95E5C" w:rsidP="00516036">
            <w:pPr>
              <w:spacing w:line="240" w:lineRule="auto"/>
              <w:contextualSpacing/>
              <w:jc w:val="center"/>
              <w:rPr>
                <w:ins w:id="262" w:author="Ben Latimer" w:date="2018-06-03T16:48:00Z"/>
                <w:rFonts w:ascii="Times New Roman" w:hAnsi="Times New Roman"/>
                <w:sz w:val="20"/>
                <w:szCs w:val="20"/>
              </w:rPr>
            </w:pPr>
            <w:ins w:id="263" w:author="Ben Latimer" w:date="2018-06-03T16:48:00Z">
              <w:r>
                <w:rPr>
                  <w:rFonts w:ascii="Times New Roman" w:hAnsi="Times New Roman"/>
                  <w:sz w:val="20"/>
                  <w:szCs w:val="20"/>
                </w:rPr>
                <w:t>3.0</w:t>
              </w:r>
            </w:ins>
            <w:ins w:id="264"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65" w:author="Ben Latimer" w:date="2018-06-03T16:50:00Z">
              <w:r w:rsidR="001A174A">
                <w:rPr>
                  <w:rFonts w:ascii="Times New Roman" w:hAnsi="Times New Roman"/>
                  <w:b/>
                  <w:sz w:val="20"/>
                  <w:szCs w:val="20"/>
                </w:rPr>
                <w:t xml:space="preserve"> 1.0</w:t>
              </w:r>
            </w:ins>
          </w:p>
        </w:tc>
        <w:tc>
          <w:tcPr>
            <w:tcW w:w="1350" w:type="dxa"/>
            <w:tcBorders>
              <w:top w:val="single" w:sz="12" w:space="0" w:color="auto"/>
              <w:bottom w:val="single" w:sz="12" w:space="0" w:color="auto"/>
            </w:tcBorders>
            <w:vAlign w:val="center"/>
            <w:tcPrChange w:id="266" w:author="Ben Latimer" w:date="2018-06-03T16:48:00Z">
              <w:tcPr>
                <w:tcW w:w="1350" w:type="dxa"/>
                <w:tcBorders>
                  <w:top w:val="single" w:sz="12" w:space="0" w:color="auto"/>
                  <w:bottom w:val="double" w:sz="4" w:space="0" w:color="auto"/>
                </w:tcBorders>
                <w:vAlign w:val="center"/>
              </w:tcPr>
            </w:tcPrChange>
          </w:tcPr>
          <w:p w14:paraId="16E55E97" w14:textId="29A9C5A8" w:rsidR="00B95E5C" w:rsidRDefault="00B95E5C" w:rsidP="00516036">
            <w:pPr>
              <w:spacing w:line="240" w:lineRule="auto"/>
              <w:contextualSpacing/>
              <w:jc w:val="center"/>
              <w:rPr>
                <w:ins w:id="267" w:author="Ben Latimer" w:date="2018-06-03T16:48:00Z"/>
                <w:rFonts w:ascii="Times New Roman" w:hAnsi="Times New Roman"/>
                <w:sz w:val="20"/>
                <w:szCs w:val="20"/>
              </w:rPr>
            </w:pPr>
            <w:ins w:id="268" w:author="Ben Latimer" w:date="2018-06-03T16:48:00Z">
              <w:r>
                <w:rPr>
                  <w:rFonts w:ascii="Times New Roman" w:hAnsi="Times New Roman"/>
                  <w:sz w:val="20"/>
                  <w:szCs w:val="20"/>
                </w:rPr>
                <w:t>3.0</w:t>
              </w:r>
            </w:ins>
            <w:ins w:id="269"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70" w:author="Ben Latimer" w:date="2018-06-03T16:50:00Z">
              <w:r w:rsidR="001A174A">
                <w:rPr>
                  <w:rFonts w:ascii="Times New Roman" w:hAnsi="Times New Roman"/>
                  <w:b/>
                  <w:sz w:val="20"/>
                  <w:szCs w:val="20"/>
                </w:rPr>
                <w:t xml:space="preserve"> 1.0</w:t>
              </w:r>
            </w:ins>
          </w:p>
        </w:tc>
        <w:tc>
          <w:tcPr>
            <w:tcW w:w="1350" w:type="dxa"/>
            <w:tcBorders>
              <w:top w:val="single" w:sz="12" w:space="0" w:color="auto"/>
              <w:bottom w:val="single" w:sz="12" w:space="0" w:color="auto"/>
            </w:tcBorders>
            <w:tcPrChange w:id="271" w:author="Ben Latimer" w:date="2018-06-03T16:48:00Z">
              <w:tcPr>
                <w:tcW w:w="1350" w:type="dxa"/>
                <w:tcBorders>
                  <w:top w:val="single" w:sz="12" w:space="0" w:color="auto"/>
                  <w:bottom w:val="double" w:sz="4" w:space="0" w:color="auto"/>
                </w:tcBorders>
              </w:tcPr>
            </w:tcPrChange>
          </w:tcPr>
          <w:p w14:paraId="36E0C735" w14:textId="77777777" w:rsidR="00B95E5C" w:rsidRDefault="00B95E5C" w:rsidP="00B95E5C">
            <w:pPr>
              <w:spacing w:line="240" w:lineRule="auto"/>
              <w:contextualSpacing/>
              <w:jc w:val="center"/>
              <w:rPr>
                <w:ins w:id="272" w:author="Ben Latimer" w:date="2018-06-03T16:48:00Z"/>
                <w:rFonts w:ascii="Times New Roman" w:hAnsi="Times New Roman"/>
                <w:sz w:val="20"/>
                <w:szCs w:val="20"/>
              </w:rPr>
            </w:pPr>
          </w:p>
          <w:p w14:paraId="786A8EC9" w14:textId="16907A97" w:rsidR="00B95E5C" w:rsidRDefault="00B95E5C">
            <w:pPr>
              <w:spacing w:line="240" w:lineRule="auto"/>
              <w:contextualSpacing/>
              <w:jc w:val="center"/>
              <w:rPr>
                <w:ins w:id="273" w:author="Ben Latimer" w:date="2018-06-03T16:48:00Z"/>
                <w:rFonts w:ascii="Times New Roman" w:hAnsi="Times New Roman"/>
                <w:sz w:val="20"/>
                <w:szCs w:val="20"/>
              </w:rPr>
            </w:pPr>
            <w:ins w:id="274" w:author="Ben Latimer" w:date="2018-06-03T16:48:00Z">
              <w:r>
                <w:rPr>
                  <w:rFonts w:ascii="Times New Roman" w:hAnsi="Times New Roman"/>
                  <w:sz w:val="20"/>
                  <w:szCs w:val="20"/>
                </w:rPr>
                <w:t>3.0</w:t>
              </w:r>
            </w:ins>
            <w:ins w:id="275"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76" w:author="Ben Latimer" w:date="2018-06-03T16:50:00Z">
              <w:r w:rsidR="001A174A">
                <w:rPr>
                  <w:rFonts w:ascii="Times New Roman" w:hAnsi="Times New Roman"/>
                  <w:b/>
                  <w:sz w:val="20"/>
                  <w:szCs w:val="20"/>
                </w:rPr>
                <w:t xml:space="preserve"> 1.0</w:t>
              </w:r>
            </w:ins>
          </w:p>
        </w:tc>
        <w:tc>
          <w:tcPr>
            <w:tcW w:w="1350" w:type="dxa"/>
            <w:tcBorders>
              <w:top w:val="single" w:sz="12" w:space="0" w:color="auto"/>
              <w:bottom w:val="single" w:sz="12" w:space="0" w:color="auto"/>
            </w:tcBorders>
            <w:tcPrChange w:id="277" w:author="Ben Latimer" w:date="2018-06-03T16:48:00Z">
              <w:tcPr>
                <w:tcW w:w="1350" w:type="dxa"/>
                <w:tcBorders>
                  <w:top w:val="single" w:sz="12" w:space="0" w:color="auto"/>
                  <w:bottom w:val="double" w:sz="4" w:space="0" w:color="auto"/>
                </w:tcBorders>
              </w:tcPr>
            </w:tcPrChange>
          </w:tcPr>
          <w:p w14:paraId="5C48E05E" w14:textId="77777777" w:rsidR="00B95E5C" w:rsidRDefault="00B95E5C" w:rsidP="00516036">
            <w:pPr>
              <w:spacing w:line="240" w:lineRule="auto"/>
              <w:contextualSpacing/>
              <w:jc w:val="center"/>
              <w:rPr>
                <w:ins w:id="278" w:author="Ben Latimer" w:date="2018-06-03T16:53:00Z"/>
                <w:rFonts w:ascii="Times New Roman" w:hAnsi="Times New Roman"/>
                <w:sz w:val="20"/>
                <w:szCs w:val="20"/>
              </w:rPr>
            </w:pPr>
          </w:p>
          <w:p w14:paraId="2AF4B440" w14:textId="72D45335" w:rsidR="00E05346" w:rsidRDefault="00E05346" w:rsidP="00516036">
            <w:pPr>
              <w:spacing w:line="240" w:lineRule="auto"/>
              <w:contextualSpacing/>
              <w:jc w:val="center"/>
              <w:rPr>
                <w:ins w:id="279" w:author="Ben Latimer" w:date="2018-06-03T16:48:00Z"/>
                <w:rFonts w:ascii="Times New Roman" w:hAnsi="Times New Roman"/>
                <w:sz w:val="20"/>
                <w:szCs w:val="20"/>
              </w:rPr>
            </w:pPr>
            <w:ins w:id="280" w:author="Ben Latimer" w:date="2018-06-03T16:53:00Z">
              <w:r>
                <w:rPr>
                  <w:rFonts w:ascii="Times New Roman" w:hAnsi="Times New Roman"/>
                  <w:sz w:val="20"/>
                  <w:szCs w:val="20"/>
                </w:rPr>
                <w:t>--</w:t>
              </w:r>
            </w:ins>
          </w:p>
        </w:tc>
        <w:tc>
          <w:tcPr>
            <w:tcW w:w="1350" w:type="dxa"/>
            <w:tcBorders>
              <w:top w:val="single" w:sz="12" w:space="0" w:color="auto"/>
              <w:bottom w:val="single" w:sz="12" w:space="0" w:color="auto"/>
            </w:tcBorders>
            <w:tcPrChange w:id="281" w:author="Ben Latimer" w:date="2018-06-03T16:48:00Z">
              <w:tcPr>
                <w:tcW w:w="1350" w:type="dxa"/>
                <w:tcBorders>
                  <w:top w:val="single" w:sz="12" w:space="0" w:color="auto"/>
                  <w:bottom w:val="double" w:sz="4" w:space="0" w:color="auto"/>
                </w:tcBorders>
              </w:tcPr>
            </w:tcPrChange>
          </w:tcPr>
          <w:p w14:paraId="622BECE4" w14:textId="77777777" w:rsidR="00B95E5C" w:rsidRDefault="00B95E5C" w:rsidP="00516036">
            <w:pPr>
              <w:spacing w:line="240" w:lineRule="auto"/>
              <w:contextualSpacing/>
              <w:jc w:val="center"/>
              <w:rPr>
                <w:ins w:id="282" w:author="Ben Latimer" w:date="2018-06-03T16:53:00Z"/>
                <w:rFonts w:ascii="Times New Roman" w:hAnsi="Times New Roman"/>
                <w:sz w:val="20"/>
                <w:szCs w:val="20"/>
              </w:rPr>
            </w:pPr>
          </w:p>
          <w:p w14:paraId="08B3BF37" w14:textId="4A2BCC22" w:rsidR="00E05346" w:rsidRDefault="00E05346" w:rsidP="00516036">
            <w:pPr>
              <w:spacing w:line="240" w:lineRule="auto"/>
              <w:contextualSpacing/>
              <w:jc w:val="center"/>
              <w:rPr>
                <w:ins w:id="283" w:author="Ben Latimer" w:date="2018-06-03T16:48:00Z"/>
                <w:rFonts w:ascii="Times New Roman" w:hAnsi="Times New Roman"/>
                <w:sz w:val="20"/>
                <w:szCs w:val="20"/>
              </w:rPr>
            </w:pPr>
            <w:ins w:id="284" w:author="Ben Latimer" w:date="2018-06-03T16:53:00Z">
              <w:r>
                <w:rPr>
                  <w:rFonts w:ascii="Times New Roman" w:hAnsi="Times New Roman"/>
                  <w:sz w:val="20"/>
                  <w:szCs w:val="20"/>
                </w:rPr>
                <w:t>--</w:t>
              </w:r>
            </w:ins>
          </w:p>
        </w:tc>
        <w:tc>
          <w:tcPr>
            <w:tcW w:w="1350" w:type="dxa"/>
            <w:tcBorders>
              <w:top w:val="single" w:sz="12" w:space="0" w:color="auto"/>
              <w:bottom w:val="single" w:sz="12" w:space="0" w:color="auto"/>
            </w:tcBorders>
            <w:tcPrChange w:id="285" w:author="Ben Latimer" w:date="2018-06-03T16:48:00Z">
              <w:tcPr>
                <w:tcW w:w="1350" w:type="dxa"/>
                <w:tcBorders>
                  <w:top w:val="single" w:sz="12" w:space="0" w:color="auto"/>
                  <w:bottom w:val="double" w:sz="4" w:space="0" w:color="auto"/>
                </w:tcBorders>
              </w:tcPr>
            </w:tcPrChange>
          </w:tcPr>
          <w:p w14:paraId="5E175B68" w14:textId="77777777" w:rsidR="00B95E5C" w:rsidRDefault="00B95E5C" w:rsidP="00516036">
            <w:pPr>
              <w:spacing w:line="240" w:lineRule="auto"/>
              <w:contextualSpacing/>
              <w:jc w:val="center"/>
              <w:rPr>
                <w:ins w:id="286" w:author="Ben Latimer" w:date="2018-06-03T16:53:00Z"/>
                <w:rFonts w:ascii="Times New Roman" w:hAnsi="Times New Roman"/>
                <w:sz w:val="20"/>
                <w:szCs w:val="20"/>
              </w:rPr>
            </w:pPr>
          </w:p>
          <w:p w14:paraId="72BB4ACA" w14:textId="411A85F7" w:rsidR="00E05346" w:rsidRDefault="00E05346" w:rsidP="00516036">
            <w:pPr>
              <w:spacing w:line="240" w:lineRule="auto"/>
              <w:contextualSpacing/>
              <w:jc w:val="center"/>
              <w:rPr>
                <w:ins w:id="287" w:author="Ben Latimer" w:date="2018-06-03T16:48:00Z"/>
                <w:rFonts w:ascii="Times New Roman" w:hAnsi="Times New Roman"/>
                <w:sz w:val="20"/>
                <w:szCs w:val="20"/>
              </w:rPr>
            </w:pPr>
            <w:ins w:id="288" w:author="Ben Latimer" w:date="2018-06-03T16:53:00Z">
              <w:r>
                <w:rPr>
                  <w:rFonts w:ascii="Times New Roman" w:hAnsi="Times New Roman"/>
                  <w:sz w:val="20"/>
                  <w:szCs w:val="20"/>
                </w:rPr>
                <w:t>--</w:t>
              </w:r>
            </w:ins>
          </w:p>
        </w:tc>
      </w:tr>
      <w:tr w:rsidR="00B95E5C" w:rsidRPr="00111DD0" w14:paraId="1BD2E05F" w14:textId="77777777" w:rsidTr="001A174A">
        <w:tblPrEx>
          <w:tblPrExChange w:id="289" w:author="Ben Latimer" w:date="2018-06-03T16:51:00Z">
            <w:tblPrEx>
              <w:tblW w:w="11301" w:type="dxa"/>
            </w:tblPrEx>
          </w:tblPrExChange>
        </w:tblPrEx>
        <w:trPr>
          <w:trHeight w:val="769"/>
          <w:jc w:val="center"/>
          <w:ins w:id="290" w:author="Ben Latimer" w:date="2018-06-03T16:48:00Z"/>
          <w:trPrChange w:id="291" w:author="Ben Latimer" w:date="2018-06-03T16:51:00Z">
            <w:trPr>
              <w:trHeight w:val="769"/>
              <w:jc w:val="center"/>
            </w:trPr>
          </w:trPrChange>
        </w:trPr>
        <w:tc>
          <w:tcPr>
            <w:tcW w:w="1785" w:type="dxa"/>
            <w:tcBorders>
              <w:top w:val="single" w:sz="12" w:space="0" w:color="auto"/>
              <w:bottom w:val="single" w:sz="12" w:space="0" w:color="auto"/>
              <w:right w:val="double" w:sz="4" w:space="0" w:color="auto"/>
            </w:tcBorders>
            <w:vAlign w:val="center"/>
            <w:tcPrChange w:id="292" w:author="Ben Latimer" w:date="2018-06-03T16:51:00Z">
              <w:tcPr>
                <w:tcW w:w="1785" w:type="dxa"/>
                <w:tcBorders>
                  <w:top w:val="single" w:sz="12" w:space="0" w:color="auto"/>
                  <w:bottom w:val="double" w:sz="4" w:space="0" w:color="auto"/>
                  <w:right w:val="double" w:sz="4" w:space="0" w:color="auto"/>
                </w:tcBorders>
                <w:vAlign w:val="center"/>
              </w:tcPr>
            </w:tcPrChange>
          </w:tcPr>
          <w:p w14:paraId="27BA96A9" w14:textId="252BB8EE" w:rsidR="00B95E5C" w:rsidRDefault="00B95E5C" w:rsidP="00516036">
            <w:pPr>
              <w:spacing w:line="240" w:lineRule="auto"/>
              <w:contextualSpacing/>
              <w:jc w:val="center"/>
              <w:rPr>
                <w:ins w:id="293" w:author="Ben Latimer" w:date="2018-06-03T16:48:00Z"/>
                <w:rFonts w:ascii="Times New Roman" w:hAnsi="Times New Roman"/>
                <w:b/>
                <w:sz w:val="20"/>
                <w:szCs w:val="20"/>
              </w:rPr>
            </w:pPr>
            <w:ins w:id="294" w:author="Ben Latimer" w:date="2018-06-03T16:48:00Z">
              <w:r>
                <w:rPr>
                  <w:rFonts w:ascii="Times New Roman" w:hAnsi="Times New Roman"/>
                  <w:b/>
                  <w:sz w:val="20"/>
                  <w:szCs w:val="20"/>
                </w:rPr>
                <w:t>PV-</w:t>
              </w:r>
              <w:proofErr w:type="spellStart"/>
              <w:r>
                <w:rPr>
                  <w:rFonts w:ascii="Times New Roman" w:hAnsi="Times New Roman"/>
                  <w:b/>
                  <w:sz w:val="20"/>
                  <w:szCs w:val="20"/>
                </w:rPr>
                <w:t>Pyr</w:t>
              </w:r>
              <w:proofErr w:type="spellEnd"/>
            </w:ins>
          </w:p>
        </w:tc>
        <w:tc>
          <w:tcPr>
            <w:tcW w:w="1506" w:type="dxa"/>
            <w:tcBorders>
              <w:top w:val="single" w:sz="12" w:space="0" w:color="auto"/>
              <w:left w:val="double" w:sz="4" w:space="0" w:color="auto"/>
              <w:bottom w:val="single" w:sz="12" w:space="0" w:color="auto"/>
            </w:tcBorders>
            <w:vAlign w:val="center"/>
            <w:tcPrChange w:id="295" w:author="Ben Latimer" w:date="2018-06-03T16:51:00Z">
              <w:tcPr>
                <w:tcW w:w="1506" w:type="dxa"/>
                <w:tcBorders>
                  <w:top w:val="single" w:sz="12" w:space="0" w:color="auto"/>
                  <w:left w:val="double" w:sz="4" w:space="0" w:color="auto"/>
                  <w:bottom w:val="double" w:sz="4" w:space="0" w:color="auto"/>
                </w:tcBorders>
                <w:vAlign w:val="center"/>
              </w:tcPr>
            </w:tcPrChange>
          </w:tcPr>
          <w:p w14:paraId="3C32986D" w14:textId="4F6F698A" w:rsidR="00B95E5C" w:rsidRDefault="00B95E5C" w:rsidP="00516036">
            <w:pPr>
              <w:spacing w:line="240" w:lineRule="auto"/>
              <w:contextualSpacing/>
              <w:jc w:val="center"/>
              <w:rPr>
                <w:ins w:id="296" w:author="Ben Latimer" w:date="2018-06-03T16:48:00Z"/>
                <w:rFonts w:ascii="Times New Roman" w:hAnsi="Times New Roman"/>
                <w:sz w:val="20"/>
                <w:szCs w:val="20"/>
              </w:rPr>
            </w:pPr>
            <w:ins w:id="297" w:author="Ben Latimer" w:date="2018-06-03T16:48:00Z">
              <w:r>
                <w:rPr>
                  <w:rFonts w:ascii="Times New Roman" w:hAnsi="Times New Roman"/>
                  <w:sz w:val="20"/>
                  <w:szCs w:val="20"/>
                </w:rPr>
                <w:t>42.0</w:t>
              </w:r>
            </w:ins>
            <w:ins w:id="298" w:author="Ben Latimer" w:date="2018-06-03T16:49:00Z">
              <w:r w:rsidR="001A174A">
                <w:rPr>
                  <w:rFonts w:ascii="Times New Roman" w:hAnsi="Times New Roman"/>
                  <w:sz w:val="20"/>
                  <w:szCs w:val="20"/>
                </w:rPr>
                <w:t xml:space="preserve"> </w:t>
              </w:r>
              <w:r w:rsidR="001A174A">
                <w:rPr>
                  <w:rFonts w:ascii="Times New Roman" w:hAnsi="Times New Roman"/>
                  <w:b/>
                  <w:sz w:val="20"/>
                  <w:szCs w:val="20"/>
                </w:rPr>
                <w:t>±</w:t>
              </w:r>
            </w:ins>
            <w:ins w:id="299" w:author="Ben Latimer" w:date="2018-06-03T16:50:00Z">
              <w:r w:rsidR="001A174A">
                <w:rPr>
                  <w:rFonts w:ascii="Times New Roman" w:hAnsi="Times New Roman"/>
                  <w:b/>
                  <w:sz w:val="20"/>
                  <w:szCs w:val="20"/>
                </w:rPr>
                <w:t xml:space="preserve"> 10.0</w:t>
              </w:r>
            </w:ins>
          </w:p>
        </w:tc>
        <w:tc>
          <w:tcPr>
            <w:tcW w:w="1260" w:type="dxa"/>
            <w:tcBorders>
              <w:top w:val="single" w:sz="12" w:space="0" w:color="auto"/>
              <w:bottom w:val="single" w:sz="12" w:space="0" w:color="auto"/>
            </w:tcBorders>
            <w:vAlign w:val="center"/>
            <w:tcPrChange w:id="300" w:author="Ben Latimer" w:date="2018-06-03T16:51:00Z">
              <w:tcPr>
                <w:tcW w:w="1260" w:type="dxa"/>
                <w:tcBorders>
                  <w:top w:val="single" w:sz="12" w:space="0" w:color="auto"/>
                  <w:bottom w:val="double" w:sz="4" w:space="0" w:color="auto"/>
                </w:tcBorders>
                <w:vAlign w:val="center"/>
              </w:tcPr>
            </w:tcPrChange>
          </w:tcPr>
          <w:p w14:paraId="7C0E6EED" w14:textId="02484B24" w:rsidR="00B95E5C" w:rsidRDefault="00B95E5C" w:rsidP="00516036">
            <w:pPr>
              <w:spacing w:line="240" w:lineRule="auto"/>
              <w:contextualSpacing/>
              <w:jc w:val="center"/>
              <w:rPr>
                <w:ins w:id="301" w:author="Ben Latimer" w:date="2018-06-03T16:48:00Z"/>
                <w:rFonts w:ascii="Times New Roman" w:hAnsi="Times New Roman"/>
                <w:sz w:val="20"/>
                <w:szCs w:val="20"/>
              </w:rPr>
            </w:pPr>
            <w:ins w:id="302" w:author="Ben Latimer" w:date="2018-06-03T16:49:00Z">
              <w:r>
                <w:rPr>
                  <w:rFonts w:ascii="Times New Roman" w:hAnsi="Times New Roman"/>
                  <w:sz w:val="20"/>
                  <w:szCs w:val="20"/>
                </w:rPr>
                <w:t>42.0</w:t>
              </w:r>
              <w:r w:rsidR="001A174A">
                <w:rPr>
                  <w:rFonts w:ascii="Times New Roman" w:hAnsi="Times New Roman"/>
                  <w:sz w:val="20"/>
                  <w:szCs w:val="20"/>
                </w:rPr>
                <w:t xml:space="preserve"> </w:t>
              </w:r>
              <w:r w:rsidR="001A174A">
                <w:rPr>
                  <w:rFonts w:ascii="Times New Roman" w:hAnsi="Times New Roman"/>
                  <w:b/>
                  <w:sz w:val="20"/>
                  <w:szCs w:val="20"/>
                </w:rPr>
                <w:t>±</w:t>
              </w:r>
            </w:ins>
            <w:ins w:id="303" w:author="Ben Latimer" w:date="2018-06-03T16:50:00Z">
              <w:r w:rsidR="001A174A">
                <w:rPr>
                  <w:rFonts w:ascii="Times New Roman" w:hAnsi="Times New Roman"/>
                  <w:b/>
                  <w:sz w:val="20"/>
                  <w:szCs w:val="20"/>
                </w:rPr>
                <w:t xml:space="preserve"> 10.0</w:t>
              </w:r>
            </w:ins>
          </w:p>
        </w:tc>
        <w:tc>
          <w:tcPr>
            <w:tcW w:w="1350" w:type="dxa"/>
            <w:tcBorders>
              <w:top w:val="single" w:sz="12" w:space="0" w:color="auto"/>
              <w:bottom w:val="single" w:sz="12" w:space="0" w:color="auto"/>
            </w:tcBorders>
            <w:vAlign w:val="center"/>
            <w:tcPrChange w:id="304" w:author="Ben Latimer" w:date="2018-06-03T16:51:00Z">
              <w:tcPr>
                <w:tcW w:w="1350" w:type="dxa"/>
                <w:tcBorders>
                  <w:top w:val="single" w:sz="12" w:space="0" w:color="auto"/>
                  <w:bottom w:val="double" w:sz="4" w:space="0" w:color="auto"/>
                </w:tcBorders>
                <w:vAlign w:val="center"/>
              </w:tcPr>
            </w:tcPrChange>
          </w:tcPr>
          <w:p w14:paraId="50C2786D" w14:textId="6FD9A73F" w:rsidR="00B95E5C" w:rsidRDefault="00B95E5C" w:rsidP="00516036">
            <w:pPr>
              <w:spacing w:line="240" w:lineRule="auto"/>
              <w:contextualSpacing/>
              <w:jc w:val="center"/>
              <w:rPr>
                <w:ins w:id="305" w:author="Ben Latimer" w:date="2018-06-03T16:48:00Z"/>
                <w:rFonts w:ascii="Times New Roman" w:hAnsi="Times New Roman"/>
                <w:sz w:val="20"/>
                <w:szCs w:val="20"/>
              </w:rPr>
            </w:pPr>
            <w:ins w:id="306" w:author="Ben Latimer" w:date="2018-06-03T16:49:00Z">
              <w:r>
                <w:rPr>
                  <w:rFonts w:ascii="Times New Roman" w:hAnsi="Times New Roman"/>
                  <w:sz w:val="20"/>
                  <w:szCs w:val="20"/>
                </w:rPr>
                <w:t>42.0</w:t>
              </w:r>
            </w:ins>
            <w:ins w:id="307" w:author="Ben Latimer" w:date="2018-06-03T16:50:00Z">
              <w:r w:rsidR="001A174A">
                <w:rPr>
                  <w:rFonts w:ascii="Times New Roman" w:hAnsi="Times New Roman"/>
                  <w:sz w:val="20"/>
                  <w:szCs w:val="20"/>
                </w:rPr>
                <w:t xml:space="preserve"> </w:t>
              </w:r>
              <w:r w:rsidR="001A174A">
                <w:rPr>
                  <w:rFonts w:ascii="Times New Roman" w:hAnsi="Times New Roman"/>
                  <w:b/>
                  <w:sz w:val="20"/>
                  <w:szCs w:val="20"/>
                </w:rPr>
                <w:t>± 10.0</w:t>
              </w:r>
            </w:ins>
          </w:p>
        </w:tc>
        <w:tc>
          <w:tcPr>
            <w:tcW w:w="1350" w:type="dxa"/>
            <w:tcBorders>
              <w:top w:val="single" w:sz="12" w:space="0" w:color="auto"/>
              <w:bottom w:val="single" w:sz="12" w:space="0" w:color="auto"/>
            </w:tcBorders>
            <w:tcPrChange w:id="308" w:author="Ben Latimer" w:date="2018-06-03T16:51:00Z">
              <w:tcPr>
                <w:tcW w:w="1350" w:type="dxa"/>
                <w:tcBorders>
                  <w:top w:val="single" w:sz="12" w:space="0" w:color="auto"/>
                  <w:bottom w:val="double" w:sz="4" w:space="0" w:color="auto"/>
                </w:tcBorders>
              </w:tcPr>
            </w:tcPrChange>
          </w:tcPr>
          <w:p w14:paraId="41AF84F6" w14:textId="77777777" w:rsidR="00B95E5C" w:rsidRDefault="00B95E5C" w:rsidP="00B95E5C">
            <w:pPr>
              <w:spacing w:line="240" w:lineRule="auto"/>
              <w:contextualSpacing/>
              <w:jc w:val="center"/>
              <w:rPr>
                <w:ins w:id="309" w:author="Ben Latimer" w:date="2018-06-03T16:49:00Z"/>
                <w:rFonts w:ascii="Times New Roman" w:hAnsi="Times New Roman"/>
                <w:sz w:val="20"/>
                <w:szCs w:val="20"/>
              </w:rPr>
            </w:pPr>
          </w:p>
          <w:p w14:paraId="4F92D107" w14:textId="21B89D55" w:rsidR="00B95E5C" w:rsidRDefault="00B95E5C">
            <w:pPr>
              <w:spacing w:line="240" w:lineRule="auto"/>
              <w:contextualSpacing/>
              <w:jc w:val="center"/>
              <w:rPr>
                <w:ins w:id="310" w:author="Ben Latimer" w:date="2018-06-03T16:48:00Z"/>
                <w:rFonts w:ascii="Times New Roman" w:hAnsi="Times New Roman"/>
                <w:sz w:val="20"/>
                <w:szCs w:val="20"/>
              </w:rPr>
            </w:pPr>
            <w:ins w:id="311" w:author="Ben Latimer" w:date="2018-06-03T16:49:00Z">
              <w:r>
                <w:rPr>
                  <w:rFonts w:ascii="Times New Roman" w:hAnsi="Times New Roman"/>
                  <w:sz w:val="20"/>
                  <w:szCs w:val="20"/>
                </w:rPr>
                <w:t>42.0</w:t>
              </w:r>
            </w:ins>
            <w:ins w:id="312" w:author="Ben Latimer" w:date="2018-06-03T16:50:00Z">
              <w:r w:rsidR="001A174A">
                <w:rPr>
                  <w:rFonts w:ascii="Times New Roman" w:hAnsi="Times New Roman"/>
                  <w:sz w:val="20"/>
                  <w:szCs w:val="20"/>
                </w:rPr>
                <w:t xml:space="preserve"> </w:t>
              </w:r>
              <w:r w:rsidR="001A174A">
                <w:rPr>
                  <w:rFonts w:ascii="Times New Roman" w:hAnsi="Times New Roman"/>
                  <w:b/>
                  <w:sz w:val="20"/>
                  <w:szCs w:val="20"/>
                </w:rPr>
                <w:t>± 10.0</w:t>
              </w:r>
            </w:ins>
          </w:p>
        </w:tc>
        <w:tc>
          <w:tcPr>
            <w:tcW w:w="1350" w:type="dxa"/>
            <w:tcBorders>
              <w:top w:val="single" w:sz="12" w:space="0" w:color="auto"/>
              <w:bottom w:val="single" w:sz="12" w:space="0" w:color="auto"/>
            </w:tcBorders>
            <w:tcPrChange w:id="313" w:author="Ben Latimer" w:date="2018-06-03T16:51:00Z">
              <w:tcPr>
                <w:tcW w:w="1350" w:type="dxa"/>
                <w:tcBorders>
                  <w:top w:val="single" w:sz="12" w:space="0" w:color="auto"/>
                  <w:bottom w:val="double" w:sz="4" w:space="0" w:color="auto"/>
                </w:tcBorders>
              </w:tcPr>
            </w:tcPrChange>
          </w:tcPr>
          <w:p w14:paraId="4DB2E400" w14:textId="77777777" w:rsidR="00B95E5C" w:rsidRDefault="00B95E5C" w:rsidP="00516036">
            <w:pPr>
              <w:spacing w:line="240" w:lineRule="auto"/>
              <w:contextualSpacing/>
              <w:jc w:val="center"/>
              <w:rPr>
                <w:ins w:id="314" w:author="Ben Latimer" w:date="2018-06-03T16:53:00Z"/>
                <w:rFonts w:ascii="Times New Roman" w:hAnsi="Times New Roman"/>
                <w:sz w:val="20"/>
                <w:szCs w:val="20"/>
              </w:rPr>
            </w:pPr>
          </w:p>
          <w:p w14:paraId="4E69D4CE" w14:textId="62E1A093" w:rsidR="00E05346" w:rsidRDefault="00E05346" w:rsidP="00516036">
            <w:pPr>
              <w:spacing w:line="240" w:lineRule="auto"/>
              <w:contextualSpacing/>
              <w:jc w:val="center"/>
              <w:rPr>
                <w:ins w:id="315" w:author="Ben Latimer" w:date="2018-06-03T16:48:00Z"/>
                <w:rFonts w:ascii="Times New Roman" w:hAnsi="Times New Roman"/>
                <w:sz w:val="20"/>
                <w:szCs w:val="20"/>
              </w:rPr>
            </w:pPr>
            <w:ins w:id="316" w:author="Ben Latimer" w:date="2018-06-03T16:53:00Z">
              <w:r>
                <w:rPr>
                  <w:rFonts w:ascii="Times New Roman" w:hAnsi="Times New Roman"/>
                  <w:sz w:val="20"/>
                  <w:szCs w:val="20"/>
                </w:rPr>
                <w:t>--</w:t>
              </w:r>
            </w:ins>
          </w:p>
        </w:tc>
        <w:tc>
          <w:tcPr>
            <w:tcW w:w="1350" w:type="dxa"/>
            <w:tcBorders>
              <w:top w:val="single" w:sz="12" w:space="0" w:color="auto"/>
              <w:bottom w:val="single" w:sz="12" w:space="0" w:color="auto"/>
            </w:tcBorders>
            <w:tcPrChange w:id="317" w:author="Ben Latimer" w:date="2018-06-03T16:51:00Z">
              <w:tcPr>
                <w:tcW w:w="1350" w:type="dxa"/>
                <w:tcBorders>
                  <w:top w:val="single" w:sz="12" w:space="0" w:color="auto"/>
                  <w:bottom w:val="double" w:sz="4" w:space="0" w:color="auto"/>
                </w:tcBorders>
              </w:tcPr>
            </w:tcPrChange>
          </w:tcPr>
          <w:p w14:paraId="3E178F09" w14:textId="77777777" w:rsidR="00B95E5C" w:rsidRDefault="00B95E5C" w:rsidP="00516036">
            <w:pPr>
              <w:spacing w:line="240" w:lineRule="auto"/>
              <w:contextualSpacing/>
              <w:jc w:val="center"/>
              <w:rPr>
                <w:ins w:id="318" w:author="Ben Latimer" w:date="2018-06-03T16:53:00Z"/>
                <w:rFonts w:ascii="Times New Roman" w:hAnsi="Times New Roman"/>
                <w:sz w:val="20"/>
                <w:szCs w:val="20"/>
              </w:rPr>
            </w:pPr>
          </w:p>
          <w:p w14:paraId="4D15C5D1" w14:textId="28D724E9" w:rsidR="00E05346" w:rsidRDefault="00E05346" w:rsidP="00516036">
            <w:pPr>
              <w:spacing w:line="240" w:lineRule="auto"/>
              <w:contextualSpacing/>
              <w:jc w:val="center"/>
              <w:rPr>
                <w:ins w:id="319" w:author="Ben Latimer" w:date="2018-06-03T16:48:00Z"/>
                <w:rFonts w:ascii="Times New Roman" w:hAnsi="Times New Roman"/>
                <w:sz w:val="20"/>
                <w:szCs w:val="20"/>
              </w:rPr>
            </w:pPr>
            <w:ins w:id="320" w:author="Ben Latimer" w:date="2018-06-03T16:53:00Z">
              <w:r>
                <w:rPr>
                  <w:rFonts w:ascii="Times New Roman" w:hAnsi="Times New Roman"/>
                  <w:sz w:val="20"/>
                  <w:szCs w:val="20"/>
                </w:rPr>
                <w:t>--</w:t>
              </w:r>
            </w:ins>
          </w:p>
        </w:tc>
        <w:tc>
          <w:tcPr>
            <w:tcW w:w="1350" w:type="dxa"/>
            <w:tcBorders>
              <w:top w:val="single" w:sz="12" w:space="0" w:color="auto"/>
              <w:bottom w:val="single" w:sz="12" w:space="0" w:color="auto"/>
            </w:tcBorders>
            <w:tcPrChange w:id="321" w:author="Ben Latimer" w:date="2018-06-03T16:51:00Z">
              <w:tcPr>
                <w:tcW w:w="1350" w:type="dxa"/>
                <w:tcBorders>
                  <w:top w:val="single" w:sz="12" w:space="0" w:color="auto"/>
                  <w:bottom w:val="double" w:sz="4" w:space="0" w:color="auto"/>
                </w:tcBorders>
              </w:tcPr>
            </w:tcPrChange>
          </w:tcPr>
          <w:p w14:paraId="5461869B" w14:textId="77777777" w:rsidR="00B95E5C" w:rsidRDefault="00B95E5C" w:rsidP="00516036">
            <w:pPr>
              <w:spacing w:line="240" w:lineRule="auto"/>
              <w:contextualSpacing/>
              <w:jc w:val="center"/>
              <w:rPr>
                <w:ins w:id="322" w:author="Ben Latimer" w:date="2018-06-03T16:53:00Z"/>
                <w:rFonts w:ascii="Times New Roman" w:hAnsi="Times New Roman"/>
                <w:sz w:val="20"/>
                <w:szCs w:val="20"/>
              </w:rPr>
            </w:pPr>
          </w:p>
          <w:p w14:paraId="5752BABE" w14:textId="3C75D6E7" w:rsidR="00E05346" w:rsidRDefault="00E05346" w:rsidP="00516036">
            <w:pPr>
              <w:spacing w:line="240" w:lineRule="auto"/>
              <w:contextualSpacing/>
              <w:jc w:val="center"/>
              <w:rPr>
                <w:ins w:id="323" w:author="Ben Latimer" w:date="2018-06-03T16:48:00Z"/>
                <w:rFonts w:ascii="Times New Roman" w:hAnsi="Times New Roman"/>
                <w:sz w:val="20"/>
                <w:szCs w:val="20"/>
              </w:rPr>
            </w:pPr>
            <w:ins w:id="324" w:author="Ben Latimer" w:date="2018-06-03T16:53:00Z">
              <w:r>
                <w:rPr>
                  <w:rFonts w:ascii="Times New Roman" w:hAnsi="Times New Roman"/>
                  <w:sz w:val="20"/>
                  <w:szCs w:val="20"/>
                </w:rPr>
                <w:t>--</w:t>
              </w:r>
            </w:ins>
          </w:p>
        </w:tc>
      </w:tr>
      <w:tr w:rsidR="001A174A" w:rsidRPr="00111DD0" w14:paraId="19DF9428" w14:textId="77777777" w:rsidTr="00CC6DC0">
        <w:trPr>
          <w:trHeight w:val="769"/>
          <w:jc w:val="center"/>
          <w:ins w:id="325" w:author="Ben Latimer" w:date="2018-06-03T16:51:00Z"/>
        </w:trPr>
        <w:tc>
          <w:tcPr>
            <w:tcW w:w="1785" w:type="dxa"/>
            <w:tcBorders>
              <w:top w:val="single" w:sz="12" w:space="0" w:color="auto"/>
              <w:bottom w:val="double" w:sz="4" w:space="0" w:color="auto"/>
              <w:right w:val="double" w:sz="4" w:space="0" w:color="auto"/>
            </w:tcBorders>
            <w:vAlign w:val="center"/>
          </w:tcPr>
          <w:p w14:paraId="59EFC9B4" w14:textId="69086697" w:rsidR="001A174A" w:rsidRDefault="001A174A" w:rsidP="00516036">
            <w:pPr>
              <w:spacing w:line="240" w:lineRule="auto"/>
              <w:contextualSpacing/>
              <w:jc w:val="center"/>
              <w:rPr>
                <w:ins w:id="326" w:author="Ben Latimer" w:date="2018-06-03T16:51:00Z"/>
                <w:rFonts w:ascii="Times New Roman" w:hAnsi="Times New Roman"/>
                <w:b/>
                <w:sz w:val="20"/>
                <w:szCs w:val="20"/>
              </w:rPr>
            </w:pPr>
            <w:proofErr w:type="spellStart"/>
            <w:ins w:id="327" w:author="Ben Latimer" w:date="2018-06-03T16:51:00Z">
              <w:r>
                <w:rPr>
                  <w:rFonts w:ascii="Times New Roman" w:hAnsi="Times New Roman"/>
                  <w:b/>
                  <w:sz w:val="20"/>
                  <w:szCs w:val="20"/>
                </w:rPr>
                <w:t>Pyr</w:t>
              </w:r>
              <w:proofErr w:type="spellEnd"/>
              <w:r>
                <w:rPr>
                  <w:rFonts w:ascii="Times New Roman" w:hAnsi="Times New Roman"/>
                  <w:b/>
                  <w:sz w:val="20"/>
                  <w:szCs w:val="20"/>
                </w:rPr>
                <w:t>-PV</w:t>
              </w:r>
            </w:ins>
          </w:p>
        </w:tc>
        <w:tc>
          <w:tcPr>
            <w:tcW w:w="1506" w:type="dxa"/>
            <w:tcBorders>
              <w:top w:val="single" w:sz="12" w:space="0" w:color="auto"/>
              <w:left w:val="double" w:sz="4" w:space="0" w:color="auto"/>
              <w:bottom w:val="double" w:sz="4" w:space="0" w:color="auto"/>
            </w:tcBorders>
            <w:vAlign w:val="center"/>
          </w:tcPr>
          <w:p w14:paraId="5F19DAA0" w14:textId="1886DF81" w:rsidR="001A174A" w:rsidRDefault="001A174A" w:rsidP="00516036">
            <w:pPr>
              <w:spacing w:line="240" w:lineRule="auto"/>
              <w:contextualSpacing/>
              <w:jc w:val="center"/>
              <w:rPr>
                <w:ins w:id="328" w:author="Ben Latimer" w:date="2018-06-03T16:51:00Z"/>
                <w:rFonts w:ascii="Times New Roman" w:hAnsi="Times New Roman"/>
                <w:sz w:val="20"/>
                <w:szCs w:val="20"/>
              </w:rPr>
            </w:pPr>
            <w:ins w:id="329" w:author="Ben Latimer" w:date="2018-06-03T16:51:00Z">
              <w:r>
                <w:rPr>
                  <w:rFonts w:ascii="Times New Roman" w:hAnsi="Times New Roman"/>
                  <w:sz w:val="20"/>
                  <w:szCs w:val="20"/>
                </w:rPr>
                <w:t xml:space="preserve">215.0 </w:t>
              </w:r>
              <w:r>
                <w:rPr>
                  <w:rFonts w:ascii="Times New Roman" w:hAnsi="Times New Roman"/>
                  <w:b/>
                  <w:sz w:val="20"/>
                  <w:szCs w:val="20"/>
                </w:rPr>
                <w:t>± 36.2</w:t>
              </w:r>
            </w:ins>
          </w:p>
        </w:tc>
        <w:tc>
          <w:tcPr>
            <w:tcW w:w="1260" w:type="dxa"/>
            <w:tcBorders>
              <w:top w:val="single" w:sz="12" w:space="0" w:color="auto"/>
              <w:bottom w:val="double" w:sz="4" w:space="0" w:color="auto"/>
            </w:tcBorders>
            <w:vAlign w:val="center"/>
          </w:tcPr>
          <w:p w14:paraId="7DE51CF7" w14:textId="6BBF6265" w:rsidR="001A174A" w:rsidRDefault="001A174A" w:rsidP="00516036">
            <w:pPr>
              <w:spacing w:line="240" w:lineRule="auto"/>
              <w:contextualSpacing/>
              <w:jc w:val="center"/>
              <w:rPr>
                <w:ins w:id="330" w:author="Ben Latimer" w:date="2018-06-03T16:51:00Z"/>
                <w:rFonts w:ascii="Times New Roman" w:hAnsi="Times New Roman"/>
                <w:sz w:val="20"/>
                <w:szCs w:val="20"/>
              </w:rPr>
            </w:pPr>
            <w:ins w:id="331" w:author="Ben Latimer" w:date="2018-06-03T16:51:00Z">
              <w:r>
                <w:rPr>
                  <w:rFonts w:ascii="Times New Roman" w:hAnsi="Times New Roman"/>
                  <w:sz w:val="20"/>
                  <w:szCs w:val="20"/>
                </w:rPr>
                <w:t xml:space="preserve">215.0 </w:t>
              </w:r>
              <w:r>
                <w:rPr>
                  <w:rFonts w:ascii="Times New Roman" w:hAnsi="Times New Roman"/>
                  <w:b/>
                  <w:sz w:val="20"/>
                  <w:szCs w:val="20"/>
                </w:rPr>
                <w:t>± 36.2</w:t>
              </w:r>
            </w:ins>
          </w:p>
        </w:tc>
        <w:tc>
          <w:tcPr>
            <w:tcW w:w="1350" w:type="dxa"/>
            <w:tcBorders>
              <w:top w:val="single" w:sz="12" w:space="0" w:color="auto"/>
              <w:bottom w:val="double" w:sz="4" w:space="0" w:color="auto"/>
            </w:tcBorders>
            <w:vAlign w:val="center"/>
          </w:tcPr>
          <w:p w14:paraId="59951EB3" w14:textId="282EBEFE" w:rsidR="001A174A" w:rsidRDefault="001A174A" w:rsidP="00516036">
            <w:pPr>
              <w:spacing w:line="240" w:lineRule="auto"/>
              <w:contextualSpacing/>
              <w:jc w:val="center"/>
              <w:rPr>
                <w:ins w:id="332" w:author="Ben Latimer" w:date="2018-06-03T16:51:00Z"/>
                <w:rFonts w:ascii="Times New Roman" w:hAnsi="Times New Roman"/>
                <w:sz w:val="20"/>
                <w:szCs w:val="20"/>
              </w:rPr>
            </w:pPr>
            <w:ins w:id="333" w:author="Ben Latimer" w:date="2018-06-03T16:51:00Z">
              <w:r>
                <w:rPr>
                  <w:rFonts w:ascii="Times New Roman" w:hAnsi="Times New Roman"/>
                  <w:sz w:val="20"/>
                  <w:szCs w:val="20"/>
                </w:rPr>
                <w:t xml:space="preserve">215.0 </w:t>
              </w:r>
              <w:r>
                <w:rPr>
                  <w:rFonts w:ascii="Times New Roman" w:hAnsi="Times New Roman"/>
                  <w:b/>
                  <w:sz w:val="20"/>
                  <w:szCs w:val="20"/>
                </w:rPr>
                <w:t>± 36.2</w:t>
              </w:r>
            </w:ins>
          </w:p>
        </w:tc>
        <w:tc>
          <w:tcPr>
            <w:tcW w:w="1350" w:type="dxa"/>
            <w:tcBorders>
              <w:top w:val="single" w:sz="12" w:space="0" w:color="auto"/>
              <w:bottom w:val="double" w:sz="4" w:space="0" w:color="auto"/>
            </w:tcBorders>
          </w:tcPr>
          <w:p w14:paraId="5A0803A4" w14:textId="77777777" w:rsidR="001A174A" w:rsidRDefault="001A174A" w:rsidP="00B95E5C">
            <w:pPr>
              <w:spacing w:line="240" w:lineRule="auto"/>
              <w:contextualSpacing/>
              <w:jc w:val="center"/>
              <w:rPr>
                <w:ins w:id="334" w:author="Ben Latimer" w:date="2018-06-03T16:51:00Z"/>
                <w:rFonts w:ascii="Times New Roman" w:hAnsi="Times New Roman"/>
                <w:sz w:val="20"/>
                <w:szCs w:val="20"/>
              </w:rPr>
            </w:pPr>
          </w:p>
          <w:p w14:paraId="48C79351" w14:textId="5B8D627C" w:rsidR="001A174A" w:rsidRDefault="001A174A" w:rsidP="00B95E5C">
            <w:pPr>
              <w:spacing w:line="240" w:lineRule="auto"/>
              <w:contextualSpacing/>
              <w:jc w:val="center"/>
              <w:rPr>
                <w:ins w:id="335" w:author="Ben Latimer" w:date="2018-06-03T16:51:00Z"/>
                <w:rFonts w:ascii="Times New Roman" w:hAnsi="Times New Roman"/>
                <w:sz w:val="20"/>
                <w:szCs w:val="20"/>
              </w:rPr>
            </w:pPr>
            <w:ins w:id="336" w:author="Ben Latimer" w:date="2018-06-03T16:51:00Z">
              <w:r>
                <w:rPr>
                  <w:rFonts w:ascii="Times New Roman" w:hAnsi="Times New Roman"/>
                  <w:sz w:val="20"/>
                  <w:szCs w:val="20"/>
                </w:rPr>
                <w:t xml:space="preserve">215.0 </w:t>
              </w:r>
              <w:r>
                <w:rPr>
                  <w:rFonts w:ascii="Times New Roman" w:hAnsi="Times New Roman"/>
                  <w:b/>
                  <w:sz w:val="20"/>
                  <w:szCs w:val="20"/>
                </w:rPr>
                <w:t>± 36.2</w:t>
              </w:r>
            </w:ins>
          </w:p>
        </w:tc>
        <w:tc>
          <w:tcPr>
            <w:tcW w:w="1350" w:type="dxa"/>
            <w:tcBorders>
              <w:top w:val="single" w:sz="12" w:space="0" w:color="auto"/>
              <w:bottom w:val="double" w:sz="4" w:space="0" w:color="auto"/>
            </w:tcBorders>
          </w:tcPr>
          <w:p w14:paraId="292A9E6D" w14:textId="77777777" w:rsidR="001A174A" w:rsidRDefault="001A174A" w:rsidP="00516036">
            <w:pPr>
              <w:spacing w:line="240" w:lineRule="auto"/>
              <w:contextualSpacing/>
              <w:jc w:val="center"/>
              <w:rPr>
                <w:ins w:id="337" w:author="Ben Latimer" w:date="2018-06-03T16:53:00Z"/>
                <w:rFonts w:ascii="Times New Roman" w:hAnsi="Times New Roman"/>
                <w:sz w:val="20"/>
                <w:szCs w:val="20"/>
              </w:rPr>
            </w:pPr>
          </w:p>
          <w:p w14:paraId="2B6B5F8C" w14:textId="630C7E82" w:rsidR="00E05346" w:rsidRDefault="00E05346" w:rsidP="00516036">
            <w:pPr>
              <w:spacing w:line="240" w:lineRule="auto"/>
              <w:contextualSpacing/>
              <w:jc w:val="center"/>
              <w:rPr>
                <w:ins w:id="338" w:author="Ben Latimer" w:date="2018-06-03T16:51:00Z"/>
                <w:rFonts w:ascii="Times New Roman" w:hAnsi="Times New Roman"/>
                <w:sz w:val="20"/>
                <w:szCs w:val="20"/>
              </w:rPr>
            </w:pPr>
            <w:ins w:id="339" w:author="Ben Latimer" w:date="2018-06-03T16:53:00Z">
              <w:r>
                <w:rPr>
                  <w:rFonts w:ascii="Times New Roman" w:hAnsi="Times New Roman"/>
                  <w:sz w:val="20"/>
                  <w:szCs w:val="20"/>
                </w:rPr>
                <w:t>--</w:t>
              </w:r>
            </w:ins>
          </w:p>
        </w:tc>
        <w:tc>
          <w:tcPr>
            <w:tcW w:w="1350" w:type="dxa"/>
            <w:tcBorders>
              <w:top w:val="single" w:sz="12" w:space="0" w:color="auto"/>
              <w:bottom w:val="double" w:sz="4" w:space="0" w:color="auto"/>
            </w:tcBorders>
          </w:tcPr>
          <w:p w14:paraId="436EFF45" w14:textId="77777777" w:rsidR="001A174A" w:rsidRDefault="001A174A" w:rsidP="00516036">
            <w:pPr>
              <w:spacing w:line="240" w:lineRule="auto"/>
              <w:contextualSpacing/>
              <w:jc w:val="center"/>
              <w:rPr>
                <w:ins w:id="340" w:author="Ben Latimer" w:date="2018-06-03T16:53:00Z"/>
                <w:rFonts w:ascii="Times New Roman" w:hAnsi="Times New Roman"/>
                <w:sz w:val="20"/>
                <w:szCs w:val="20"/>
              </w:rPr>
            </w:pPr>
          </w:p>
          <w:p w14:paraId="513D3E86" w14:textId="1443C8D2" w:rsidR="00E05346" w:rsidRDefault="00E05346" w:rsidP="00516036">
            <w:pPr>
              <w:spacing w:line="240" w:lineRule="auto"/>
              <w:contextualSpacing/>
              <w:jc w:val="center"/>
              <w:rPr>
                <w:ins w:id="341" w:author="Ben Latimer" w:date="2018-06-03T16:51:00Z"/>
                <w:rFonts w:ascii="Times New Roman" w:hAnsi="Times New Roman"/>
                <w:sz w:val="20"/>
                <w:szCs w:val="20"/>
              </w:rPr>
            </w:pPr>
            <w:ins w:id="342" w:author="Ben Latimer" w:date="2018-06-03T16:53:00Z">
              <w:r>
                <w:rPr>
                  <w:rFonts w:ascii="Times New Roman" w:hAnsi="Times New Roman"/>
                  <w:sz w:val="20"/>
                  <w:szCs w:val="20"/>
                </w:rPr>
                <w:t>--</w:t>
              </w:r>
            </w:ins>
          </w:p>
        </w:tc>
        <w:tc>
          <w:tcPr>
            <w:tcW w:w="1350" w:type="dxa"/>
            <w:tcBorders>
              <w:top w:val="single" w:sz="12" w:space="0" w:color="auto"/>
              <w:bottom w:val="double" w:sz="4" w:space="0" w:color="auto"/>
            </w:tcBorders>
          </w:tcPr>
          <w:p w14:paraId="0456D4A3" w14:textId="77777777" w:rsidR="001A174A" w:rsidRDefault="001A174A" w:rsidP="00516036">
            <w:pPr>
              <w:spacing w:line="240" w:lineRule="auto"/>
              <w:contextualSpacing/>
              <w:jc w:val="center"/>
              <w:rPr>
                <w:ins w:id="343" w:author="Ben Latimer" w:date="2018-06-03T16:53:00Z"/>
                <w:rFonts w:ascii="Times New Roman" w:hAnsi="Times New Roman"/>
                <w:sz w:val="20"/>
                <w:szCs w:val="20"/>
              </w:rPr>
            </w:pPr>
          </w:p>
          <w:p w14:paraId="35946B27" w14:textId="1228230C" w:rsidR="00E05346" w:rsidRDefault="00E05346" w:rsidP="00516036">
            <w:pPr>
              <w:spacing w:line="240" w:lineRule="auto"/>
              <w:contextualSpacing/>
              <w:jc w:val="center"/>
              <w:rPr>
                <w:ins w:id="344" w:author="Ben Latimer" w:date="2018-06-03T16:51:00Z"/>
                <w:rFonts w:ascii="Times New Roman" w:hAnsi="Times New Roman"/>
                <w:sz w:val="20"/>
                <w:szCs w:val="20"/>
              </w:rPr>
            </w:pPr>
            <w:ins w:id="345" w:author="Ben Latimer" w:date="2018-06-03T16:53:00Z">
              <w:r>
                <w:rPr>
                  <w:rFonts w:ascii="Times New Roman" w:hAnsi="Times New Roman"/>
                  <w:sz w:val="20"/>
                  <w:szCs w:val="20"/>
                </w:rPr>
                <w:t>--</w:t>
              </w:r>
            </w:ins>
          </w:p>
        </w:tc>
      </w:tr>
    </w:tbl>
    <w:p w14:paraId="6C3B5EB9" w14:textId="4EE2721E" w:rsidR="006A7AFC" w:rsidRDefault="006A7AFC" w:rsidP="006D07A4">
      <w:pPr>
        <w:spacing w:after="0" w:line="240" w:lineRule="auto"/>
        <w:rPr>
          <w:rFonts w:ascii="Times New Roman" w:hAnsi="Times New Roman"/>
          <w:sz w:val="24"/>
          <w:szCs w:val="24"/>
        </w:rPr>
      </w:pPr>
    </w:p>
    <w:sectPr w:rsidR="006A7AFC" w:rsidSect="00174BF5">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89B9" w14:textId="77777777" w:rsidR="005B68A9" w:rsidRDefault="005B68A9" w:rsidP="001E44C6">
      <w:pPr>
        <w:spacing w:after="0" w:line="240" w:lineRule="auto"/>
      </w:pPr>
      <w:r>
        <w:separator/>
      </w:r>
    </w:p>
  </w:endnote>
  <w:endnote w:type="continuationSeparator" w:id="0">
    <w:p w14:paraId="2C924883" w14:textId="77777777" w:rsidR="005B68A9" w:rsidRDefault="005B68A9" w:rsidP="001E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JDJME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24679" w14:textId="77777777" w:rsidR="005B68A9" w:rsidRDefault="005B68A9" w:rsidP="001E44C6">
      <w:pPr>
        <w:spacing w:after="0" w:line="240" w:lineRule="auto"/>
      </w:pPr>
      <w:r>
        <w:separator/>
      </w:r>
    </w:p>
  </w:footnote>
  <w:footnote w:type="continuationSeparator" w:id="0">
    <w:p w14:paraId="0F1A34D0" w14:textId="77777777" w:rsidR="005B68A9" w:rsidRDefault="005B68A9" w:rsidP="001E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943F07"/>
    <w:multiLevelType w:val="hybridMultilevel"/>
    <w:tmpl w:val="588C6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20053"/>
    <w:multiLevelType w:val="hybridMultilevel"/>
    <w:tmpl w:val="C34E2F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F0935"/>
    <w:multiLevelType w:val="hybridMultilevel"/>
    <w:tmpl w:val="E27E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A7B83"/>
    <w:multiLevelType w:val="hybridMultilevel"/>
    <w:tmpl w:val="4AA644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0630EA"/>
    <w:multiLevelType w:val="hybridMultilevel"/>
    <w:tmpl w:val="65BE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06910"/>
    <w:multiLevelType w:val="hybridMultilevel"/>
    <w:tmpl w:val="50D8E2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06171"/>
    <w:multiLevelType w:val="hybridMultilevel"/>
    <w:tmpl w:val="D9B47056"/>
    <w:lvl w:ilvl="0" w:tplc="EFA2B878">
      <w:start w:val="1"/>
      <w:numFmt w:val="decimal"/>
      <w:lvlText w:val="%1)"/>
      <w:lvlJc w:val="left"/>
      <w:pPr>
        <w:ind w:left="720" w:hanging="360"/>
      </w:pPr>
      <w:rPr>
        <w:rFonts w:ascii="Times New Roman" w:eastAsia="SimSun" w:hAnsi="Times New Roman" w:cs="Times New Roman"/>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90AD9"/>
    <w:multiLevelType w:val="hybridMultilevel"/>
    <w:tmpl w:val="662AEA46"/>
    <w:lvl w:ilvl="0" w:tplc="2E0E55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D610D"/>
    <w:multiLevelType w:val="hybridMultilevel"/>
    <w:tmpl w:val="7E4EFD8A"/>
    <w:lvl w:ilvl="0" w:tplc="83E8E0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6A7067"/>
    <w:multiLevelType w:val="hybridMultilevel"/>
    <w:tmpl w:val="F75E73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03AB7"/>
    <w:multiLevelType w:val="hybridMultilevel"/>
    <w:tmpl w:val="AB4C0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algun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865EF"/>
    <w:multiLevelType w:val="multilevel"/>
    <w:tmpl w:val="8F9236B6"/>
    <w:lvl w:ilvl="0">
      <w:numFmt w:val="decimal"/>
      <w:lvlText w:val="(%1"/>
      <w:lvlJc w:val="left"/>
      <w:pPr>
        <w:ind w:left="810" w:hanging="810"/>
      </w:pPr>
      <w:rPr>
        <w:rFonts w:hint="default"/>
      </w:rPr>
    </w:lvl>
    <w:lvl w:ilvl="1">
      <w:start w:val="1"/>
      <w:numFmt w:val="decimalZero"/>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7B5CBD"/>
    <w:multiLevelType w:val="hybridMultilevel"/>
    <w:tmpl w:val="18F6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D28A3"/>
    <w:multiLevelType w:val="hybridMultilevel"/>
    <w:tmpl w:val="5ADC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3312C"/>
    <w:multiLevelType w:val="hybridMultilevel"/>
    <w:tmpl w:val="E710F974"/>
    <w:lvl w:ilvl="0" w:tplc="1B061534">
      <w:start w:val="5"/>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04EB4"/>
    <w:multiLevelType w:val="hybridMultilevel"/>
    <w:tmpl w:val="20CA616C"/>
    <w:lvl w:ilvl="0" w:tplc="04090003">
      <w:start w:val="1"/>
      <w:numFmt w:val="bullet"/>
      <w:lvlText w:val="o"/>
      <w:lvlJc w:val="left"/>
      <w:pPr>
        <w:ind w:left="1080" w:hanging="360"/>
      </w:pPr>
      <w:rPr>
        <w:rFonts w:ascii="Courier New" w:hAnsi="Courier New" w:cs="Malgun Gothic" w:hint="default"/>
      </w:rPr>
    </w:lvl>
    <w:lvl w:ilvl="1" w:tplc="04090003" w:tentative="1">
      <w:start w:val="1"/>
      <w:numFmt w:val="bullet"/>
      <w:lvlText w:val="o"/>
      <w:lvlJc w:val="left"/>
      <w:pPr>
        <w:ind w:left="1800" w:hanging="360"/>
      </w:pPr>
      <w:rPr>
        <w:rFonts w:ascii="Courier New" w:hAnsi="Courier New" w:cs="Malgun Gothic"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Malgun Gothic"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Malgun Gothic"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302EE4"/>
    <w:multiLevelType w:val="hybridMultilevel"/>
    <w:tmpl w:val="161CA486"/>
    <w:lvl w:ilvl="0" w:tplc="293EB8A2">
      <w:start w:val="1"/>
      <w:numFmt w:val="bullet"/>
      <w:lvlText w:val="•"/>
      <w:lvlJc w:val="left"/>
      <w:pPr>
        <w:tabs>
          <w:tab w:val="num" w:pos="720"/>
        </w:tabs>
        <w:ind w:left="720" w:hanging="360"/>
      </w:pPr>
      <w:rPr>
        <w:rFonts w:ascii="Arial" w:hAnsi="Arial" w:hint="default"/>
      </w:rPr>
    </w:lvl>
    <w:lvl w:ilvl="1" w:tplc="B776C55A" w:tentative="1">
      <w:start w:val="1"/>
      <w:numFmt w:val="bullet"/>
      <w:lvlText w:val="•"/>
      <w:lvlJc w:val="left"/>
      <w:pPr>
        <w:tabs>
          <w:tab w:val="num" w:pos="1440"/>
        </w:tabs>
        <w:ind w:left="1440" w:hanging="360"/>
      </w:pPr>
      <w:rPr>
        <w:rFonts w:ascii="Arial" w:hAnsi="Arial" w:hint="default"/>
      </w:rPr>
    </w:lvl>
    <w:lvl w:ilvl="2" w:tplc="91109646" w:tentative="1">
      <w:start w:val="1"/>
      <w:numFmt w:val="bullet"/>
      <w:lvlText w:val="•"/>
      <w:lvlJc w:val="left"/>
      <w:pPr>
        <w:tabs>
          <w:tab w:val="num" w:pos="2160"/>
        </w:tabs>
        <w:ind w:left="2160" w:hanging="360"/>
      </w:pPr>
      <w:rPr>
        <w:rFonts w:ascii="Arial" w:hAnsi="Arial" w:hint="default"/>
      </w:rPr>
    </w:lvl>
    <w:lvl w:ilvl="3" w:tplc="93A46850" w:tentative="1">
      <w:start w:val="1"/>
      <w:numFmt w:val="bullet"/>
      <w:lvlText w:val="•"/>
      <w:lvlJc w:val="left"/>
      <w:pPr>
        <w:tabs>
          <w:tab w:val="num" w:pos="2880"/>
        </w:tabs>
        <w:ind w:left="2880" w:hanging="360"/>
      </w:pPr>
      <w:rPr>
        <w:rFonts w:ascii="Arial" w:hAnsi="Arial" w:hint="default"/>
      </w:rPr>
    </w:lvl>
    <w:lvl w:ilvl="4" w:tplc="264A5112" w:tentative="1">
      <w:start w:val="1"/>
      <w:numFmt w:val="bullet"/>
      <w:lvlText w:val="•"/>
      <w:lvlJc w:val="left"/>
      <w:pPr>
        <w:tabs>
          <w:tab w:val="num" w:pos="3600"/>
        </w:tabs>
        <w:ind w:left="3600" w:hanging="360"/>
      </w:pPr>
      <w:rPr>
        <w:rFonts w:ascii="Arial" w:hAnsi="Arial" w:hint="default"/>
      </w:rPr>
    </w:lvl>
    <w:lvl w:ilvl="5" w:tplc="9AD66912" w:tentative="1">
      <w:start w:val="1"/>
      <w:numFmt w:val="bullet"/>
      <w:lvlText w:val="•"/>
      <w:lvlJc w:val="left"/>
      <w:pPr>
        <w:tabs>
          <w:tab w:val="num" w:pos="4320"/>
        </w:tabs>
        <w:ind w:left="4320" w:hanging="360"/>
      </w:pPr>
      <w:rPr>
        <w:rFonts w:ascii="Arial" w:hAnsi="Arial" w:hint="default"/>
      </w:rPr>
    </w:lvl>
    <w:lvl w:ilvl="6" w:tplc="669E58A6" w:tentative="1">
      <w:start w:val="1"/>
      <w:numFmt w:val="bullet"/>
      <w:lvlText w:val="•"/>
      <w:lvlJc w:val="left"/>
      <w:pPr>
        <w:tabs>
          <w:tab w:val="num" w:pos="5040"/>
        </w:tabs>
        <w:ind w:left="5040" w:hanging="360"/>
      </w:pPr>
      <w:rPr>
        <w:rFonts w:ascii="Arial" w:hAnsi="Arial" w:hint="default"/>
      </w:rPr>
    </w:lvl>
    <w:lvl w:ilvl="7" w:tplc="2F88DE66" w:tentative="1">
      <w:start w:val="1"/>
      <w:numFmt w:val="bullet"/>
      <w:lvlText w:val="•"/>
      <w:lvlJc w:val="left"/>
      <w:pPr>
        <w:tabs>
          <w:tab w:val="num" w:pos="5760"/>
        </w:tabs>
        <w:ind w:left="5760" w:hanging="360"/>
      </w:pPr>
      <w:rPr>
        <w:rFonts w:ascii="Arial" w:hAnsi="Arial" w:hint="default"/>
      </w:rPr>
    </w:lvl>
    <w:lvl w:ilvl="8" w:tplc="9656DA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310A6C"/>
    <w:multiLevelType w:val="hybridMultilevel"/>
    <w:tmpl w:val="F46EBBD2"/>
    <w:lvl w:ilvl="0" w:tplc="1DD844A2">
      <w:start w:val="1"/>
      <w:numFmt w:val="bullet"/>
      <w:lvlText w:val=""/>
      <w:lvlJc w:val="left"/>
      <w:pPr>
        <w:tabs>
          <w:tab w:val="num" w:pos="720"/>
        </w:tabs>
        <w:ind w:left="720" w:hanging="360"/>
      </w:pPr>
      <w:rPr>
        <w:rFonts w:ascii="Wingdings 3" w:hAnsi="Wingdings 3" w:hint="default"/>
      </w:rPr>
    </w:lvl>
    <w:lvl w:ilvl="1" w:tplc="777653C2" w:tentative="1">
      <w:start w:val="1"/>
      <w:numFmt w:val="bullet"/>
      <w:lvlText w:val=""/>
      <w:lvlJc w:val="left"/>
      <w:pPr>
        <w:tabs>
          <w:tab w:val="num" w:pos="1440"/>
        </w:tabs>
        <w:ind w:left="1440" w:hanging="360"/>
      </w:pPr>
      <w:rPr>
        <w:rFonts w:ascii="Wingdings 3" w:hAnsi="Wingdings 3" w:hint="default"/>
      </w:rPr>
    </w:lvl>
    <w:lvl w:ilvl="2" w:tplc="C332FD18" w:tentative="1">
      <w:start w:val="1"/>
      <w:numFmt w:val="bullet"/>
      <w:lvlText w:val=""/>
      <w:lvlJc w:val="left"/>
      <w:pPr>
        <w:tabs>
          <w:tab w:val="num" w:pos="2160"/>
        </w:tabs>
        <w:ind w:left="2160" w:hanging="360"/>
      </w:pPr>
      <w:rPr>
        <w:rFonts w:ascii="Wingdings 3" w:hAnsi="Wingdings 3" w:hint="default"/>
      </w:rPr>
    </w:lvl>
    <w:lvl w:ilvl="3" w:tplc="15BE931C" w:tentative="1">
      <w:start w:val="1"/>
      <w:numFmt w:val="bullet"/>
      <w:lvlText w:val=""/>
      <w:lvlJc w:val="left"/>
      <w:pPr>
        <w:tabs>
          <w:tab w:val="num" w:pos="2880"/>
        </w:tabs>
        <w:ind w:left="2880" w:hanging="360"/>
      </w:pPr>
      <w:rPr>
        <w:rFonts w:ascii="Wingdings 3" w:hAnsi="Wingdings 3" w:hint="default"/>
      </w:rPr>
    </w:lvl>
    <w:lvl w:ilvl="4" w:tplc="3DC8B348" w:tentative="1">
      <w:start w:val="1"/>
      <w:numFmt w:val="bullet"/>
      <w:lvlText w:val=""/>
      <w:lvlJc w:val="left"/>
      <w:pPr>
        <w:tabs>
          <w:tab w:val="num" w:pos="3600"/>
        </w:tabs>
        <w:ind w:left="3600" w:hanging="360"/>
      </w:pPr>
      <w:rPr>
        <w:rFonts w:ascii="Wingdings 3" w:hAnsi="Wingdings 3" w:hint="default"/>
      </w:rPr>
    </w:lvl>
    <w:lvl w:ilvl="5" w:tplc="3EE42650" w:tentative="1">
      <w:start w:val="1"/>
      <w:numFmt w:val="bullet"/>
      <w:lvlText w:val=""/>
      <w:lvlJc w:val="left"/>
      <w:pPr>
        <w:tabs>
          <w:tab w:val="num" w:pos="4320"/>
        </w:tabs>
        <w:ind w:left="4320" w:hanging="360"/>
      </w:pPr>
      <w:rPr>
        <w:rFonts w:ascii="Wingdings 3" w:hAnsi="Wingdings 3" w:hint="default"/>
      </w:rPr>
    </w:lvl>
    <w:lvl w:ilvl="6" w:tplc="2778A97E" w:tentative="1">
      <w:start w:val="1"/>
      <w:numFmt w:val="bullet"/>
      <w:lvlText w:val=""/>
      <w:lvlJc w:val="left"/>
      <w:pPr>
        <w:tabs>
          <w:tab w:val="num" w:pos="5040"/>
        </w:tabs>
        <w:ind w:left="5040" w:hanging="360"/>
      </w:pPr>
      <w:rPr>
        <w:rFonts w:ascii="Wingdings 3" w:hAnsi="Wingdings 3" w:hint="default"/>
      </w:rPr>
    </w:lvl>
    <w:lvl w:ilvl="7" w:tplc="D954EE42" w:tentative="1">
      <w:start w:val="1"/>
      <w:numFmt w:val="bullet"/>
      <w:lvlText w:val=""/>
      <w:lvlJc w:val="left"/>
      <w:pPr>
        <w:tabs>
          <w:tab w:val="num" w:pos="5760"/>
        </w:tabs>
        <w:ind w:left="5760" w:hanging="360"/>
      </w:pPr>
      <w:rPr>
        <w:rFonts w:ascii="Wingdings 3" w:hAnsi="Wingdings 3" w:hint="default"/>
      </w:rPr>
    </w:lvl>
    <w:lvl w:ilvl="8" w:tplc="E352682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27A05B5"/>
    <w:multiLevelType w:val="hybridMultilevel"/>
    <w:tmpl w:val="5C3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711FC"/>
    <w:multiLevelType w:val="hybridMultilevel"/>
    <w:tmpl w:val="691E3242"/>
    <w:lvl w:ilvl="0" w:tplc="86109786">
      <w:start w:val="9"/>
      <w:numFmt w:val="bullet"/>
      <w:lvlText w:val=""/>
      <w:lvlJc w:val="left"/>
      <w:pPr>
        <w:ind w:left="720" w:hanging="360"/>
      </w:pPr>
      <w:rPr>
        <w:rFonts w:ascii="Symbol" w:eastAsia="Times New Roman" w:hAnsi="Symbol"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F178B"/>
    <w:multiLevelType w:val="hybridMultilevel"/>
    <w:tmpl w:val="BB5C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F28C9"/>
    <w:multiLevelType w:val="hybridMultilevel"/>
    <w:tmpl w:val="E512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578CD"/>
    <w:multiLevelType w:val="hybridMultilevel"/>
    <w:tmpl w:val="30F21ED2"/>
    <w:lvl w:ilvl="0" w:tplc="04090003">
      <w:start w:val="1"/>
      <w:numFmt w:val="bullet"/>
      <w:lvlText w:val="o"/>
      <w:lvlJc w:val="left"/>
      <w:pPr>
        <w:ind w:left="1440" w:hanging="360"/>
      </w:pPr>
      <w:rPr>
        <w:rFonts w:ascii="Courier New" w:hAnsi="Courier New" w:cs="Malgun Gothic" w:hint="default"/>
      </w:rPr>
    </w:lvl>
    <w:lvl w:ilvl="1" w:tplc="04090003" w:tentative="1">
      <w:start w:val="1"/>
      <w:numFmt w:val="bullet"/>
      <w:lvlText w:val="o"/>
      <w:lvlJc w:val="left"/>
      <w:pPr>
        <w:ind w:left="2160" w:hanging="360"/>
      </w:pPr>
      <w:rPr>
        <w:rFonts w:ascii="Courier New" w:hAnsi="Courier New" w:cs="Malgun Gothic"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Malgun Gothic"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Malgun Gothic"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862E8B"/>
    <w:multiLevelType w:val="hybridMultilevel"/>
    <w:tmpl w:val="FCC6F8CE"/>
    <w:lvl w:ilvl="0" w:tplc="07FE09E6">
      <w:start w:val="4"/>
      <w:numFmt w:val="bullet"/>
      <w:lvlText w:val=""/>
      <w:lvlJc w:val="left"/>
      <w:pPr>
        <w:ind w:left="720" w:hanging="360"/>
      </w:pPr>
      <w:rPr>
        <w:rFonts w:ascii="Symbol" w:eastAsia="Times New Roman" w:hAnsi="Symbol" w:cs="Malgun Gothic" w:hint="default"/>
        <w:sz w:val="20"/>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C779F1"/>
    <w:multiLevelType w:val="hybridMultilevel"/>
    <w:tmpl w:val="C1CC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71741"/>
    <w:multiLevelType w:val="hybridMultilevel"/>
    <w:tmpl w:val="BB0AE8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014CE"/>
    <w:multiLevelType w:val="hybridMultilevel"/>
    <w:tmpl w:val="D044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574FE"/>
    <w:multiLevelType w:val="hybridMultilevel"/>
    <w:tmpl w:val="E8C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61372"/>
    <w:multiLevelType w:val="hybridMultilevel"/>
    <w:tmpl w:val="49083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921EF"/>
    <w:multiLevelType w:val="hybridMultilevel"/>
    <w:tmpl w:val="088C32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12429"/>
    <w:multiLevelType w:val="hybridMultilevel"/>
    <w:tmpl w:val="3B8A8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35EC5"/>
    <w:multiLevelType w:val="multilevel"/>
    <w:tmpl w:val="C8B0938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Arial" w:hint="default"/>
      </w:rPr>
    </w:lvl>
    <w:lvl w:ilvl="2">
      <w:start w:val="1"/>
      <w:numFmt w:val="bullet"/>
      <w:lvlText w:val=""/>
      <w:lvlJc w:val="left"/>
      <w:pPr>
        <w:ind w:left="2520" w:hanging="360"/>
      </w:pPr>
      <w:rPr>
        <w:rFonts w:ascii="Wingdings" w:hAnsi="Wingdings" w:cs="Malgun Gothic" w:hint="default"/>
      </w:rPr>
    </w:lvl>
    <w:lvl w:ilvl="3">
      <w:start w:val="1"/>
      <w:numFmt w:val="bullet"/>
      <w:lvlText w:val=""/>
      <w:lvlJc w:val="left"/>
      <w:pPr>
        <w:ind w:left="3240" w:hanging="360"/>
      </w:pPr>
      <w:rPr>
        <w:rFonts w:ascii="Symbol" w:hAnsi="Symbol" w:cs="Courier New" w:hint="default"/>
      </w:rPr>
    </w:lvl>
    <w:lvl w:ilvl="4">
      <w:start w:val="1"/>
      <w:numFmt w:val="bullet"/>
      <w:lvlText w:val="o"/>
      <w:lvlJc w:val="left"/>
      <w:pPr>
        <w:ind w:left="3960" w:hanging="360"/>
      </w:pPr>
      <w:rPr>
        <w:rFonts w:ascii="Courier New" w:hAnsi="Courier New" w:cs="Arial" w:hint="default"/>
      </w:rPr>
    </w:lvl>
    <w:lvl w:ilvl="5">
      <w:start w:val="1"/>
      <w:numFmt w:val="bullet"/>
      <w:lvlText w:val=""/>
      <w:lvlJc w:val="left"/>
      <w:pPr>
        <w:ind w:left="4680" w:hanging="360"/>
      </w:pPr>
      <w:rPr>
        <w:rFonts w:ascii="Wingdings" w:hAnsi="Wingdings" w:cs="Malgun Gothic" w:hint="default"/>
      </w:rPr>
    </w:lvl>
    <w:lvl w:ilvl="6">
      <w:start w:val="1"/>
      <w:numFmt w:val="bullet"/>
      <w:lvlText w:val=""/>
      <w:lvlJc w:val="left"/>
      <w:pPr>
        <w:ind w:left="5400" w:hanging="360"/>
      </w:pPr>
      <w:rPr>
        <w:rFonts w:ascii="Symbol" w:hAnsi="Symbol" w:cs="Courier New" w:hint="default"/>
      </w:rPr>
    </w:lvl>
    <w:lvl w:ilvl="7">
      <w:start w:val="1"/>
      <w:numFmt w:val="bullet"/>
      <w:lvlText w:val="o"/>
      <w:lvlJc w:val="left"/>
      <w:pPr>
        <w:ind w:left="6120" w:hanging="360"/>
      </w:pPr>
      <w:rPr>
        <w:rFonts w:ascii="Courier New" w:hAnsi="Courier New" w:cs="Arial" w:hint="default"/>
      </w:rPr>
    </w:lvl>
    <w:lvl w:ilvl="8">
      <w:start w:val="1"/>
      <w:numFmt w:val="bullet"/>
      <w:lvlText w:val=""/>
      <w:lvlJc w:val="left"/>
      <w:pPr>
        <w:ind w:left="6840" w:hanging="360"/>
      </w:pPr>
      <w:rPr>
        <w:rFonts w:ascii="Wingdings" w:hAnsi="Wingdings" w:cs="Malgun Gothic" w:hint="default"/>
      </w:rPr>
    </w:lvl>
  </w:abstractNum>
  <w:abstractNum w:abstractNumId="33" w15:restartNumberingAfterBreak="0">
    <w:nsid w:val="60D8010A"/>
    <w:multiLevelType w:val="hybridMultilevel"/>
    <w:tmpl w:val="019E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2F70DB"/>
    <w:multiLevelType w:val="hybridMultilevel"/>
    <w:tmpl w:val="A88A2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B42EA"/>
    <w:multiLevelType w:val="hybridMultilevel"/>
    <w:tmpl w:val="D10C6CBA"/>
    <w:lvl w:ilvl="0" w:tplc="A1DAA730">
      <w:start w:val="1"/>
      <w:numFmt w:val="decimal"/>
      <w:lvlText w:val="%1)"/>
      <w:lvlJc w:val="left"/>
      <w:pPr>
        <w:ind w:left="720" w:hanging="360"/>
      </w:pPr>
      <w:rPr>
        <w:rFonts w:ascii="Times New Roman" w:eastAsia="SimSun" w:hAnsi="Times New Roman" w:cs="Times New Roman"/>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A4F95"/>
    <w:multiLevelType w:val="hybridMultilevel"/>
    <w:tmpl w:val="8C5E541A"/>
    <w:lvl w:ilvl="0" w:tplc="C25E182A">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7A25"/>
    <w:multiLevelType w:val="hybridMultilevel"/>
    <w:tmpl w:val="5FAC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EC07C3"/>
    <w:multiLevelType w:val="hybridMultilevel"/>
    <w:tmpl w:val="E8628CA4"/>
    <w:lvl w:ilvl="0" w:tplc="058C47E2">
      <w:start w:val="1"/>
      <w:numFmt w:val="bullet"/>
      <w:lvlText w:val="•"/>
      <w:lvlJc w:val="left"/>
      <w:pPr>
        <w:tabs>
          <w:tab w:val="num" w:pos="720"/>
        </w:tabs>
        <w:ind w:left="720" w:hanging="360"/>
      </w:pPr>
      <w:rPr>
        <w:rFonts w:ascii="Arial" w:hAnsi="Arial" w:hint="default"/>
      </w:rPr>
    </w:lvl>
    <w:lvl w:ilvl="1" w:tplc="0D560F1A" w:tentative="1">
      <w:start w:val="1"/>
      <w:numFmt w:val="bullet"/>
      <w:lvlText w:val="•"/>
      <w:lvlJc w:val="left"/>
      <w:pPr>
        <w:tabs>
          <w:tab w:val="num" w:pos="1440"/>
        </w:tabs>
        <w:ind w:left="1440" w:hanging="360"/>
      </w:pPr>
      <w:rPr>
        <w:rFonts w:ascii="Arial" w:hAnsi="Arial" w:hint="default"/>
      </w:rPr>
    </w:lvl>
    <w:lvl w:ilvl="2" w:tplc="A822B42C" w:tentative="1">
      <w:start w:val="1"/>
      <w:numFmt w:val="bullet"/>
      <w:lvlText w:val="•"/>
      <w:lvlJc w:val="left"/>
      <w:pPr>
        <w:tabs>
          <w:tab w:val="num" w:pos="2160"/>
        </w:tabs>
        <w:ind w:left="2160" w:hanging="360"/>
      </w:pPr>
      <w:rPr>
        <w:rFonts w:ascii="Arial" w:hAnsi="Arial" w:hint="default"/>
      </w:rPr>
    </w:lvl>
    <w:lvl w:ilvl="3" w:tplc="6B3A28F2" w:tentative="1">
      <w:start w:val="1"/>
      <w:numFmt w:val="bullet"/>
      <w:lvlText w:val="•"/>
      <w:lvlJc w:val="left"/>
      <w:pPr>
        <w:tabs>
          <w:tab w:val="num" w:pos="2880"/>
        </w:tabs>
        <w:ind w:left="2880" w:hanging="360"/>
      </w:pPr>
      <w:rPr>
        <w:rFonts w:ascii="Arial" w:hAnsi="Arial" w:hint="default"/>
      </w:rPr>
    </w:lvl>
    <w:lvl w:ilvl="4" w:tplc="55563252" w:tentative="1">
      <w:start w:val="1"/>
      <w:numFmt w:val="bullet"/>
      <w:lvlText w:val="•"/>
      <w:lvlJc w:val="left"/>
      <w:pPr>
        <w:tabs>
          <w:tab w:val="num" w:pos="3600"/>
        </w:tabs>
        <w:ind w:left="3600" w:hanging="360"/>
      </w:pPr>
      <w:rPr>
        <w:rFonts w:ascii="Arial" w:hAnsi="Arial" w:hint="default"/>
      </w:rPr>
    </w:lvl>
    <w:lvl w:ilvl="5" w:tplc="F5B84892" w:tentative="1">
      <w:start w:val="1"/>
      <w:numFmt w:val="bullet"/>
      <w:lvlText w:val="•"/>
      <w:lvlJc w:val="left"/>
      <w:pPr>
        <w:tabs>
          <w:tab w:val="num" w:pos="4320"/>
        </w:tabs>
        <w:ind w:left="4320" w:hanging="360"/>
      </w:pPr>
      <w:rPr>
        <w:rFonts w:ascii="Arial" w:hAnsi="Arial" w:hint="default"/>
      </w:rPr>
    </w:lvl>
    <w:lvl w:ilvl="6" w:tplc="5C328242" w:tentative="1">
      <w:start w:val="1"/>
      <w:numFmt w:val="bullet"/>
      <w:lvlText w:val="•"/>
      <w:lvlJc w:val="left"/>
      <w:pPr>
        <w:tabs>
          <w:tab w:val="num" w:pos="5040"/>
        </w:tabs>
        <w:ind w:left="5040" w:hanging="360"/>
      </w:pPr>
      <w:rPr>
        <w:rFonts w:ascii="Arial" w:hAnsi="Arial" w:hint="default"/>
      </w:rPr>
    </w:lvl>
    <w:lvl w:ilvl="7" w:tplc="AEBE21A8" w:tentative="1">
      <w:start w:val="1"/>
      <w:numFmt w:val="bullet"/>
      <w:lvlText w:val="•"/>
      <w:lvlJc w:val="left"/>
      <w:pPr>
        <w:tabs>
          <w:tab w:val="num" w:pos="5760"/>
        </w:tabs>
        <w:ind w:left="5760" w:hanging="360"/>
      </w:pPr>
      <w:rPr>
        <w:rFonts w:ascii="Arial" w:hAnsi="Arial" w:hint="default"/>
      </w:rPr>
    </w:lvl>
    <w:lvl w:ilvl="8" w:tplc="8C48147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827E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4C15551"/>
    <w:multiLevelType w:val="hybridMultilevel"/>
    <w:tmpl w:val="79B6D35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1D6164"/>
    <w:multiLevelType w:val="hybridMultilevel"/>
    <w:tmpl w:val="47FCF1BE"/>
    <w:lvl w:ilvl="0" w:tplc="5FFCAD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33F8D"/>
    <w:multiLevelType w:val="hybridMultilevel"/>
    <w:tmpl w:val="AC3A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CA2E6F"/>
    <w:multiLevelType w:val="hybridMultilevel"/>
    <w:tmpl w:val="DD5C8E2E"/>
    <w:lvl w:ilvl="0" w:tplc="04090001">
      <w:start w:val="1"/>
      <w:numFmt w:val="bullet"/>
      <w:lvlText w:val=""/>
      <w:lvlJc w:val="left"/>
      <w:pPr>
        <w:ind w:left="1481" w:hanging="360"/>
      </w:pPr>
      <w:rPr>
        <w:rFonts w:ascii="Symbol" w:hAnsi="Symbol" w:hint="default"/>
      </w:rPr>
    </w:lvl>
    <w:lvl w:ilvl="1" w:tplc="04090003">
      <w:start w:val="1"/>
      <w:numFmt w:val="bullet"/>
      <w:lvlText w:val="o"/>
      <w:lvlJc w:val="left"/>
      <w:pPr>
        <w:ind w:left="2201" w:hanging="360"/>
      </w:pPr>
      <w:rPr>
        <w:rFonts w:ascii="Courier New" w:hAnsi="Courier New" w:cs="Arial"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Arial"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Arial" w:hint="default"/>
      </w:rPr>
    </w:lvl>
    <w:lvl w:ilvl="8" w:tplc="04090005" w:tentative="1">
      <w:start w:val="1"/>
      <w:numFmt w:val="bullet"/>
      <w:lvlText w:val=""/>
      <w:lvlJc w:val="left"/>
      <w:pPr>
        <w:ind w:left="7241" w:hanging="360"/>
      </w:pPr>
      <w:rPr>
        <w:rFonts w:ascii="Wingdings" w:hAnsi="Wingdings" w:hint="default"/>
      </w:rPr>
    </w:lvl>
  </w:abstractNum>
  <w:abstractNum w:abstractNumId="44" w15:restartNumberingAfterBreak="0">
    <w:nsid w:val="7FF80FF2"/>
    <w:multiLevelType w:val="hybridMultilevel"/>
    <w:tmpl w:val="F226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lgun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lgun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lgun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8"/>
  </w:num>
  <w:num w:numId="3">
    <w:abstractNumId w:val="17"/>
  </w:num>
  <w:num w:numId="4">
    <w:abstractNumId w:val="15"/>
  </w:num>
  <w:num w:numId="5">
    <w:abstractNumId w:val="24"/>
  </w:num>
  <w:num w:numId="6">
    <w:abstractNumId w:val="39"/>
  </w:num>
  <w:num w:numId="7">
    <w:abstractNumId w:val="22"/>
  </w:num>
  <w:num w:numId="8">
    <w:abstractNumId w:val="25"/>
  </w:num>
  <w:num w:numId="9">
    <w:abstractNumId w:val="28"/>
  </w:num>
  <w:num w:numId="10">
    <w:abstractNumId w:val="34"/>
  </w:num>
  <w:num w:numId="11">
    <w:abstractNumId w:val="11"/>
  </w:num>
  <w:num w:numId="12">
    <w:abstractNumId w:val="3"/>
  </w:num>
  <w:num w:numId="13">
    <w:abstractNumId w:val="7"/>
  </w:num>
  <w:num w:numId="14">
    <w:abstractNumId w:val="35"/>
  </w:num>
  <w:num w:numId="15">
    <w:abstractNumId w:val="30"/>
  </w:num>
  <w:num w:numId="16">
    <w:abstractNumId w:val="29"/>
  </w:num>
  <w:num w:numId="17">
    <w:abstractNumId w:val="16"/>
  </w:num>
  <w:num w:numId="18">
    <w:abstractNumId w:val="23"/>
  </w:num>
  <w:num w:numId="19">
    <w:abstractNumId w:val="9"/>
  </w:num>
  <w:num w:numId="20">
    <w:abstractNumId w:val="2"/>
  </w:num>
  <w:num w:numId="21">
    <w:abstractNumId w:val="1"/>
  </w:num>
  <w:num w:numId="22">
    <w:abstractNumId w:val="44"/>
  </w:num>
  <w:num w:numId="23">
    <w:abstractNumId w:val="5"/>
  </w:num>
  <w:num w:numId="24">
    <w:abstractNumId w:val="37"/>
  </w:num>
  <w:num w:numId="25">
    <w:abstractNumId w:val="0"/>
  </w:num>
  <w:num w:numId="26">
    <w:abstractNumId w:val="6"/>
  </w:num>
  <w:num w:numId="27">
    <w:abstractNumId w:val="8"/>
  </w:num>
  <w:num w:numId="28">
    <w:abstractNumId w:val="32"/>
  </w:num>
  <w:num w:numId="29">
    <w:abstractNumId w:val="27"/>
  </w:num>
  <w:num w:numId="30">
    <w:abstractNumId w:val="43"/>
  </w:num>
  <w:num w:numId="31">
    <w:abstractNumId w:val="10"/>
  </w:num>
  <w:num w:numId="32">
    <w:abstractNumId w:val="36"/>
  </w:num>
  <w:num w:numId="33">
    <w:abstractNumId w:val="20"/>
  </w:num>
  <w:num w:numId="34">
    <w:abstractNumId w:val="41"/>
  </w:num>
  <w:num w:numId="35">
    <w:abstractNumId w:val="19"/>
  </w:num>
  <w:num w:numId="36">
    <w:abstractNumId w:val="26"/>
  </w:num>
  <w:num w:numId="37">
    <w:abstractNumId w:val="33"/>
  </w:num>
  <w:num w:numId="38">
    <w:abstractNumId w:val="12"/>
  </w:num>
  <w:num w:numId="39">
    <w:abstractNumId w:val="42"/>
  </w:num>
  <w:num w:numId="40">
    <w:abstractNumId w:val="4"/>
  </w:num>
  <w:num w:numId="41">
    <w:abstractNumId w:val="40"/>
  </w:num>
  <w:num w:numId="42">
    <w:abstractNumId w:val="21"/>
  </w:num>
  <w:num w:numId="43">
    <w:abstractNumId w:val="13"/>
  </w:num>
  <w:num w:numId="44">
    <w:abstractNumId w:val="14"/>
  </w:num>
  <w:num w:numId="45">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timer">
    <w15:presenceInfo w15:providerId="Windows Live" w15:userId="867f8aa014639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4F"/>
    <w:rsid w:val="000005F0"/>
    <w:rsid w:val="0000126A"/>
    <w:rsid w:val="00001E94"/>
    <w:rsid w:val="00002450"/>
    <w:rsid w:val="00002A46"/>
    <w:rsid w:val="00003038"/>
    <w:rsid w:val="00003C8A"/>
    <w:rsid w:val="000058C0"/>
    <w:rsid w:val="000114AD"/>
    <w:rsid w:val="00011678"/>
    <w:rsid w:val="00012550"/>
    <w:rsid w:val="00012B24"/>
    <w:rsid w:val="00014024"/>
    <w:rsid w:val="00016A67"/>
    <w:rsid w:val="00016A7A"/>
    <w:rsid w:val="00016B80"/>
    <w:rsid w:val="00024916"/>
    <w:rsid w:val="0002550E"/>
    <w:rsid w:val="000274D0"/>
    <w:rsid w:val="000278EB"/>
    <w:rsid w:val="00032241"/>
    <w:rsid w:val="00033F60"/>
    <w:rsid w:val="00040558"/>
    <w:rsid w:val="00040A51"/>
    <w:rsid w:val="00041551"/>
    <w:rsid w:val="000418CE"/>
    <w:rsid w:val="00041ACD"/>
    <w:rsid w:val="0004326E"/>
    <w:rsid w:val="000437EB"/>
    <w:rsid w:val="00043DF8"/>
    <w:rsid w:val="00043FE5"/>
    <w:rsid w:val="00045900"/>
    <w:rsid w:val="00045E82"/>
    <w:rsid w:val="00046CFA"/>
    <w:rsid w:val="00046EE0"/>
    <w:rsid w:val="000474BB"/>
    <w:rsid w:val="000513A3"/>
    <w:rsid w:val="00051D0C"/>
    <w:rsid w:val="00052B98"/>
    <w:rsid w:val="00052C4A"/>
    <w:rsid w:val="000532EB"/>
    <w:rsid w:val="00054064"/>
    <w:rsid w:val="00054E5A"/>
    <w:rsid w:val="000552BE"/>
    <w:rsid w:val="00055996"/>
    <w:rsid w:val="00056F71"/>
    <w:rsid w:val="00057A13"/>
    <w:rsid w:val="000615BD"/>
    <w:rsid w:val="00064395"/>
    <w:rsid w:val="00064FC8"/>
    <w:rsid w:val="000719CC"/>
    <w:rsid w:val="000719F9"/>
    <w:rsid w:val="00071DA0"/>
    <w:rsid w:val="00073670"/>
    <w:rsid w:val="0007651A"/>
    <w:rsid w:val="00076812"/>
    <w:rsid w:val="00076B4D"/>
    <w:rsid w:val="00080180"/>
    <w:rsid w:val="0008187E"/>
    <w:rsid w:val="00081C62"/>
    <w:rsid w:val="00081E71"/>
    <w:rsid w:val="00082C30"/>
    <w:rsid w:val="00086266"/>
    <w:rsid w:val="0008786B"/>
    <w:rsid w:val="0009054F"/>
    <w:rsid w:val="0009149D"/>
    <w:rsid w:val="0009176A"/>
    <w:rsid w:val="0009313C"/>
    <w:rsid w:val="00096312"/>
    <w:rsid w:val="00096689"/>
    <w:rsid w:val="00096B89"/>
    <w:rsid w:val="000A01B6"/>
    <w:rsid w:val="000A217C"/>
    <w:rsid w:val="000A257D"/>
    <w:rsid w:val="000A2A8D"/>
    <w:rsid w:val="000A2BDE"/>
    <w:rsid w:val="000A2D4A"/>
    <w:rsid w:val="000A2DA7"/>
    <w:rsid w:val="000A3084"/>
    <w:rsid w:val="000A3E94"/>
    <w:rsid w:val="000A5535"/>
    <w:rsid w:val="000A57A8"/>
    <w:rsid w:val="000A75F4"/>
    <w:rsid w:val="000A7791"/>
    <w:rsid w:val="000A7BE9"/>
    <w:rsid w:val="000B0689"/>
    <w:rsid w:val="000B0AEB"/>
    <w:rsid w:val="000B0C83"/>
    <w:rsid w:val="000B16E2"/>
    <w:rsid w:val="000B2038"/>
    <w:rsid w:val="000B3810"/>
    <w:rsid w:val="000B3BE0"/>
    <w:rsid w:val="000B4ACB"/>
    <w:rsid w:val="000B5EB8"/>
    <w:rsid w:val="000B72EF"/>
    <w:rsid w:val="000B7DEE"/>
    <w:rsid w:val="000C0B62"/>
    <w:rsid w:val="000C1031"/>
    <w:rsid w:val="000C1E70"/>
    <w:rsid w:val="000C2EF0"/>
    <w:rsid w:val="000C34D0"/>
    <w:rsid w:val="000C6BE6"/>
    <w:rsid w:val="000C7096"/>
    <w:rsid w:val="000C78D0"/>
    <w:rsid w:val="000C7C65"/>
    <w:rsid w:val="000D041D"/>
    <w:rsid w:val="000D0E15"/>
    <w:rsid w:val="000D0E28"/>
    <w:rsid w:val="000D23D8"/>
    <w:rsid w:val="000D27E5"/>
    <w:rsid w:val="000D2B6B"/>
    <w:rsid w:val="000D4162"/>
    <w:rsid w:val="000D5456"/>
    <w:rsid w:val="000D631C"/>
    <w:rsid w:val="000D6D7F"/>
    <w:rsid w:val="000E0417"/>
    <w:rsid w:val="000E0A32"/>
    <w:rsid w:val="000E28F6"/>
    <w:rsid w:val="000E3344"/>
    <w:rsid w:val="000E3D94"/>
    <w:rsid w:val="000E5F48"/>
    <w:rsid w:val="000E62B2"/>
    <w:rsid w:val="000E6583"/>
    <w:rsid w:val="000E6B75"/>
    <w:rsid w:val="000E7CC2"/>
    <w:rsid w:val="000F28E0"/>
    <w:rsid w:val="000F676A"/>
    <w:rsid w:val="000F6780"/>
    <w:rsid w:val="000F7A74"/>
    <w:rsid w:val="0010251C"/>
    <w:rsid w:val="00102D29"/>
    <w:rsid w:val="001037FD"/>
    <w:rsid w:val="0010418D"/>
    <w:rsid w:val="00107DA0"/>
    <w:rsid w:val="00107E82"/>
    <w:rsid w:val="00111DD0"/>
    <w:rsid w:val="0011269E"/>
    <w:rsid w:val="00114970"/>
    <w:rsid w:val="001200CD"/>
    <w:rsid w:val="001227F1"/>
    <w:rsid w:val="00123370"/>
    <w:rsid w:val="00124AEE"/>
    <w:rsid w:val="00126031"/>
    <w:rsid w:val="001264DB"/>
    <w:rsid w:val="0012747B"/>
    <w:rsid w:val="001306A0"/>
    <w:rsid w:val="00132499"/>
    <w:rsid w:val="001329BF"/>
    <w:rsid w:val="00136E22"/>
    <w:rsid w:val="00136E29"/>
    <w:rsid w:val="00140AB7"/>
    <w:rsid w:val="0014196F"/>
    <w:rsid w:val="00142AAA"/>
    <w:rsid w:val="00143BD3"/>
    <w:rsid w:val="0014727C"/>
    <w:rsid w:val="0015030E"/>
    <w:rsid w:val="00151652"/>
    <w:rsid w:val="00151F4B"/>
    <w:rsid w:val="00152195"/>
    <w:rsid w:val="001527CA"/>
    <w:rsid w:val="001532AE"/>
    <w:rsid w:val="00153FF8"/>
    <w:rsid w:val="00156CB4"/>
    <w:rsid w:val="00157535"/>
    <w:rsid w:val="00162EE7"/>
    <w:rsid w:val="00163546"/>
    <w:rsid w:val="00163BCE"/>
    <w:rsid w:val="00163CCB"/>
    <w:rsid w:val="00165175"/>
    <w:rsid w:val="001651C6"/>
    <w:rsid w:val="001704D3"/>
    <w:rsid w:val="00173615"/>
    <w:rsid w:val="0017434C"/>
    <w:rsid w:val="00174BF5"/>
    <w:rsid w:val="00174FC6"/>
    <w:rsid w:val="00176976"/>
    <w:rsid w:val="00177ACB"/>
    <w:rsid w:val="0018212E"/>
    <w:rsid w:val="001837FA"/>
    <w:rsid w:val="00183AF7"/>
    <w:rsid w:val="001848B0"/>
    <w:rsid w:val="00184F37"/>
    <w:rsid w:val="00185105"/>
    <w:rsid w:val="00185201"/>
    <w:rsid w:val="0018690B"/>
    <w:rsid w:val="00186AB7"/>
    <w:rsid w:val="00187B4F"/>
    <w:rsid w:val="00187DF1"/>
    <w:rsid w:val="00191685"/>
    <w:rsid w:val="00191F6A"/>
    <w:rsid w:val="00192A0B"/>
    <w:rsid w:val="00192C72"/>
    <w:rsid w:val="001930AB"/>
    <w:rsid w:val="00193E69"/>
    <w:rsid w:val="00194711"/>
    <w:rsid w:val="00196073"/>
    <w:rsid w:val="00196ED1"/>
    <w:rsid w:val="00197441"/>
    <w:rsid w:val="001978DF"/>
    <w:rsid w:val="001A0297"/>
    <w:rsid w:val="001A0AEC"/>
    <w:rsid w:val="001A174A"/>
    <w:rsid w:val="001A1C30"/>
    <w:rsid w:val="001A3462"/>
    <w:rsid w:val="001A5138"/>
    <w:rsid w:val="001A55C6"/>
    <w:rsid w:val="001A632C"/>
    <w:rsid w:val="001A7476"/>
    <w:rsid w:val="001B0A9C"/>
    <w:rsid w:val="001B173C"/>
    <w:rsid w:val="001B2118"/>
    <w:rsid w:val="001B40D2"/>
    <w:rsid w:val="001B4D46"/>
    <w:rsid w:val="001B751E"/>
    <w:rsid w:val="001B7D46"/>
    <w:rsid w:val="001B7FDE"/>
    <w:rsid w:val="001C276D"/>
    <w:rsid w:val="001C42C0"/>
    <w:rsid w:val="001C4B58"/>
    <w:rsid w:val="001C6414"/>
    <w:rsid w:val="001C7388"/>
    <w:rsid w:val="001C73B0"/>
    <w:rsid w:val="001C7AAA"/>
    <w:rsid w:val="001D0522"/>
    <w:rsid w:val="001D130D"/>
    <w:rsid w:val="001D2577"/>
    <w:rsid w:val="001D40F2"/>
    <w:rsid w:val="001D7E33"/>
    <w:rsid w:val="001E1E9F"/>
    <w:rsid w:val="001E2412"/>
    <w:rsid w:val="001E38A2"/>
    <w:rsid w:val="001E44C6"/>
    <w:rsid w:val="001E5268"/>
    <w:rsid w:val="001E6BED"/>
    <w:rsid w:val="001E6E92"/>
    <w:rsid w:val="001F0025"/>
    <w:rsid w:val="001F0153"/>
    <w:rsid w:val="001F016D"/>
    <w:rsid w:val="001F0D36"/>
    <w:rsid w:val="001F12B8"/>
    <w:rsid w:val="001F1865"/>
    <w:rsid w:val="001F245C"/>
    <w:rsid w:val="001F2719"/>
    <w:rsid w:val="001F2DEA"/>
    <w:rsid w:val="001F2E88"/>
    <w:rsid w:val="001F36E2"/>
    <w:rsid w:val="001F564A"/>
    <w:rsid w:val="001F7202"/>
    <w:rsid w:val="001F7E7C"/>
    <w:rsid w:val="001F7F4B"/>
    <w:rsid w:val="00201534"/>
    <w:rsid w:val="00204D89"/>
    <w:rsid w:val="00204E48"/>
    <w:rsid w:val="002060BD"/>
    <w:rsid w:val="002063B1"/>
    <w:rsid w:val="00210419"/>
    <w:rsid w:val="00210F22"/>
    <w:rsid w:val="00211DD8"/>
    <w:rsid w:val="00215D44"/>
    <w:rsid w:val="00216997"/>
    <w:rsid w:val="00217A19"/>
    <w:rsid w:val="00217A80"/>
    <w:rsid w:val="00221E58"/>
    <w:rsid w:val="00221F9C"/>
    <w:rsid w:val="00223570"/>
    <w:rsid w:val="00226C05"/>
    <w:rsid w:val="0023196F"/>
    <w:rsid w:val="002322D5"/>
    <w:rsid w:val="00232D87"/>
    <w:rsid w:val="00233675"/>
    <w:rsid w:val="00233940"/>
    <w:rsid w:val="002345C3"/>
    <w:rsid w:val="00234689"/>
    <w:rsid w:val="0023580F"/>
    <w:rsid w:val="00235AED"/>
    <w:rsid w:val="00240895"/>
    <w:rsid w:val="00240E2D"/>
    <w:rsid w:val="00240F4D"/>
    <w:rsid w:val="00242C7F"/>
    <w:rsid w:val="002430EF"/>
    <w:rsid w:val="00243BED"/>
    <w:rsid w:val="00244283"/>
    <w:rsid w:val="00244B00"/>
    <w:rsid w:val="00245406"/>
    <w:rsid w:val="00245F61"/>
    <w:rsid w:val="002470BD"/>
    <w:rsid w:val="00251609"/>
    <w:rsid w:val="00252068"/>
    <w:rsid w:val="00252C35"/>
    <w:rsid w:val="0025679A"/>
    <w:rsid w:val="0025760B"/>
    <w:rsid w:val="00260DA9"/>
    <w:rsid w:val="00261830"/>
    <w:rsid w:val="00263003"/>
    <w:rsid w:val="0026426C"/>
    <w:rsid w:val="00265019"/>
    <w:rsid w:val="002650EE"/>
    <w:rsid w:val="002656BA"/>
    <w:rsid w:val="00267E63"/>
    <w:rsid w:val="0027115D"/>
    <w:rsid w:val="00273729"/>
    <w:rsid w:val="00275875"/>
    <w:rsid w:val="00275AB9"/>
    <w:rsid w:val="002814B0"/>
    <w:rsid w:val="002818D8"/>
    <w:rsid w:val="00282B33"/>
    <w:rsid w:val="00283EB9"/>
    <w:rsid w:val="00284958"/>
    <w:rsid w:val="00286655"/>
    <w:rsid w:val="00286883"/>
    <w:rsid w:val="00286933"/>
    <w:rsid w:val="002869FA"/>
    <w:rsid w:val="002870F9"/>
    <w:rsid w:val="00292082"/>
    <w:rsid w:val="00293326"/>
    <w:rsid w:val="002A1F91"/>
    <w:rsid w:val="002A2695"/>
    <w:rsid w:val="002A2F2F"/>
    <w:rsid w:val="002A351B"/>
    <w:rsid w:val="002A43E0"/>
    <w:rsid w:val="002A4C1D"/>
    <w:rsid w:val="002A4F8B"/>
    <w:rsid w:val="002A6334"/>
    <w:rsid w:val="002A67F9"/>
    <w:rsid w:val="002A6B7C"/>
    <w:rsid w:val="002A6FF8"/>
    <w:rsid w:val="002A712B"/>
    <w:rsid w:val="002A7309"/>
    <w:rsid w:val="002A7D8C"/>
    <w:rsid w:val="002B0855"/>
    <w:rsid w:val="002B169A"/>
    <w:rsid w:val="002B41C4"/>
    <w:rsid w:val="002B4634"/>
    <w:rsid w:val="002B5B47"/>
    <w:rsid w:val="002C0CDE"/>
    <w:rsid w:val="002C124F"/>
    <w:rsid w:val="002C233A"/>
    <w:rsid w:val="002C2EE7"/>
    <w:rsid w:val="002C43EE"/>
    <w:rsid w:val="002C4D25"/>
    <w:rsid w:val="002C4DE5"/>
    <w:rsid w:val="002C5B38"/>
    <w:rsid w:val="002C66C2"/>
    <w:rsid w:val="002C6790"/>
    <w:rsid w:val="002D1111"/>
    <w:rsid w:val="002D149E"/>
    <w:rsid w:val="002D235F"/>
    <w:rsid w:val="002D3DA8"/>
    <w:rsid w:val="002D4377"/>
    <w:rsid w:val="002D575F"/>
    <w:rsid w:val="002D6552"/>
    <w:rsid w:val="002E2397"/>
    <w:rsid w:val="002E4B7E"/>
    <w:rsid w:val="002E4F0E"/>
    <w:rsid w:val="002E51D7"/>
    <w:rsid w:val="002E6309"/>
    <w:rsid w:val="002E70F5"/>
    <w:rsid w:val="002E772D"/>
    <w:rsid w:val="002F01A6"/>
    <w:rsid w:val="002F04D9"/>
    <w:rsid w:val="002F33E4"/>
    <w:rsid w:val="002F5EF0"/>
    <w:rsid w:val="002F63DD"/>
    <w:rsid w:val="002F7EF5"/>
    <w:rsid w:val="0030046C"/>
    <w:rsid w:val="00301732"/>
    <w:rsid w:val="00302CD7"/>
    <w:rsid w:val="00302FB1"/>
    <w:rsid w:val="00303080"/>
    <w:rsid w:val="003036F6"/>
    <w:rsid w:val="003105B6"/>
    <w:rsid w:val="00312906"/>
    <w:rsid w:val="003134D9"/>
    <w:rsid w:val="00313B24"/>
    <w:rsid w:val="00314C35"/>
    <w:rsid w:val="00315245"/>
    <w:rsid w:val="00316247"/>
    <w:rsid w:val="00317418"/>
    <w:rsid w:val="0032048A"/>
    <w:rsid w:val="00320A95"/>
    <w:rsid w:val="00320AE5"/>
    <w:rsid w:val="00321CD8"/>
    <w:rsid w:val="003243C4"/>
    <w:rsid w:val="00324723"/>
    <w:rsid w:val="0032624F"/>
    <w:rsid w:val="003262C2"/>
    <w:rsid w:val="00326C97"/>
    <w:rsid w:val="00326CF5"/>
    <w:rsid w:val="00327F06"/>
    <w:rsid w:val="00331A36"/>
    <w:rsid w:val="00331D36"/>
    <w:rsid w:val="003340D5"/>
    <w:rsid w:val="0033435F"/>
    <w:rsid w:val="00334E91"/>
    <w:rsid w:val="00335A2C"/>
    <w:rsid w:val="00335D51"/>
    <w:rsid w:val="00337DB3"/>
    <w:rsid w:val="00340B2F"/>
    <w:rsid w:val="00342794"/>
    <w:rsid w:val="00343396"/>
    <w:rsid w:val="00344EA2"/>
    <w:rsid w:val="003454E8"/>
    <w:rsid w:val="0034675B"/>
    <w:rsid w:val="0034725F"/>
    <w:rsid w:val="0035054C"/>
    <w:rsid w:val="0035207E"/>
    <w:rsid w:val="003522CF"/>
    <w:rsid w:val="00352D9D"/>
    <w:rsid w:val="003530E2"/>
    <w:rsid w:val="00353697"/>
    <w:rsid w:val="003543E4"/>
    <w:rsid w:val="00354682"/>
    <w:rsid w:val="00355CC3"/>
    <w:rsid w:val="003568B2"/>
    <w:rsid w:val="00356EF2"/>
    <w:rsid w:val="00356FCF"/>
    <w:rsid w:val="00357AEA"/>
    <w:rsid w:val="003613D3"/>
    <w:rsid w:val="00362978"/>
    <w:rsid w:val="003671B6"/>
    <w:rsid w:val="00371B0D"/>
    <w:rsid w:val="00371CCD"/>
    <w:rsid w:val="0037212E"/>
    <w:rsid w:val="00373D4C"/>
    <w:rsid w:val="00377123"/>
    <w:rsid w:val="0038015C"/>
    <w:rsid w:val="00380E4A"/>
    <w:rsid w:val="00382332"/>
    <w:rsid w:val="0038243A"/>
    <w:rsid w:val="00382EFC"/>
    <w:rsid w:val="00383007"/>
    <w:rsid w:val="003834B4"/>
    <w:rsid w:val="00385D50"/>
    <w:rsid w:val="0039147F"/>
    <w:rsid w:val="00392443"/>
    <w:rsid w:val="00392A9B"/>
    <w:rsid w:val="00393B2F"/>
    <w:rsid w:val="00393E44"/>
    <w:rsid w:val="003944B2"/>
    <w:rsid w:val="0039544F"/>
    <w:rsid w:val="003954F3"/>
    <w:rsid w:val="003968A0"/>
    <w:rsid w:val="00396C91"/>
    <w:rsid w:val="0039734B"/>
    <w:rsid w:val="003A0131"/>
    <w:rsid w:val="003A03B5"/>
    <w:rsid w:val="003A0AF0"/>
    <w:rsid w:val="003A193B"/>
    <w:rsid w:val="003A39E0"/>
    <w:rsid w:val="003A487C"/>
    <w:rsid w:val="003A60AF"/>
    <w:rsid w:val="003B109B"/>
    <w:rsid w:val="003B245E"/>
    <w:rsid w:val="003B3A4D"/>
    <w:rsid w:val="003B6B91"/>
    <w:rsid w:val="003B7C4B"/>
    <w:rsid w:val="003C212D"/>
    <w:rsid w:val="003C2FA9"/>
    <w:rsid w:val="003C393D"/>
    <w:rsid w:val="003C4D1D"/>
    <w:rsid w:val="003C765F"/>
    <w:rsid w:val="003D004A"/>
    <w:rsid w:val="003D06CA"/>
    <w:rsid w:val="003D0A02"/>
    <w:rsid w:val="003D1C48"/>
    <w:rsid w:val="003D24CD"/>
    <w:rsid w:val="003D3001"/>
    <w:rsid w:val="003D7534"/>
    <w:rsid w:val="003D7E6A"/>
    <w:rsid w:val="003E03A2"/>
    <w:rsid w:val="003E0462"/>
    <w:rsid w:val="003E16BA"/>
    <w:rsid w:val="003E16F4"/>
    <w:rsid w:val="003E2F44"/>
    <w:rsid w:val="003E34CF"/>
    <w:rsid w:val="003E34EF"/>
    <w:rsid w:val="003E4051"/>
    <w:rsid w:val="003E44CE"/>
    <w:rsid w:val="003E5366"/>
    <w:rsid w:val="003E54F8"/>
    <w:rsid w:val="003E5BDC"/>
    <w:rsid w:val="003E6309"/>
    <w:rsid w:val="003E6446"/>
    <w:rsid w:val="003F183A"/>
    <w:rsid w:val="003F2545"/>
    <w:rsid w:val="003F3359"/>
    <w:rsid w:val="003F3F1F"/>
    <w:rsid w:val="003F5E05"/>
    <w:rsid w:val="003F6B2C"/>
    <w:rsid w:val="0040169D"/>
    <w:rsid w:val="004018F3"/>
    <w:rsid w:val="00402993"/>
    <w:rsid w:val="004047BA"/>
    <w:rsid w:val="0040538E"/>
    <w:rsid w:val="00405A06"/>
    <w:rsid w:val="00406E74"/>
    <w:rsid w:val="004071F8"/>
    <w:rsid w:val="00407798"/>
    <w:rsid w:val="00407B6C"/>
    <w:rsid w:val="00411504"/>
    <w:rsid w:val="0041219B"/>
    <w:rsid w:val="00412485"/>
    <w:rsid w:val="0041356C"/>
    <w:rsid w:val="00413A98"/>
    <w:rsid w:val="00413E71"/>
    <w:rsid w:val="004143A0"/>
    <w:rsid w:val="00415EC7"/>
    <w:rsid w:val="00417C87"/>
    <w:rsid w:val="00422497"/>
    <w:rsid w:val="0042464D"/>
    <w:rsid w:val="00424A2C"/>
    <w:rsid w:val="00424FA1"/>
    <w:rsid w:val="004255FF"/>
    <w:rsid w:val="00425AE8"/>
    <w:rsid w:val="00426314"/>
    <w:rsid w:val="004269EE"/>
    <w:rsid w:val="00427356"/>
    <w:rsid w:val="00427EE6"/>
    <w:rsid w:val="00427F17"/>
    <w:rsid w:val="00430FD8"/>
    <w:rsid w:val="00431C0D"/>
    <w:rsid w:val="004322BC"/>
    <w:rsid w:val="004338A7"/>
    <w:rsid w:val="00433E87"/>
    <w:rsid w:val="0043585D"/>
    <w:rsid w:val="004374A5"/>
    <w:rsid w:val="00441C37"/>
    <w:rsid w:val="004420EB"/>
    <w:rsid w:val="004441A1"/>
    <w:rsid w:val="00444BB8"/>
    <w:rsid w:val="00447C3E"/>
    <w:rsid w:val="0045055D"/>
    <w:rsid w:val="00450F0E"/>
    <w:rsid w:val="00453146"/>
    <w:rsid w:val="00454C6B"/>
    <w:rsid w:val="00455A6E"/>
    <w:rsid w:val="00455F4B"/>
    <w:rsid w:val="004563C8"/>
    <w:rsid w:val="00457B7A"/>
    <w:rsid w:val="0046062A"/>
    <w:rsid w:val="004615BA"/>
    <w:rsid w:val="00462162"/>
    <w:rsid w:val="00462603"/>
    <w:rsid w:val="00462BC9"/>
    <w:rsid w:val="004631F8"/>
    <w:rsid w:val="00464AB5"/>
    <w:rsid w:val="004700A2"/>
    <w:rsid w:val="004705BE"/>
    <w:rsid w:val="00470987"/>
    <w:rsid w:val="004726EF"/>
    <w:rsid w:val="00472ABC"/>
    <w:rsid w:val="00472DED"/>
    <w:rsid w:val="004731C7"/>
    <w:rsid w:val="00475872"/>
    <w:rsid w:val="00475B33"/>
    <w:rsid w:val="00476C5C"/>
    <w:rsid w:val="00477C4C"/>
    <w:rsid w:val="00480572"/>
    <w:rsid w:val="00482AF2"/>
    <w:rsid w:val="004832AD"/>
    <w:rsid w:val="00484375"/>
    <w:rsid w:val="00485AB6"/>
    <w:rsid w:val="0048661E"/>
    <w:rsid w:val="00487D5A"/>
    <w:rsid w:val="00496347"/>
    <w:rsid w:val="00496767"/>
    <w:rsid w:val="004A04A8"/>
    <w:rsid w:val="004A0A94"/>
    <w:rsid w:val="004A0C1B"/>
    <w:rsid w:val="004A1DE4"/>
    <w:rsid w:val="004A2407"/>
    <w:rsid w:val="004A4D65"/>
    <w:rsid w:val="004A51CA"/>
    <w:rsid w:val="004A5C0A"/>
    <w:rsid w:val="004A6B41"/>
    <w:rsid w:val="004B03C8"/>
    <w:rsid w:val="004B0C12"/>
    <w:rsid w:val="004B0D22"/>
    <w:rsid w:val="004B2480"/>
    <w:rsid w:val="004B5901"/>
    <w:rsid w:val="004C0AF6"/>
    <w:rsid w:val="004C1D4F"/>
    <w:rsid w:val="004C36C3"/>
    <w:rsid w:val="004C370A"/>
    <w:rsid w:val="004C3A06"/>
    <w:rsid w:val="004C4178"/>
    <w:rsid w:val="004C54B2"/>
    <w:rsid w:val="004C5808"/>
    <w:rsid w:val="004C6C9E"/>
    <w:rsid w:val="004D010B"/>
    <w:rsid w:val="004D1973"/>
    <w:rsid w:val="004D1DA8"/>
    <w:rsid w:val="004D3942"/>
    <w:rsid w:val="004D4AB6"/>
    <w:rsid w:val="004D70E5"/>
    <w:rsid w:val="004D710E"/>
    <w:rsid w:val="004D75B7"/>
    <w:rsid w:val="004D7D07"/>
    <w:rsid w:val="004E06E4"/>
    <w:rsid w:val="004E13EE"/>
    <w:rsid w:val="004E1460"/>
    <w:rsid w:val="004E1C69"/>
    <w:rsid w:val="004E2548"/>
    <w:rsid w:val="004E4B7E"/>
    <w:rsid w:val="004E6A4A"/>
    <w:rsid w:val="004F0667"/>
    <w:rsid w:val="004F0D54"/>
    <w:rsid w:val="004F391D"/>
    <w:rsid w:val="004F53FA"/>
    <w:rsid w:val="004F79AA"/>
    <w:rsid w:val="004F7FF1"/>
    <w:rsid w:val="00500ECB"/>
    <w:rsid w:val="0050135D"/>
    <w:rsid w:val="005031E7"/>
    <w:rsid w:val="00504121"/>
    <w:rsid w:val="00507112"/>
    <w:rsid w:val="00511143"/>
    <w:rsid w:val="0051114D"/>
    <w:rsid w:val="00513BCB"/>
    <w:rsid w:val="00514FE5"/>
    <w:rsid w:val="00515B0B"/>
    <w:rsid w:val="00516036"/>
    <w:rsid w:val="005160E1"/>
    <w:rsid w:val="00517D99"/>
    <w:rsid w:val="00520DC2"/>
    <w:rsid w:val="00521B2D"/>
    <w:rsid w:val="005238A9"/>
    <w:rsid w:val="00523ABD"/>
    <w:rsid w:val="00523D5C"/>
    <w:rsid w:val="005248F9"/>
    <w:rsid w:val="0052509A"/>
    <w:rsid w:val="00525E83"/>
    <w:rsid w:val="00530B41"/>
    <w:rsid w:val="00534DD3"/>
    <w:rsid w:val="0053537A"/>
    <w:rsid w:val="00535F2C"/>
    <w:rsid w:val="00536770"/>
    <w:rsid w:val="005406CF"/>
    <w:rsid w:val="00541982"/>
    <w:rsid w:val="00542E89"/>
    <w:rsid w:val="00543CF9"/>
    <w:rsid w:val="00547754"/>
    <w:rsid w:val="0055021A"/>
    <w:rsid w:val="005506D5"/>
    <w:rsid w:val="00551EA1"/>
    <w:rsid w:val="00551F94"/>
    <w:rsid w:val="00551FF6"/>
    <w:rsid w:val="0055259F"/>
    <w:rsid w:val="00552640"/>
    <w:rsid w:val="005541EA"/>
    <w:rsid w:val="00555574"/>
    <w:rsid w:val="005574B4"/>
    <w:rsid w:val="00560B2F"/>
    <w:rsid w:val="005639CE"/>
    <w:rsid w:val="0056465C"/>
    <w:rsid w:val="0056467D"/>
    <w:rsid w:val="0056636F"/>
    <w:rsid w:val="00566AD7"/>
    <w:rsid w:val="00566AF7"/>
    <w:rsid w:val="00570A33"/>
    <w:rsid w:val="00570BF7"/>
    <w:rsid w:val="00573E1A"/>
    <w:rsid w:val="00575101"/>
    <w:rsid w:val="00575702"/>
    <w:rsid w:val="005758C8"/>
    <w:rsid w:val="0057778E"/>
    <w:rsid w:val="00580EFD"/>
    <w:rsid w:val="005811E6"/>
    <w:rsid w:val="00581FFD"/>
    <w:rsid w:val="00583185"/>
    <w:rsid w:val="00583ACE"/>
    <w:rsid w:val="00583DA5"/>
    <w:rsid w:val="00584B1E"/>
    <w:rsid w:val="005855CB"/>
    <w:rsid w:val="005856B9"/>
    <w:rsid w:val="00585940"/>
    <w:rsid w:val="00586256"/>
    <w:rsid w:val="00586293"/>
    <w:rsid w:val="005924E1"/>
    <w:rsid w:val="00592707"/>
    <w:rsid w:val="005936C1"/>
    <w:rsid w:val="0059581C"/>
    <w:rsid w:val="005963C6"/>
    <w:rsid w:val="005A07A9"/>
    <w:rsid w:val="005A1996"/>
    <w:rsid w:val="005A20AD"/>
    <w:rsid w:val="005A27E0"/>
    <w:rsid w:val="005A3C22"/>
    <w:rsid w:val="005A3D35"/>
    <w:rsid w:val="005A7E1D"/>
    <w:rsid w:val="005B054F"/>
    <w:rsid w:val="005B2C1B"/>
    <w:rsid w:val="005B2E4C"/>
    <w:rsid w:val="005B2EC3"/>
    <w:rsid w:val="005B3116"/>
    <w:rsid w:val="005B40AF"/>
    <w:rsid w:val="005B58AC"/>
    <w:rsid w:val="005B6358"/>
    <w:rsid w:val="005B63B0"/>
    <w:rsid w:val="005B68A9"/>
    <w:rsid w:val="005C11E9"/>
    <w:rsid w:val="005C2084"/>
    <w:rsid w:val="005C3225"/>
    <w:rsid w:val="005C4E81"/>
    <w:rsid w:val="005C5C7B"/>
    <w:rsid w:val="005D1DA4"/>
    <w:rsid w:val="005D1FDB"/>
    <w:rsid w:val="005D3C68"/>
    <w:rsid w:val="005D70D3"/>
    <w:rsid w:val="005D72E9"/>
    <w:rsid w:val="005D74F4"/>
    <w:rsid w:val="005E20DA"/>
    <w:rsid w:val="005E311C"/>
    <w:rsid w:val="005E34E4"/>
    <w:rsid w:val="005E35C3"/>
    <w:rsid w:val="005E3BE3"/>
    <w:rsid w:val="005E69D9"/>
    <w:rsid w:val="005F4215"/>
    <w:rsid w:val="005F4EB2"/>
    <w:rsid w:val="005F4F54"/>
    <w:rsid w:val="005F63F3"/>
    <w:rsid w:val="005F7B37"/>
    <w:rsid w:val="006037B7"/>
    <w:rsid w:val="006039D4"/>
    <w:rsid w:val="00603D29"/>
    <w:rsid w:val="00604208"/>
    <w:rsid w:val="006043C5"/>
    <w:rsid w:val="00604F3A"/>
    <w:rsid w:val="00607586"/>
    <w:rsid w:val="00607593"/>
    <w:rsid w:val="00607A28"/>
    <w:rsid w:val="00610D64"/>
    <w:rsid w:val="00611324"/>
    <w:rsid w:val="00611D9F"/>
    <w:rsid w:val="006131A4"/>
    <w:rsid w:val="00613531"/>
    <w:rsid w:val="0061438C"/>
    <w:rsid w:val="00616F47"/>
    <w:rsid w:val="00622FBA"/>
    <w:rsid w:val="00625DE6"/>
    <w:rsid w:val="0062694C"/>
    <w:rsid w:val="00627B40"/>
    <w:rsid w:val="00630155"/>
    <w:rsid w:val="006315B0"/>
    <w:rsid w:val="00632DB7"/>
    <w:rsid w:val="00635E7C"/>
    <w:rsid w:val="00637982"/>
    <w:rsid w:val="00637B61"/>
    <w:rsid w:val="00637C99"/>
    <w:rsid w:val="0064226E"/>
    <w:rsid w:val="00642C23"/>
    <w:rsid w:val="00642DBF"/>
    <w:rsid w:val="00643C37"/>
    <w:rsid w:val="006457AA"/>
    <w:rsid w:val="00650725"/>
    <w:rsid w:val="006513F2"/>
    <w:rsid w:val="0065215A"/>
    <w:rsid w:val="0065412A"/>
    <w:rsid w:val="00655CDE"/>
    <w:rsid w:val="00657788"/>
    <w:rsid w:val="00657EB8"/>
    <w:rsid w:val="006617D7"/>
    <w:rsid w:val="00661AFC"/>
    <w:rsid w:val="00661BA5"/>
    <w:rsid w:val="00662316"/>
    <w:rsid w:val="00662F1F"/>
    <w:rsid w:val="006639F0"/>
    <w:rsid w:val="006643A6"/>
    <w:rsid w:val="0066558C"/>
    <w:rsid w:val="00666782"/>
    <w:rsid w:val="0066722A"/>
    <w:rsid w:val="00667A8A"/>
    <w:rsid w:val="006707BC"/>
    <w:rsid w:val="00671715"/>
    <w:rsid w:val="00672033"/>
    <w:rsid w:val="006722A5"/>
    <w:rsid w:val="006725B0"/>
    <w:rsid w:val="00672C69"/>
    <w:rsid w:val="0067447A"/>
    <w:rsid w:val="0067465D"/>
    <w:rsid w:val="006747A0"/>
    <w:rsid w:val="00674A6D"/>
    <w:rsid w:val="006757D3"/>
    <w:rsid w:val="006764B3"/>
    <w:rsid w:val="00676BA7"/>
    <w:rsid w:val="006828A8"/>
    <w:rsid w:val="0068437E"/>
    <w:rsid w:val="006859C6"/>
    <w:rsid w:val="00690456"/>
    <w:rsid w:val="00691599"/>
    <w:rsid w:val="00693BB7"/>
    <w:rsid w:val="00694AF7"/>
    <w:rsid w:val="00694EB7"/>
    <w:rsid w:val="00696209"/>
    <w:rsid w:val="00696652"/>
    <w:rsid w:val="00696A8D"/>
    <w:rsid w:val="006973A0"/>
    <w:rsid w:val="006A1847"/>
    <w:rsid w:val="006A434B"/>
    <w:rsid w:val="006A4D2E"/>
    <w:rsid w:val="006A5770"/>
    <w:rsid w:val="006A5D91"/>
    <w:rsid w:val="006A7708"/>
    <w:rsid w:val="006A77C1"/>
    <w:rsid w:val="006A7A30"/>
    <w:rsid w:val="006A7AFC"/>
    <w:rsid w:val="006B0C8A"/>
    <w:rsid w:val="006B1EC3"/>
    <w:rsid w:val="006B27BB"/>
    <w:rsid w:val="006B2BEA"/>
    <w:rsid w:val="006B2E45"/>
    <w:rsid w:val="006B3756"/>
    <w:rsid w:val="006B4FEC"/>
    <w:rsid w:val="006B5635"/>
    <w:rsid w:val="006B6FC3"/>
    <w:rsid w:val="006C1D43"/>
    <w:rsid w:val="006C1F40"/>
    <w:rsid w:val="006C2959"/>
    <w:rsid w:val="006C3068"/>
    <w:rsid w:val="006C37AE"/>
    <w:rsid w:val="006C5C5F"/>
    <w:rsid w:val="006C66F7"/>
    <w:rsid w:val="006C78A4"/>
    <w:rsid w:val="006C7995"/>
    <w:rsid w:val="006D07A4"/>
    <w:rsid w:val="006D0933"/>
    <w:rsid w:val="006D2846"/>
    <w:rsid w:val="006D4D6E"/>
    <w:rsid w:val="006D60B6"/>
    <w:rsid w:val="006D77BC"/>
    <w:rsid w:val="006E0EB3"/>
    <w:rsid w:val="006E181D"/>
    <w:rsid w:val="006E2190"/>
    <w:rsid w:val="006E24F8"/>
    <w:rsid w:val="006E25AD"/>
    <w:rsid w:val="006E4013"/>
    <w:rsid w:val="006E461E"/>
    <w:rsid w:val="006E54EF"/>
    <w:rsid w:val="006E5EF7"/>
    <w:rsid w:val="006E6221"/>
    <w:rsid w:val="006E6321"/>
    <w:rsid w:val="006E6813"/>
    <w:rsid w:val="006E6E1F"/>
    <w:rsid w:val="006E7085"/>
    <w:rsid w:val="006E714F"/>
    <w:rsid w:val="006F5842"/>
    <w:rsid w:val="006F5923"/>
    <w:rsid w:val="006F7488"/>
    <w:rsid w:val="007005F9"/>
    <w:rsid w:val="00703A1D"/>
    <w:rsid w:val="00703D10"/>
    <w:rsid w:val="00704ADC"/>
    <w:rsid w:val="00704C24"/>
    <w:rsid w:val="007108CD"/>
    <w:rsid w:val="00710B48"/>
    <w:rsid w:val="00710BE7"/>
    <w:rsid w:val="00711C0B"/>
    <w:rsid w:val="007121A9"/>
    <w:rsid w:val="00713EF5"/>
    <w:rsid w:val="00716C7E"/>
    <w:rsid w:val="00721A0B"/>
    <w:rsid w:val="00722D2F"/>
    <w:rsid w:val="00722D3D"/>
    <w:rsid w:val="00723F4F"/>
    <w:rsid w:val="00723F7B"/>
    <w:rsid w:val="00724D00"/>
    <w:rsid w:val="00725CC8"/>
    <w:rsid w:val="00727454"/>
    <w:rsid w:val="007304FF"/>
    <w:rsid w:val="00730BEF"/>
    <w:rsid w:val="00731D86"/>
    <w:rsid w:val="00733121"/>
    <w:rsid w:val="00733AE3"/>
    <w:rsid w:val="00733C4F"/>
    <w:rsid w:val="0073610E"/>
    <w:rsid w:val="00736253"/>
    <w:rsid w:val="0073790B"/>
    <w:rsid w:val="00744096"/>
    <w:rsid w:val="00744E28"/>
    <w:rsid w:val="007452AF"/>
    <w:rsid w:val="0074568F"/>
    <w:rsid w:val="00747F0A"/>
    <w:rsid w:val="00750920"/>
    <w:rsid w:val="00750AE3"/>
    <w:rsid w:val="00750D38"/>
    <w:rsid w:val="00751867"/>
    <w:rsid w:val="00751CE2"/>
    <w:rsid w:val="00753638"/>
    <w:rsid w:val="00754118"/>
    <w:rsid w:val="007543FD"/>
    <w:rsid w:val="00755958"/>
    <w:rsid w:val="00756505"/>
    <w:rsid w:val="007570B6"/>
    <w:rsid w:val="00760493"/>
    <w:rsid w:val="0076196C"/>
    <w:rsid w:val="00762ADD"/>
    <w:rsid w:val="0076346D"/>
    <w:rsid w:val="00763879"/>
    <w:rsid w:val="00764A33"/>
    <w:rsid w:val="00765FDF"/>
    <w:rsid w:val="0076688B"/>
    <w:rsid w:val="00767025"/>
    <w:rsid w:val="0076765E"/>
    <w:rsid w:val="0077085A"/>
    <w:rsid w:val="007712B2"/>
    <w:rsid w:val="00773CA5"/>
    <w:rsid w:val="0077627F"/>
    <w:rsid w:val="00776666"/>
    <w:rsid w:val="007774D0"/>
    <w:rsid w:val="0078071C"/>
    <w:rsid w:val="00780A3D"/>
    <w:rsid w:val="00780B04"/>
    <w:rsid w:val="00781904"/>
    <w:rsid w:val="0078492C"/>
    <w:rsid w:val="00784ECB"/>
    <w:rsid w:val="00785618"/>
    <w:rsid w:val="00785B94"/>
    <w:rsid w:val="00785CF3"/>
    <w:rsid w:val="0078662F"/>
    <w:rsid w:val="007875B9"/>
    <w:rsid w:val="00787710"/>
    <w:rsid w:val="00793837"/>
    <w:rsid w:val="00795B29"/>
    <w:rsid w:val="00795B4C"/>
    <w:rsid w:val="00796E2C"/>
    <w:rsid w:val="007A0867"/>
    <w:rsid w:val="007A0F78"/>
    <w:rsid w:val="007A2252"/>
    <w:rsid w:val="007A28A5"/>
    <w:rsid w:val="007A2DA5"/>
    <w:rsid w:val="007A35ED"/>
    <w:rsid w:val="007A3638"/>
    <w:rsid w:val="007A3B45"/>
    <w:rsid w:val="007A3FBA"/>
    <w:rsid w:val="007A42C7"/>
    <w:rsid w:val="007A63C5"/>
    <w:rsid w:val="007A67D3"/>
    <w:rsid w:val="007B0392"/>
    <w:rsid w:val="007B1081"/>
    <w:rsid w:val="007B1CB0"/>
    <w:rsid w:val="007B26DA"/>
    <w:rsid w:val="007B61FE"/>
    <w:rsid w:val="007B71A7"/>
    <w:rsid w:val="007B7C25"/>
    <w:rsid w:val="007C0177"/>
    <w:rsid w:val="007C0BEA"/>
    <w:rsid w:val="007C1316"/>
    <w:rsid w:val="007C1D1F"/>
    <w:rsid w:val="007C2949"/>
    <w:rsid w:val="007C2BB3"/>
    <w:rsid w:val="007C3E70"/>
    <w:rsid w:val="007C4DB1"/>
    <w:rsid w:val="007D0D23"/>
    <w:rsid w:val="007D2AF6"/>
    <w:rsid w:val="007D33F1"/>
    <w:rsid w:val="007D356A"/>
    <w:rsid w:val="007D3B60"/>
    <w:rsid w:val="007D3D69"/>
    <w:rsid w:val="007D4C61"/>
    <w:rsid w:val="007D53F9"/>
    <w:rsid w:val="007E179B"/>
    <w:rsid w:val="007E1B5A"/>
    <w:rsid w:val="007E1C4D"/>
    <w:rsid w:val="007E27DB"/>
    <w:rsid w:val="007E28D7"/>
    <w:rsid w:val="007E377F"/>
    <w:rsid w:val="007E55AC"/>
    <w:rsid w:val="007E59FA"/>
    <w:rsid w:val="007E5B6B"/>
    <w:rsid w:val="007E687A"/>
    <w:rsid w:val="007F10F9"/>
    <w:rsid w:val="007F1ADB"/>
    <w:rsid w:val="007F2F8E"/>
    <w:rsid w:val="007F38C4"/>
    <w:rsid w:val="007F3DA0"/>
    <w:rsid w:val="007F5643"/>
    <w:rsid w:val="007F6061"/>
    <w:rsid w:val="007F759D"/>
    <w:rsid w:val="007F787F"/>
    <w:rsid w:val="00800E7C"/>
    <w:rsid w:val="0080233A"/>
    <w:rsid w:val="00803D61"/>
    <w:rsid w:val="00804957"/>
    <w:rsid w:val="00806368"/>
    <w:rsid w:val="008065CB"/>
    <w:rsid w:val="0080757C"/>
    <w:rsid w:val="00814859"/>
    <w:rsid w:val="00817955"/>
    <w:rsid w:val="00821395"/>
    <w:rsid w:val="00821469"/>
    <w:rsid w:val="00824B33"/>
    <w:rsid w:val="008253FA"/>
    <w:rsid w:val="008254A2"/>
    <w:rsid w:val="00825D2E"/>
    <w:rsid w:val="008266F5"/>
    <w:rsid w:val="0082725D"/>
    <w:rsid w:val="00827604"/>
    <w:rsid w:val="0082766D"/>
    <w:rsid w:val="0083173D"/>
    <w:rsid w:val="00835575"/>
    <w:rsid w:val="00836987"/>
    <w:rsid w:val="0084253D"/>
    <w:rsid w:val="0084288C"/>
    <w:rsid w:val="0084392E"/>
    <w:rsid w:val="00843FBF"/>
    <w:rsid w:val="008449B6"/>
    <w:rsid w:val="00851158"/>
    <w:rsid w:val="00852A07"/>
    <w:rsid w:val="00852B22"/>
    <w:rsid w:val="008531DA"/>
    <w:rsid w:val="008541A4"/>
    <w:rsid w:val="00854AF4"/>
    <w:rsid w:val="00855568"/>
    <w:rsid w:val="0085570D"/>
    <w:rsid w:val="008574D0"/>
    <w:rsid w:val="0086057E"/>
    <w:rsid w:val="0086343D"/>
    <w:rsid w:val="008639F7"/>
    <w:rsid w:val="0086524F"/>
    <w:rsid w:val="00866EC9"/>
    <w:rsid w:val="008702A9"/>
    <w:rsid w:val="0087045E"/>
    <w:rsid w:val="00870FDB"/>
    <w:rsid w:val="008712CE"/>
    <w:rsid w:val="008719B8"/>
    <w:rsid w:val="00873768"/>
    <w:rsid w:val="008763D3"/>
    <w:rsid w:val="00876A01"/>
    <w:rsid w:val="00877AF0"/>
    <w:rsid w:val="00877C05"/>
    <w:rsid w:val="0088014A"/>
    <w:rsid w:val="00880433"/>
    <w:rsid w:val="00880ED9"/>
    <w:rsid w:val="0088144E"/>
    <w:rsid w:val="00883CDB"/>
    <w:rsid w:val="00884320"/>
    <w:rsid w:val="0088527F"/>
    <w:rsid w:val="00885500"/>
    <w:rsid w:val="0088615A"/>
    <w:rsid w:val="00886763"/>
    <w:rsid w:val="00887678"/>
    <w:rsid w:val="008878DD"/>
    <w:rsid w:val="0089005A"/>
    <w:rsid w:val="00890187"/>
    <w:rsid w:val="00890F12"/>
    <w:rsid w:val="00891CB2"/>
    <w:rsid w:val="0089297B"/>
    <w:rsid w:val="00893C41"/>
    <w:rsid w:val="00894CB0"/>
    <w:rsid w:val="00894D5A"/>
    <w:rsid w:val="0089635A"/>
    <w:rsid w:val="0089787F"/>
    <w:rsid w:val="008A0519"/>
    <w:rsid w:val="008A3A53"/>
    <w:rsid w:val="008A52A1"/>
    <w:rsid w:val="008A5BDE"/>
    <w:rsid w:val="008A6015"/>
    <w:rsid w:val="008B0243"/>
    <w:rsid w:val="008B33F5"/>
    <w:rsid w:val="008B3993"/>
    <w:rsid w:val="008B4B09"/>
    <w:rsid w:val="008B5F0F"/>
    <w:rsid w:val="008B6513"/>
    <w:rsid w:val="008C1BA3"/>
    <w:rsid w:val="008C36C5"/>
    <w:rsid w:val="008C37DE"/>
    <w:rsid w:val="008C3F21"/>
    <w:rsid w:val="008C549B"/>
    <w:rsid w:val="008C56F7"/>
    <w:rsid w:val="008C65E4"/>
    <w:rsid w:val="008C66E9"/>
    <w:rsid w:val="008C796D"/>
    <w:rsid w:val="008C7BA1"/>
    <w:rsid w:val="008C7D91"/>
    <w:rsid w:val="008D0971"/>
    <w:rsid w:val="008D299F"/>
    <w:rsid w:val="008D41E6"/>
    <w:rsid w:val="008D428F"/>
    <w:rsid w:val="008D5CE8"/>
    <w:rsid w:val="008D6087"/>
    <w:rsid w:val="008D6ABA"/>
    <w:rsid w:val="008D7A95"/>
    <w:rsid w:val="008E3428"/>
    <w:rsid w:val="008E3A0C"/>
    <w:rsid w:val="008E465E"/>
    <w:rsid w:val="008E5F46"/>
    <w:rsid w:val="008E6467"/>
    <w:rsid w:val="008E738E"/>
    <w:rsid w:val="008E77CB"/>
    <w:rsid w:val="008F051D"/>
    <w:rsid w:val="008F1C48"/>
    <w:rsid w:val="008F2799"/>
    <w:rsid w:val="008F479A"/>
    <w:rsid w:val="008F6229"/>
    <w:rsid w:val="008F70F4"/>
    <w:rsid w:val="00901716"/>
    <w:rsid w:val="00901B97"/>
    <w:rsid w:val="00906242"/>
    <w:rsid w:val="00907654"/>
    <w:rsid w:val="00910E6D"/>
    <w:rsid w:val="00910F04"/>
    <w:rsid w:val="00911F08"/>
    <w:rsid w:val="00913059"/>
    <w:rsid w:val="00915157"/>
    <w:rsid w:val="00915537"/>
    <w:rsid w:val="00915F22"/>
    <w:rsid w:val="00916F7A"/>
    <w:rsid w:val="0092114F"/>
    <w:rsid w:val="00921B1A"/>
    <w:rsid w:val="00922177"/>
    <w:rsid w:val="00922901"/>
    <w:rsid w:val="00922C5C"/>
    <w:rsid w:val="00924585"/>
    <w:rsid w:val="0092515A"/>
    <w:rsid w:val="00930FE7"/>
    <w:rsid w:val="0093104F"/>
    <w:rsid w:val="00931881"/>
    <w:rsid w:val="00933D37"/>
    <w:rsid w:val="009349AB"/>
    <w:rsid w:val="0093526B"/>
    <w:rsid w:val="0093661F"/>
    <w:rsid w:val="009370E0"/>
    <w:rsid w:val="0094003F"/>
    <w:rsid w:val="00942C53"/>
    <w:rsid w:val="00943144"/>
    <w:rsid w:val="00944800"/>
    <w:rsid w:val="009467D0"/>
    <w:rsid w:val="009468D6"/>
    <w:rsid w:val="00946937"/>
    <w:rsid w:val="00947D2B"/>
    <w:rsid w:val="00952AC1"/>
    <w:rsid w:val="00954028"/>
    <w:rsid w:val="00957E31"/>
    <w:rsid w:val="009607C5"/>
    <w:rsid w:val="00962B47"/>
    <w:rsid w:val="00962E17"/>
    <w:rsid w:val="00966A93"/>
    <w:rsid w:val="00966DDB"/>
    <w:rsid w:val="0096705A"/>
    <w:rsid w:val="009672B2"/>
    <w:rsid w:val="00967610"/>
    <w:rsid w:val="00967614"/>
    <w:rsid w:val="00970C39"/>
    <w:rsid w:val="009712EB"/>
    <w:rsid w:val="00971571"/>
    <w:rsid w:val="009719C1"/>
    <w:rsid w:val="00973367"/>
    <w:rsid w:val="0097634F"/>
    <w:rsid w:val="00980432"/>
    <w:rsid w:val="009805A6"/>
    <w:rsid w:val="00982111"/>
    <w:rsid w:val="00982910"/>
    <w:rsid w:val="00984937"/>
    <w:rsid w:val="00985319"/>
    <w:rsid w:val="00985647"/>
    <w:rsid w:val="00985EF2"/>
    <w:rsid w:val="0098672E"/>
    <w:rsid w:val="00987E2F"/>
    <w:rsid w:val="00991504"/>
    <w:rsid w:val="00992EB1"/>
    <w:rsid w:val="00995152"/>
    <w:rsid w:val="00996C90"/>
    <w:rsid w:val="00996F66"/>
    <w:rsid w:val="00997FA5"/>
    <w:rsid w:val="009A013E"/>
    <w:rsid w:val="009A06B3"/>
    <w:rsid w:val="009A2751"/>
    <w:rsid w:val="009A287C"/>
    <w:rsid w:val="009A2CCD"/>
    <w:rsid w:val="009A301C"/>
    <w:rsid w:val="009A3762"/>
    <w:rsid w:val="009A39A6"/>
    <w:rsid w:val="009A46FB"/>
    <w:rsid w:val="009A4A9E"/>
    <w:rsid w:val="009A4DBD"/>
    <w:rsid w:val="009A695D"/>
    <w:rsid w:val="009A6F3F"/>
    <w:rsid w:val="009A7517"/>
    <w:rsid w:val="009A79EF"/>
    <w:rsid w:val="009B0080"/>
    <w:rsid w:val="009B10E7"/>
    <w:rsid w:val="009B1E76"/>
    <w:rsid w:val="009B28F9"/>
    <w:rsid w:val="009B2A74"/>
    <w:rsid w:val="009B446B"/>
    <w:rsid w:val="009B4599"/>
    <w:rsid w:val="009B5E0E"/>
    <w:rsid w:val="009C042B"/>
    <w:rsid w:val="009C06EE"/>
    <w:rsid w:val="009C0FF4"/>
    <w:rsid w:val="009C5A76"/>
    <w:rsid w:val="009C6FCD"/>
    <w:rsid w:val="009C7076"/>
    <w:rsid w:val="009D0E49"/>
    <w:rsid w:val="009D17C2"/>
    <w:rsid w:val="009D2FA7"/>
    <w:rsid w:val="009D30C7"/>
    <w:rsid w:val="009D36DD"/>
    <w:rsid w:val="009D4258"/>
    <w:rsid w:val="009D6AEA"/>
    <w:rsid w:val="009D6C7F"/>
    <w:rsid w:val="009E06D0"/>
    <w:rsid w:val="009E1266"/>
    <w:rsid w:val="009E1F68"/>
    <w:rsid w:val="009E427B"/>
    <w:rsid w:val="009E6728"/>
    <w:rsid w:val="009E7FC4"/>
    <w:rsid w:val="009F1A2D"/>
    <w:rsid w:val="009F41D4"/>
    <w:rsid w:val="009F46B1"/>
    <w:rsid w:val="009F4A7B"/>
    <w:rsid w:val="009F5207"/>
    <w:rsid w:val="009F7AC3"/>
    <w:rsid w:val="00A00EE6"/>
    <w:rsid w:val="00A01521"/>
    <w:rsid w:val="00A02112"/>
    <w:rsid w:val="00A02AC4"/>
    <w:rsid w:val="00A03E4D"/>
    <w:rsid w:val="00A04497"/>
    <w:rsid w:val="00A0486A"/>
    <w:rsid w:val="00A064BE"/>
    <w:rsid w:val="00A06DEB"/>
    <w:rsid w:val="00A1100B"/>
    <w:rsid w:val="00A12EF3"/>
    <w:rsid w:val="00A13067"/>
    <w:rsid w:val="00A130A2"/>
    <w:rsid w:val="00A135A9"/>
    <w:rsid w:val="00A15128"/>
    <w:rsid w:val="00A158D1"/>
    <w:rsid w:val="00A15CB7"/>
    <w:rsid w:val="00A16ACE"/>
    <w:rsid w:val="00A17513"/>
    <w:rsid w:val="00A20132"/>
    <w:rsid w:val="00A20FC3"/>
    <w:rsid w:val="00A230E2"/>
    <w:rsid w:val="00A27F9D"/>
    <w:rsid w:val="00A307A2"/>
    <w:rsid w:val="00A313F8"/>
    <w:rsid w:val="00A31997"/>
    <w:rsid w:val="00A332D3"/>
    <w:rsid w:val="00A336BB"/>
    <w:rsid w:val="00A33776"/>
    <w:rsid w:val="00A35468"/>
    <w:rsid w:val="00A36C16"/>
    <w:rsid w:val="00A3779F"/>
    <w:rsid w:val="00A37B23"/>
    <w:rsid w:val="00A41F1F"/>
    <w:rsid w:val="00A4606A"/>
    <w:rsid w:val="00A46FF2"/>
    <w:rsid w:val="00A471B3"/>
    <w:rsid w:val="00A47C07"/>
    <w:rsid w:val="00A51183"/>
    <w:rsid w:val="00A5166C"/>
    <w:rsid w:val="00A5190D"/>
    <w:rsid w:val="00A52F90"/>
    <w:rsid w:val="00A5486D"/>
    <w:rsid w:val="00A54D42"/>
    <w:rsid w:val="00A55FCF"/>
    <w:rsid w:val="00A572C7"/>
    <w:rsid w:val="00A60552"/>
    <w:rsid w:val="00A60D31"/>
    <w:rsid w:val="00A6267C"/>
    <w:rsid w:val="00A6269E"/>
    <w:rsid w:val="00A63422"/>
    <w:rsid w:val="00A6487F"/>
    <w:rsid w:val="00A64ADA"/>
    <w:rsid w:val="00A650A4"/>
    <w:rsid w:val="00A65A7D"/>
    <w:rsid w:val="00A66037"/>
    <w:rsid w:val="00A71ADF"/>
    <w:rsid w:val="00A72244"/>
    <w:rsid w:val="00A72362"/>
    <w:rsid w:val="00A730B3"/>
    <w:rsid w:val="00A75497"/>
    <w:rsid w:val="00A75AA6"/>
    <w:rsid w:val="00A75CAE"/>
    <w:rsid w:val="00A761E0"/>
    <w:rsid w:val="00A7668B"/>
    <w:rsid w:val="00A76AAD"/>
    <w:rsid w:val="00A77BFE"/>
    <w:rsid w:val="00A81CCF"/>
    <w:rsid w:val="00A84966"/>
    <w:rsid w:val="00A84E3D"/>
    <w:rsid w:val="00A853F5"/>
    <w:rsid w:val="00A86759"/>
    <w:rsid w:val="00A86DE6"/>
    <w:rsid w:val="00A8727A"/>
    <w:rsid w:val="00A878D2"/>
    <w:rsid w:val="00A91F34"/>
    <w:rsid w:val="00A92E03"/>
    <w:rsid w:val="00A932F5"/>
    <w:rsid w:val="00A933F4"/>
    <w:rsid w:val="00AA19A9"/>
    <w:rsid w:val="00AA2007"/>
    <w:rsid w:val="00AA28CE"/>
    <w:rsid w:val="00AA4C04"/>
    <w:rsid w:val="00AA4CE8"/>
    <w:rsid w:val="00AA7703"/>
    <w:rsid w:val="00AB18BF"/>
    <w:rsid w:val="00AB27CD"/>
    <w:rsid w:val="00AB4EAE"/>
    <w:rsid w:val="00AB65A1"/>
    <w:rsid w:val="00AC2CE0"/>
    <w:rsid w:val="00AC312A"/>
    <w:rsid w:val="00AC4053"/>
    <w:rsid w:val="00AC52FD"/>
    <w:rsid w:val="00AC5C85"/>
    <w:rsid w:val="00AC7B81"/>
    <w:rsid w:val="00AD03B1"/>
    <w:rsid w:val="00AD0D0E"/>
    <w:rsid w:val="00AD28A2"/>
    <w:rsid w:val="00AD2A8F"/>
    <w:rsid w:val="00AD6D10"/>
    <w:rsid w:val="00AD7841"/>
    <w:rsid w:val="00AE5647"/>
    <w:rsid w:val="00AE75BE"/>
    <w:rsid w:val="00AE7668"/>
    <w:rsid w:val="00AE7B0E"/>
    <w:rsid w:val="00AF09C6"/>
    <w:rsid w:val="00AF0C16"/>
    <w:rsid w:val="00AF11F4"/>
    <w:rsid w:val="00AF243C"/>
    <w:rsid w:val="00AF2BE2"/>
    <w:rsid w:val="00AF36E6"/>
    <w:rsid w:val="00AF6228"/>
    <w:rsid w:val="00AF629F"/>
    <w:rsid w:val="00B003B9"/>
    <w:rsid w:val="00B0313B"/>
    <w:rsid w:val="00B06A0F"/>
    <w:rsid w:val="00B13649"/>
    <w:rsid w:val="00B14AE3"/>
    <w:rsid w:val="00B16B44"/>
    <w:rsid w:val="00B1756B"/>
    <w:rsid w:val="00B21605"/>
    <w:rsid w:val="00B21AD7"/>
    <w:rsid w:val="00B21EBD"/>
    <w:rsid w:val="00B23D4B"/>
    <w:rsid w:val="00B25763"/>
    <w:rsid w:val="00B26755"/>
    <w:rsid w:val="00B26A5D"/>
    <w:rsid w:val="00B27FA6"/>
    <w:rsid w:val="00B32655"/>
    <w:rsid w:val="00B33958"/>
    <w:rsid w:val="00B36802"/>
    <w:rsid w:val="00B36E98"/>
    <w:rsid w:val="00B40760"/>
    <w:rsid w:val="00B413BD"/>
    <w:rsid w:val="00B41BE8"/>
    <w:rsid w:val="00B43196"/>
    <w:rsid w:val="00B43D03"/>
    <w:rsid w:val="00B43E7D"/>
    <w:rsid w:val="00B45EE1"/>
    <w:rsid w:val="00B512F7"/>
    <w:rsid w:val="00B52879"/>
    <w:rsid w:val="00B5405C"/>
    <w:rsid w:val="00B540D3"/>
    <w:rsid w:val="00B543CA"/>
    <w:rsid w:val="00B5637F"/>
    <w:rsid w:val="00B575BB"/>
    <w:rsid w:val="00B576D3"/>
    <w:rsid w:val="00B602D0"/>
    <w:rsid w:val="00B624DF"/>
    <w:rsid w:val="00B62A2C"/>
    <w:rsid w:val="00B63158"/>
    <w:rsid w:val="00B6357A"/>
    <w:rsid w:val="00B63875"/>
    <w:rsid w:val="00B64B8E"/>
    <w:rsid w:val="00B64E1C"/>
    <w:rsid w:val="00B674C7"/>
    <w:rsid w:val="00B67529"/>
    <w:rsid w:val="00B71EBB"/>
    <w:rsid w:val="00B72D49"/>
    <w:rsid w:val="00B73D7E"/>
    <w:rsid w:val="00B741FD"/>
    <w:rsid w:val="00B80C95"/>
    <w:rsid w:val="00B8176A"/>
    <w:rsid w:val="00B82151"/>
    <w:rsid w:val="00B8236A"/>
    <w:rsid w:val="00B83B4F"/>
    <w:rsid w:val="00B84388"/>
    <w:rsid w:val="00B861C4"/>
    <w:rsid w:val="00B8682A"/>
    <w:rsid w:val="00B878BA"/>
    <w:rsid w:val="00B90B88"/>
    <w:rsid w:val="00B92060"/>
    <w:rsid w:val="00B92BD4"/>
    <w:rsid w:val="00B95E5C"/>
    <w:rsid w:val="00B97070"/>
    <w:rsid w:val="00BA12B8"/>
    <w:rsid w:val="00BA2170"/>
    <w:rsid w:val="00BA2782"/>
    <w:rsid w:val="00BA4221"/>
    <w:rsid w:val="00BA53B7"/>
    <w:rsid w:val="00BA5A87"/>
    <w:rsid w:val="00BA5B2B"/>
    <w:rsid w:val="00BA7A69"/>
    <w:rsid w:val="00BA7BF8"/>
    <w:rsid w:val="00BB03B0"/>
    <w:rsid w:val="00BB1B61"/>
    <w:rsid w:val="00BB2242"/>
    <w:rsid w:val="00BB3A61"/>
    <w:rsid w:val="00BB4D5D"/>
    <w:rsid w:val="00BB4F14"/>
    <w:rsid w:val="00BC0B37"/>
    <w:rsid w:val="00BC0E94"/>
    <w:rsid w:val="00BC1DB6"/>
    <w:rsid w:val="00BC22C3"/>
    <w:rsid w:val="00BC2342"/>
    <w:rsid w:val="00BC2A40"/>
    <w:rsid w:val="00BC52D2"/>
    <w:rsid w:val="00BC6206"/>
    <w:rsid w:val="00BC6EB3"/>
    <w:rsid w:val="00BC71F3"/>
    <w:rsid w:val="00BC783D"/>
    <w:rsid w:val="00BD386F"/>
    <w:rsid w:val="00BD54CE"/>
    <w:rsid w:val="00BD6F62"/>
    <w:rsid w:val="00BD7B85"/>
    <w:rsid w:val="00BE2E18"/>
    <w:rsid w:val="00BE35C5"/>
    <w:rsid w:val="00BE3F7E"/>
    <w:rsid w:val="00BE6FA2"/>
    <w:rsid w:val="00BF1141"/>
    <w:rsid w:val="00BF1475"/>
    <w:rsid w:val="00BF1DE0"/>
    <w:rsid w:val="00BF1EF8"/>
    <w:rsid w:val="00BF364E"/>
    <w:rsid w:val="00BF37F8"/>
    <w:rsid w:val="00BF3A80"/>
    <w:rsid w:val="00BF485F"/>
    <w:rsid w:val="00BF4AFC"/>
    <w:rsid w:val="00BF54EC"/>
    <w:rsid w:val="00BF7643"/>
    <w:rsid w:val="00C0029B"/>
    <w:rsid w:val="00C039CE"/>
    <w:rsid w:val="00C03E31"/>
    <w:rsid w:val="00C045F8"/>
    <w:rsid w:val="00C04F69"/>
    <w:rsid w:val="00C052B0"/>
    <w:rsid w:val="00C05562"/>
    <w:rsid w:val="00C1105D"/>
    <w:rsid w:val="00C11BED"/>
    <w:rsid w:val="00C120F5"/>
    <w:rsid w:val="00C123B3"/>
    <w:rsid w:val="00C1383B"/>
    <w:rsid w:val="00C145F7"/>
    <w:rsid w:val="00C1603A"/>
    <w:rsid w:val="00C20361"/>
    <w:rsid w:val="00C2247E"/>
    <w:rsid w:val="00C226A4"/>
    <w:rsid w:val="00C237AC"/>
    <w:rsid w:val="00C26403"/>
    <w:rsid w:val="00C26D1E"/>
    <w:rsid w:val="00C30598"/>
    <w:rsid w:val="00C31ED1"/>
    <w:rsid w:val="00C34B09"/>
    <w:rsid w:val="00C3622D"/>
    <w:rsid w:val="00C363D7"/>
    <w:rsid w:val="00C367D7"/>
    <w:rsid w:val="00C37EAA"/>
    <w:rsid w:val="00C37F31"/>
    <w:rsid w:val="00C402F0"/>
    <w:rsid w:val="00C41743"/>
    <w:rsid w:val="00C43211"/>
    <w:rsid w:val="00C44387"/>
    <w:rsid w:val="00C476BB"/>
    <w:rsid w:val="00C5043E"/>
    <w:rsid w:val="00C50BA8"/>
    <w:rsid w:val="00C50F92"/>
    <w:rsid w:val="00C51592"/>
    <w:rsid w:val="00C51F23"/>
    <w:rsid w:val="00C52250"/>
    <w:rsid w:val="00C546CD"/>
    <w:rsid w:val="00C54F24"/>
    <w:rsid w:val="00C552F4"/>
    <w:rsid w:val="00C5543D"/>
    <w:rsid w:val="00C61814"/>
    <w:rsid w:val="00C61A6B"/>
    <w:rsid w:val="00C62799"/>
    <w:rsid w:val="00C63CC3"/>
    <w:rsid w:val="00C63E03"/>
    <w:rsid w:val="00C658C8"/>
    <w:rsid w:val="00C65D22"/>
    <w:rsid w:val="00C66494"/>
    <w:rsid w:val="00C67445"/>
    <w:rsid w:val="00C70E45"/>
    <w:rsid w:val="00C7139B"/>
    <w:rsid w:val="00C733EE"/>
    <w:rsid w:val="00C735AC"/>
    <w:rsid w:val="00C73FBA"/>
    <w:rsid w:val="00C756F9"/>
    <w:rsid w:val="00C80D3A"/>
    <w:rsid w:val="00C816C7"/>
    <w:rsid w:val="00C81B7A"/>
    <w:rsid w:val="00C83B80"/>
    <w:rsid w:val="00C85943"/>
    <w:rsid w:val="00C87D85"/>
    <w:rsid w:val="00C87E9D"/>
    <w:rsid w:val="00C90628"/>
    <w:rsid w:val="00C976EE"/>
    <w:rsid w:val="00C9783A"/>
    <w:rsid w:val="00C97F02"/>
    <w:rsid w:val="00CA1584"/>
    <w:rsid w:val="00CA2DBF"/>
    <w:rsid w:val="00CA7AA9"/>
    <w:rsid w:val="00CB2CC1"/>
    <w:rsid w:val="00CB3689"/>
    <w:rsid w:val="00CB4C5F"/>
    <w:rsid w:val="00CB4E61"/>
    <w:rsid w:val="00CB63F2"/>
    <w:rsid w:val="00CB724D"/>
    <w:rsid w:val="00CB779C"/>
    <w:rsid w:val="00CC0060"/>
    <w:rsid w:val="00CC05E0"/>
    <w:rsid w:val="00CC063D"/>
    <w:rsid w:val="00CC252C"/>
    <w:rsid w:val="00CC2822"/>
    <w:rsid w:val="00CC2FB6"/>
    <w:rsid w:val="00CC3398"/>
    <w:rsid w:val="00CC3595"/>
    <w:rsid w:val="00CC42FC"/>
    <w:rsid w:val="00CC5263"/>
    <w:rsid w:val="00CC6DC0"/>
    <w:rsid w:val="00CD0857"/>
    <w:rsid w:val="00CD38AC"/>
    <w:rsid w:val="00CD5B6B"/>
    <w:rsid w:val="00CD63F1"/>
    <w:rsid w:val="00CD7A60"/>
    <w:rsid w:val="00CE0CC1"/>
    <w:rsid w:val="00CE1481"/>
    <w:rsid w:val="00CE16AE"/>
    <w:rsid w:val="00CE3C1A"/>
    <w:rsid w:val="00CE4029"/>
    <w:rsid w:val="00CE4C0B"/>
    <w:rsid w:val="00CE4F82"/>
    <w:rsid w:val="00CE585C"/>
    <w:rsid w:val="00CE5E4A"/>
    <w:rsid w:val="00CF0764"/>
    <w:rsid w:val="00CF177E"/>
    <w:rsid w:val="00CF40B4"/>
    <w:rsid w:val="00CF5D73"/>
    <w:rsid w:val="00CF64E1"/>
    <w:rsid w:val="00CF66CB"/>
    <w:rsid w:val="00CF6B19"/>
    <w:rsid w:val="00CF724F"/>
    <w:rsid w:val="00D011DD"/>
    <w:rsid w:val="00D02548"/>
    <w:rsid w:val="00D05CBB"/>
    <w:rsid w:val="00D064A1"/>
    <w:rsid w:val="00D065CE"/>
    <w:rsid w:val="00D0790C"/>
    <w:rsid w:val="00D111D1"/>
    <w:rsid w:val="00D11481"/>
    <w:rsid w:val="00D124FE"/>
    <w:rsid w:val="00D12CBA"/>
    <w:rsid w:val="00D12FF9"/>
    <w:rsid w:val="00D13663"/>
    <w:rsid w:val="00D15722"/>
    <w:rsid w:val="00D15FD7"/>
    <w:rsid w:val="00D166BE"/>
    <w:rsid w:val="00D16939"/>
    <w:rsid w:val="00D171A6"/>
    <w:rsid w:val="00D21C29"/>
    <w:rsid w:val="00D2279D"/>
    <w:rsid w:val="00D23C8E"/>
    <w:rsid w:val="00D2663B"/>
    <w:rsid w:val="00D26F61"/>
    <w:rsid w:val="00D27ADB"/>
    <w:rsid w:val="00D328C7"/>
    <w:rsid w:val="00D3392F"/>
    <w:rsid w:val="00D33CB7"/>
    <w:rsid w:val="00D34BB6"/>
    <w:rsid w:val="00D35641"/>
    <w:rsid w:val="00D41713"/>
    <w:rsid w:val="00D42116"/>
    <w:rsid w:val="00D42A53"/>
    <w:rsid w:val="00D43142"/>
    <w:rsid w:val="00D437EE"/>
    <w:rsid w:val="00D44944"/>
    <w:rsid w:val="00D47FD7"/>
    <w:rsid w:val="00D5317A"/>
    <w:rsid w:val="00D56EBD"/>
    <w:rsid w:val="00D57210"/>
    <w:rsid w:val="00D63B90"/>
    <w:rsid w:val="00D65AEF"/>
    <w:rsid w:val="00D65F47"/>
    <w:rsid w:val="00D66804"/>
    <w:rsid w:val="00D66A01"/>
    <w:rsid w:val="00D7154C"/>
    <w:rsid w:val="00D71A28"/>
    <w:rsid w:val="00D7342E"/>
    <w:rsid w:val="00D7591E"/>
    <w:rsid w:val="00D802CD"/>
    <w:rsid w:val="00D8050A"/>
    <w:rsid w:val="00D8154D"/>
    <w:rsid w:val="00D83E17"/>
    <w:rsid w:val="00D86027"/>
    <w:rsid w:val="00D86040"/>
    <w:rsid w:val="00D86F7E"/>
    <w:rsid w:val="00D92E13"/>
    <w:rsid w:val="00D9604A"/>
    <w:rsid w:val="00D96854"/>
    <w:rsid w:val="00D9750F"/>
    <w:rsid w:val="00D97D73"/>
    <w:rsid w:val="00DA2329"/>
    <w:rsid w:val="00DA3B89"/>
    <w:rsid w:val="00DA3EEE"/>
    <w:rsid w:val="00DA4F5C"/>
    <w:rsid w:val="00DA6668"/>
    <w:rsid w:val="00DA66B5"/>
    <w:rsid w:val="00DA7166"/>
    <w:rsid w:val="00DA7E12"/>
    <w:rsid w:val="00DB06B6"/>
    <w:rsid w:val="00DB1799"/>
    <w:rsid w:val="00DB2A1A"/>
    <w:rsid w:val="00DB320A"/>
    <w:rsid w:val="00DB35AF"/>
    <w:rsid w:val="00DB68B0"/>
    <w:rsid w:val="00DB740A"/>
    <w:rsid w:val="00DB7805"/>
    <w:rsid w:val="00DB7D2C"/>
    <w:rsid w:val="00DC01FD"/>
    <w:rsid w:val="00DC1854"/>
    <w:rsid w:val="00DC3801"/>
    <w:rsid w:val="00DC54FE"/>
    <w:rsid w:val="00DC6634"/>
    <w:rsid w:val="00DC6D8E"/>
    <w:rsid w:val="00DD3A12"/>
    <w:rsid w:val="00DD6393"/>
    <w:rsid w:val="00DD7E3B"/>
    <w:rsid w:val="00DD7F11"/>
    <w:rsid w:val="00DE01ED"/>
    <w:rsid w:val="00DE057E"/>
    <w:rsid w:val="00DE0D69"/>
    <w:rsid w:val="00DE122D"/>
    <w:rsid w:val="00DE1800"/>
    <w:rsid w:val="00DE1EAD"/>
    <w:rsid w:val="00DE61F8"/>
    <w:rsid w:val="00DE6A52"/>
    <w:rsid w:val="00DF0FF7"/>
    <w:rsid w:val="00DF2120"/>
    <w:rsid w:val="00DF25E5"/>
    <w:rsid w:val="00DF2671"/>
    <w:rsid w:val="00DF2C0E"/>
    <w:rsid w:val="00DF35E0"/>
    <w:rsid w:val="00DF361A"/>
    <w:rsid w:val="00DF3C2E"/>
    <w:rsid w:val="00DF4118"/>
    <w:rsid w:val="00DF472A"/>
    <w:rsid w:val="00DF5A1C"/>
    <w:rsid w:val="00E00707"/>
    <w:rsid w:val="00E014EF"/>
    <w:rsid w:val="00E017C8"/>
    <w:rsid w:val="00E018E3"/>
    <w:rsid w:val="00E02196"/>
    <w:rsid w:val="00E02487"/>
    <w:rsid w:val="00E02A0D"/>
    <w:rsid w:val="00E02E9B"/>
    <w:rsid w:val="00E035F0"/>
    <w:rsid w:val="00E042C2"/>
    <w:rsid w:val="00E0484B"/>
    <w:rsid w:val="00E05346"/>
    <w:rsid w:val="00E05B8A"/>
    <w:rsid w:val="00E062BF"/>
    <w:rsid w:val="00E11FB0"/>
    <w:rsid w:val="00E13C20"/>
    <w:rsid w:val="00E13F1B"/>
    <w:rsid w:val="00E14709"/>
    <w:rsid w:val="00E14F3C"/>
    <w:rsid w:val="00E22806"/>
    <w:rsid w:val="00E22CA7"/>
    <w:rsid w:val="00E23690"/>
    <w:rsid w:val="00E2520B"/>
    <w:rsid w:val="00E25D72"/>
    <w:rsid w:val="00E26D63"/>
    <w:rsid w:val="00E27B03"/>
    <w:rsid w:val="00E32813"/>
    <w:rsid w:val="00E339C2"/>
    <w:rsid w:val="00E37AD2"/>
    <w:rsid w:val="00E400CB"/>
    <w:rsid w:val="00E409D1"/>
    <w:rsid w:val="00E429C1"/>
    <w:rsid w:val="00E43725"/>
    <w:rsid w:val="00E445B7"/>
    <w:rsid w:val="00E46887"/>
    <w:rsid w:val="00E47E6F"/>
    <w:rsid w:val="00E50249"/>
    <w:rsid w:val="00E52AD8"/>
    <w:rsid w:val="00E52EB2"/>
    <w:rsid w:val="00E530FB"/>
    <w:rsid w:val="00E53417"/>
    <w:rsid w:val="00E5356D"/>
    <w:rsid w:val="00E544DB"/>
    <w:rsid w:val="00E54522"/>
    <w:rsid w:val="00E568DB"/>
    <w:rsid w:val="00E624F5"/>
    <w:rsid w:val="00E627C8"/>
    <w:rsid w:val="00E63DEB"/>
    <w:rsid w:val="00E665C9"/>
    <w:rsid w:val="00E66A13"/>
    <w:rsid w:val="00E6748A"/>
    <w:rsid w:val="00E709A1"/>
    <w:rsid w:val="00E70BDC"/>
    <w:rsid w:val="00E71BBC"/>
    <w:rsid w:val="00E74787"/>
    <w:rsid w:val="00E752C3"/>
    <w:rsid w:val="00E779C6"/>
    <w:rsid w:val="00E8694D"/>
    <w:rsid w:val="00E877FD"/>
    <w:rsid w:val="00E904B9"/>
    <w:rsid w:val="00E924C1"/>
    <w:rsid w:val="00E93B8B"/>
    <w:rsid w:val="00E944B5"/>
    <w:rsid w:val="00E94B3F"/>
    <w:rsid w:val="00E96B99"/>
    <w:rsid w:val="00E97B26"/>
    <w:rsid w:val="00EA098C"/>
    <w:rsid w:val="00EA1EBD"/>
    <w:rsid w:val="00EA28D1"/>
    <w:rsid w:val="00EA2A17"/>
    <w:rsid w:val="00EA2E9B"/>
    <w:rsid w:val="00EA4957"/>
    <w:rsid w:val="00EA534F"/>
    <w:rsid w:val="00EA5AD5"/>
    <w:rsid w:val="00EA654E"/>
    <w:rsid w:val="00EA7B08"/>
    <w:rsid w:val="00EA7F50"/>
    <w:rsid w:val="00EB132D"/>
    <w:rsid w:val="00EB139C"/>
    <w:rsid w:val="00EB41AE"/>
    <w:rsid w:val="00EB43F6"/>
    <w:rsid w:val="00EB4A1D"/>
    <w:rsid w:val="00EC036D"/>
    <w:rsid w:val="00EC1A6E"/>
    <w:rsid w:val="00EC5982"/>
    <w:rsid w:val="00EC6D85"/>
    <w:rsid w:val="00EC771D"/>
    <w:rsid w:val="00ED0858"/>
    <w:rsid w:val="00ED133F"/>
    <w:rsid w:val="00ED1618"/>
    <w:rsid w:val="00ED1741"/>
    <w:rsid w:val="00ED2064"/>
    <w:rsid w:val="00ED2A4D"/>
    <w:rsid w:val="00ED78D5"/>
    <w:rsid w:val="00ED7B94"/>
    <w:rsid w:val="00ED7EC3"/>
    <w:rsid w:val="00EE0655"/>
    <w:rsid w:val="00EE12DA"/>
    <w:rsid w:val="00EE1C0E"/>
    <w:rsid w:val="00EE1FF4"/>
    <w:rsid w:val="00EE4C63"/>
    <w:rsid w:val="00EE52F5"/>
    <w:rsid w:val="00EE5B89"/>
    <w:rsid w:val="00EE68C8"/>
    <w:rsid w:val="00EE7D79"/>
    <w:rsid w:val="00EF1471"/>
    <w:rsid w:val="00EF272A"/>
    <w:rsid w:val="00EF2795"/>
    <w:rsid w:val="00EF3440"/>
    <w:rsid w:val="00EF39F8"/>
    <w:rsid w:val="00EF4E28"/>
    <w:rsid w:val="00EF6079"/>
    <w:rsid w:val="00EF63D4"/>
    <w:rsid w:val="00EF6B3B"/>
    <w:rsid w:val="00EF6C62"/>
    <w:rsid w:val="00EF6D92"/>
    <w:rsid w:val="00F004C7"/>
    <w:rsid w:val="00F027B5"/>
    <w:rsid w:val="00F02D12"/>
    <w:rsid w:val="00F03B4A"/>
    <w:rsid w:val="00F0485F"/>
    <w:rsid w:val="00F04C2B"/>
    <w:rsid w:val="00F06890"/>
    <w:rsid w:val="00F07887"/>
    <w:rsid w:val="00F10F23"/>
    <w:rsid w:val="00F130B1"/>
    <w:rsid w:val="00F13D40"/>
    <w:rsid w:val="00F21290"/>
    <w:rsid w:val="00F214F8"/>
    <w:rsid w:val="00F224FB"/>
    <w:rsid w:val="00F22A4A"/>
    <w:rsid w:val="00F22D23"/>
    <w:rsid w:val="00F2694C"/>
    <w:rsid w:val="00F27018"/>
    <w:rsid w:val="00F27325"/>
    <w:rsid w:val="00F309CC"/>
    <w:rsid w:val="00F31E34"/>
    <w:rsid w:val="00F328FF"/>
    <w:rsid w:val="00F32C99"/>
    <w:rsid w:val="00F347B1"/>
    <w:rsid w:val="00F35C1E"/>
    <w:rsid w:val="00F36113"/>
    <w:rsid w:val="00F368A1"/>
    <w:rsid w:val="00F36A6F"/>
    <w:rsid w:val="00F370D7"/>
    <w:rsid w:val="00F37338"/>
    <w:rsid w:val="00F37AC6"/>
    <w:rsid w:val="00F4025D"/>
    <w:rsid w:val="00F40933"/>
    <w:rsid w:val="00F40A80"/>
    <w:rsid w:val="00F4114B"/>
    <w:rsid w:val="00F4307B"/>
    <w:rsid w:val="00F436CB"/>
    <w:rsid w:val="00F45507"/>
    <w:rsid w:val="00F45548"/>
    <w:rsid w:val="00F46B61"/>
    <w:rsid w:val="00F50EC8"/>
    <w:rsid w:val="00F5110B"/>
    <w:rsid w:val="00F51528"/>
    <w:rsid w:val="00F516FE"/>
    <w:rsid w:val="00F5372A"/>
    <w:rsid w:val="00F53AE7"/>
    <w:rsid w:val="00F53EAC"/>
    <w:rsid w:val="00F54020"/>
    <w:rsid w:val="00F55758"/>
    <w:rsid w:val="00F5680F"/>
    <w:rsid w:val="00F604C4"/>
    <w:rsid w:val="00F6050B"/>
    <w:rsid w:val="00F60CF7"/>
    <w:rsid w:val="00F60EEA"/>
    <w:rsid w:val="00F62A89"/>
    <w:rsid w:val="00F643B5"/>
    <w:rsid w:val="00F64F00"/>
    <w:rsid w:val="00F676B7"/>
    <w:rsid w:val="00F71AFF"/>
    <w:rsid w:val="00F72183"/>
    <w:rsid w:val="00F731BE"/>
    <w:rsid w:val="00F75E27"/>
    <w:rsid w:val="00F76043"/>
    <w:rsid w:val="00F76287"/>
    <w:rsid w:val="00F76576"/>
    <w:rsid w:val="00F778B8"/>
    <w:rsid w:val="00F779EC"/>
    <w:rsid w:val="00F81ABB"/>
    <w:rsid w:val="00F83590"/>
    <w:rsid w:val="00F858BD"/>
    <w:rsid w:val="00F878EB"/>
    <w:rsid w:val="00F91F31"/>
    <w:rsid w:val="00F92A88"/>
    <w:rsid w:val="00F9485A"/>
    <w:rsid w:val="00F955E4"/>
    <w:rsid w:val="00F97A5C"/>
    <w:rsid w:val="00FA2021"/>
    <w:rsid w:val="00FA261E"/>
    <w:rsid w:val="00FA5C8C"/>
    <w:rsid w:val="00FB04B3"/>
    <w:rsid w:val="00FB10B4"/>
    <w:rsid w:val="00FB1EE8"/>
    <w:rsid w:val="00FB2CC2"/>
    <w:rsid w:val="00FB64A0"/>
    <w:rsid w:val="00FC1758"/>
    <w:rsid w:val="00FC32F6"/>
    <w:rsid w:val="00FC345F"/>
    <w:rsid w:val="00FC38C5"/>
    <w:rsid w:val="00FC41C6"/>
    <w:rsid w:val="00FC62E8"/>
    <w:rsid w:val="00FC6E68"/>
    <w:rsid w:val="00FD2187"/>
    <w:rsid w:val="00FD3799"/>
    <w:rsid w:val="00FD4A8B"/>
    <w:rsid w:val="00FD5D73"/>
    <w:rsid w:val="00FD6CCE"/>
    <w:rsid w:val="00FE20B8"/>
    <w:rsid w:val="00FE4E0F"/>
    <w:rsid w:val="00FE5D11"/>
    <w:rsid w:val="00FE6237"/>
    <w:rsid w:val="00FF092B"/>
    <w:rsid w:val="00FF0AC2"/>
    <w:rsid w:val="00FF3214"/>
    <w:rsid w:val="00FF3E97"/>
    <w:rsid w:val="00FF4270"/>
    <w:rsid w:val="00FF4610"/>
    <w:rsid w:val="00FF53F9"/>
    <w:rsid w:val="00FF62F7"/>
    <w:rsid w:val="00FF6FE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E582EF"/>
  <w15:docId w15:val="{C7CB6DF5-1F16-4E97-AF42-3AD9480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n-US" w:eastAsia="ko-KR"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3544"/>
    <w:pPr>
      <w:spacing w:after="200" w:line="276" w:lineRule="auto"/>
    </w:pPr>
    <w:rPr>
      <w:sz w:val="22"/>
      <w:szCs w:val="22"/>
      <w:lang w:eastAsia="en-US"/>
    </w:rPr>
  </w:style>
  <w:style w:type="paragraph" w:styleId="Heading1">
    <w:name w:val="heading 1"/>
    <w:basedOn w:val="Normal"/>
    <w:next w:val="Normal"/>
    <w:link w:val="Heading1Char"/>
    <w:qFormat/>
    <w:rsid w:val="001474F9"/>
    <w:pPr>
      <w:keepNext/>
      <w:numPr>
        <w:numId w:val="25"/>
      </w:numPr>
      <w:autoSpaceDE w:val="0"/>
      <w:autoSpaceDN w:val="0"/>
      <w:spacing w:before="240" w:after="80" w:line="240" w:lineRule="auto"/>
      <w:jc w:val="center"/>
      <w:outlineLvl w:val="0"/>
    </w:pPr>
    <w:rPr>
      <w:rFonts w:ascii="Times New Roman" w:eastAsia="SimSun" w:hAnsi="Times New Roman"/>
      <w:smallCaps/>
      <w:kern w:val="28"/>
      <w:sz w:val="20"/>
      <w:szCs w:val="20"/>
    </w:rPr>
  </w:style>
  <w:style w:type="paragraph" w:styleId="Heading2">
    <w:name w:val="heading 2"/>
    <w:basedOn w:val="Normal"/>
    <w:next w:val="Normal"/>
    <w:link w:val="Heading2Char"/>
    <w:qFormat/>
    <w:rsid w:val="001474F9"/>
    <w:pPr>
      <w:keepNext/>
      <w:numPr>
        <w:ilvl w:val="1"/>
        <w:numId w:val="25"/>
      </w:numPr>
      <w:autoSpaceDE w:val="0"/>
      <w:autoSpaceDN w:val="0"/>
      <w:spacing w:before="120" w:after="60" w:line="240" w:lineRule="auto"/>
      <w:ind w:left="144"/>
      <w:outlineLvl w:val="1"/>
    </w:pPr>
    <w:rPr>
      <w:rFonts w:ascii="Times New Roman" w:eastAsia="SimSun" w:hAnsi="Times New Roman"/>
      <w:i/>
      <w:iCs/>
      <w:sz w:val="20"/>
      <w:szCs w:val="20"/>
    </w:rPr>
  </w:style>
  <w:style w:type="paragraph" w:styleId="Heading3">
    <w:name w:val="heading 3"/>
    <w:basedOn w:val="Normal"/>
    <w:next w:val="Normal"/>
    <w:link w:val="Heading3Char"/>
    <w:qFormat/>
    <w:rsid w:val="001474F9"/>
    <w:pPr>
      <w:keepNext/>
      <w:numPr>
        <w:ilvl w:val="2"/>
        <w:numId w:val="25"/>
      </w:numPr>
      <w:autoSpaceDE w:val="0"/>
      <w:autoSpaceDN w:val="0"/>
      <w:spacing w:after="0" w:line="240" w:lineRule="auto"/>
      <w:ind w:left="288"/>
      <w:outlineLvl w:val="2"/>
    </w:pPr>
    <w:rPr>
      <w:rFonts w:ascii="Times New Roman" w:eastAsia="SimSun" w:hAnsi="Times New Roman"/>
      <w:i/>
      <w:iCs/>
      <w:sz w:val="20"/>
      <w:szCs w:val="20"/>
    </w:rPr>
  </w:style>
  <w:style w:type="paragraph" w:styleId="Heading4">
    <w:name w:val="heading 4"/>
    <w:basedOn w:val="Normal"/>
    <w:next w:val="Normal"/>
    <w:link w:val="Heading4Char"/>
    <w:qFormat/>
    <w:rsid w:val="001474F9"/>
    <w:pPr>
      <w:keepNext/>
      <w:numPr>
        <w:ilvl w:val="3"/>
        <w:numId w:val="25"/>
      </w:numPr>
      <w:autoSpaceDE w:val="0"/>
      <w:autoSpaceDN w:val="0"/>
      <w:spacing w:before="240" w:after="60" w:line="240" w:lineRule="auto"/>
      <w:outlineLvl w:val="3"/>
    </w:pPr>
    <w:rPr>
      <w:rFonts w:ascii="Times New Roman" w:eastAsia="SimSun" w:hAnsi="Times New Roman"/>
      <w:i/>
      <w:iCs/>
      <w:sz w:val="18"/>
      <w:szCs w:val="18"/>
    </w:rPr>
  </w:style>
  <w:style w:type="paragraph" w:styleId="Heading5">
    <w:name w:val="heading 5"/>
    <w:basedOn w:val="Normal"/>
    <w:next w:val="Normal"/>
    <w:link w:val="Heading5Char"/>
    <w:qFormat/>
    <w:rsid w:val="001474F9"/>
    <w:pPr>
      <w:numPr>
        <w:ilvl w:val="4"/>
        <w:numId w:val="25"/>
      </w:numPr>
      <w:autoSpaceDE w:val="0"/>
      <w:autoSpaceDN w:val="0"/>
      <w:spacing w:before="240" w:after="60" w:line="240" w:lineRule="auto"/>
      <w:outlineLvl w:val="4"/>
    </w:pPr>
    <w:rPr>
      <w:rFonts w:ascii="Times New Roman" w:eastAsia="SimSun" w:hAnsi="Times New Roman"/>
      <w:sz w:val="18"/>
      <w:szCs w:val="18"/>
    </w:rPr>
  </w:style>
  <w:style w:type="paragraph" w:styleId="Heading6">
    <w:name w:val="heading 6"/>
    <w:basedOn w:val="Normal"/>
    <w:next w:val="Normal"/>
    <w:link w:val="Heading6Char"/>
    <w:qFormat/>
    <w:rsid w:val="001474F9"/>
    <w:pPr>
      <w:numPr>
        <w:ilvl w:val="5"/>
        <w:numId w:val="25"/>
      </w:numPr>
      <w:autoSpaceDE w:val="0"/>
      <w:autoSpaceDN w:val="0"/>
      <w:spacing w:before="240" w:after="60" w:line="240" w:lineRule="auto"/>
      <w:outlineLvl w:val="5"/>
    </w:pPr>
    <w:rPr>
      <w:rFonts w:ascii="Times New Roman" w:eastAsia="SimSun" w:hAnsi="Times New Roman"/>
      <w:i/>
      <w:iCs/>
      <w:sz w:val="16"/>
      <w:szCs w:val="16"/>
    </w:rPr>
  </w:style>
  <w:style w:type="paragraph" w:styleId="Heading7">
    <w:name w:val="heading 7"/>
    <w:basedOn w:val="Normal"/>
    <w:next w:val="Normal"/>
    <w:link w:val="Heading7Char"/>
    <w:qFormat/>
    <w:rsid w:val="001474F9"/>
    <w:pPr>
      <w:numPr>
        <w:ilvl w:val="6"/>
        <w:numId w:val="25"/>
      </w:numPr>
      <w:autoSpaceDE w:val="0"/>
      <w:autoSpaceDN w:val="0"/>
      <w:spacing w:before="240" w:after="60" w:line="240" w:lineRule="auto"/>
      <w:outlineLvl w:val="6"/>
    </w:pPr>
    <w:rPr>
      <w:rFonts w:ascii="Times New Roman" w:eastAsia="SimSun" w:hAnsi="Times New Roman"/>
      <w:sz w:val="16"/>
      <w:szCs w:val="16"/>
    </w:rPr>
  </w:style>
  <w:style w:type="paragraph" w:styleId="Heading8">
    <w:name w:val="heading 8"/>
    <w:basedOn w:val="Normal"/>
    <w:next w:val="Normal"/>
    <w:link w:val="Heading8Char"/>
    <w:qFormat/>
    <w:rsid w:val="001474F9"/>
    <w:pPr>
      <w:numPr>
        <w:ilvl w:val="7"/>
        <w:numId w:val="25"/>
      </w:numPr>
      <w:autoSpaceDE w:val="0"/>
      <w:autoSpaceDN w:val="0"/>
      <w:spacing w:before="240" w:after="60" w:line="240" w:lineRule="auto"/>
      <w:outlineLvl w:val="7"/>
    </w:pPr>
    <w:rPr>
      <w:rFonts w:ascii="Times New Roman" w:eastAsia="SimSun" w:hAnsi="Times New Roman"/>
      <w:i/>
      <w:iCs/>
      <w:sz w:val="16"/>
      <w:szCs w:val="16"/>
    </w:rPr>
  </w:style>
  <w:style w:type="paragraph" w:styleId="Heading9">
    <w:name w:val="heading 9"/>
    <w:basedOn w:val="Normal"/>
    <w:next w:val="Normal"/>
    <w:link w:val="Heading9Char"/>
    <w:qFormat/>
    <w:rsid w:val="001474F9"/>
    <w:pPr>
      <w:numPr>
        <w:ilvl w:val="8"/>
        <w:numId w:val="25"/>
      </w:numPr>
      <w:autoSpaceDE w:val="0"/>
      <w:autoSpaceDN w:val="0"/>
      <w:spacing w:before="240" w:after="60" w:line="240" w:lineRule="auto"/>
      <w:outlineLvl w:val="8"/>
    </w:pPr>
    <w:rPr>
      <w:rFonts w:ascii="Times New Roman" w:eastAsia="SimSun" w:hAnsi="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14F"/>
    <w:pPr>
      <w:spacing w:after="0" w:line="240" w:lineRule="auto"/>
    </w:pPr>
    <w:rPr>
      <w:rFonts w:ascii="Gulim" w:eastAsia="Gulim"/>
      <w:sz w:val="18"/>
      <w:szCs w:val="18"/>
    </w:rPr>
  </w:style>
  <w:style w:type="character" w:customStyle="1" w:styleId="BalloonTextChar">
    <w:name w:val="Balloon Text Char"/>
    <w:link w:val="BalloonText"/>
    <w:uiPriority w:val="99"/>
    <w:semiHidden/>
    <w:rsid w:val="0092114F"/>
    <w:rPr>
      <w:rFonts w:ascii="Gulim" w:eastAsia="Gulim"/>
      <w:sz w:val="18"/>
      <w:szCs w:val="18"/>
    </w:rPr>
  </w:style>
  <w:style w:type="paragraph" w:styleId="NormalWeb">
    <w:name w:val="Normal (Web)"/>
    <w:basedOn w:val="Normal"/>
    <w:uiPriority w:val="99"/>
    <w:unhideWhenUsed/>
    <w:rsid w:val="004329E1"/>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E70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E50"/>
  </w:style>
  <w:style w:type="paragraph" w:styleId="Footer">
    <w:name w:val="footer"/>
    <w:basedOn w:val="Normal"/>
    <w:link w:val="FooterChar"/>
    <w:uiPriority w:val="99"/>
    <w:unhideWhenUsed/>
    <w:rsid w:val="00E70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E50"/>
  </w:style>
  <w:style w:type="paragraph" w:customStyle="1" w:styleId="MediumGrid1-Accent21">
    <w:name w:val="Medium Grid 1 - Accent 21"/>
    <w:basedOn w:val="Normal"/>
    <w:uiPriority w:val="34"/>
    <w:qFormat/>
    <w:rsid w:val="009860CD"/>
    <w:pPr>
      <w:spacing w:after="0" w:line="240" w:lineRule="auto"/>
      <w:ind w:left="720"/>
      <w:contextualSpacing/>
    </w:pPr>
    <w:rPr>
      <w:rFonts w:ascii="Times New Roman" w:hAnsi="Times New Roman"/>
      <w:sz w:val="24"/>
      <w:szCs w:val="24"/>
    </w:rPr>
  </w:style>
  <w:style w:type="table" w:styleId="TableGrid">
    <w:name w:val="Table Grid"/>
    <w:basedOn w:val="TableNormal"/>
    <w:uiPriority w:val="59"/>
    <w:rsid w:val="00331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020F"/>
    <w:pPr>
      <w:autoSpaceDE w:val="0"/>
      <w:autoSpaceDN w:val="0"/>
      <w:adjustRightInd w:val="0"/>
    </w:pPr>
    <w:rPr>
      <w:rFonts w:ascii="JDJMEE+TimesNewRoman" w:hAnsi="JDJMEE+TimesNewRoman" w:cs="JDJMEE+TimesNewRoman"/>
      <w:color w:val="000000"/>
      <w:lang w:eastAsia="en-US"/>
    </w:rPr>
  </w:style>
  <w:style w:type="paragraph" w:customStyle="1" w:styleId="NoSpacing1">
    <w:name w:val="No Spacing1"/>
    <w:uiPriority w:val="1"/>
    <w:qFormat/>
    <w:rsid w:val="0075020F"/>
    <w:rPr>
      <w:sz w:val="22"/>
      <w:szCs w:val="22"/>
      <w:lang w:eastAsia="en-US"/>
    </w:rPr>
  </w:style>
  <w:style w:type="character" w:styleId="HTMLTypewriter">
    <w:name w:val="HTML Typewriter"/>
    <w:uiPriority w:val="99"/>
    <w:semiHidden/>
    <w:unhideWhenUsed/>
    <w:rsid w:val="00CD2E94"/>
    <w:rPr>
      <w:rFonts w:ascii="Courier New" w:eastAsia="Times New Roman" w:hAnsi="Courier New" w:cs="Courier New"/>
      <w:sz w:val="20"/>
      <w:szCs w:val="20"/>
    </w:rPr>
  </w:style>
  <w:style w:type="character" w:customStyle="1" w:styleId="PlaceholderText1">
    <w:name w:val="Placeholder Text1"/>
    <w:rsid w:val="008C2700"/>
    <w:rPr>
      <w:color w:val="808080"/>
    </w:rPr>
  </w:style>
  <w:style w:type="character" w:styleId="Strong">
    <w:name w:val="Strong"/>
    <w:uiPriority w:val="22"/>
    <w:qFormat/>
    <w:rsid w:val="00710EFB"/>
    <w:rPr>
      <w:b/>
      <w:bCs/>
    </w:rPr>
  </w:style>
  <w:style w:type="paragraph" w:customStyle="1" w:styleId="TextCharChar">
    <w:name w:val="Text Char Char"/>
    <w:basedOn w:val="Normal"/>
    <w:rsid w:val="00271809"/>
    <w:pPr>
      <w:widowControl w:val="0"/>
      <w:autoSpaceDE w:val="0"/>
      <w:autoSpaceDN w:val="0"/>
      <w:spacing w:after="0" w:line="252" w:lineRule="auto"/>
      <w:ind w:firstLine="202"/>
      <w:jc w:val="both"/>
    </w:pPr>
    <w:rPr>
      <w:rFonts w:ascii="Times New Roman" w:eastAsia="SimSun" w:hAnsi="Times New Roman"/>
      <w:sz w:val="20"/>
      <w:szCs w:val="20"/>
    </w:rPr>
  </w:style>
  <w:style w:type="character" w:customStyle="1" w:styleId="jrnl">
    <w:name w:val="jrnl"/>
    <w:basedOn w:val="DefaultParagraphFont"/>
    <w:rsid w:val="00FF51C8"/>
  </w:style>
  <w:style w:type="character" w:styleId="Emphasis">
    <w:name w:val="Emphasis"/>
    <w:uiPriority w:val="20"/>
    <w:qFormat/>
    <w:rsid w:val="00FF51C8"/>
    <w:rPr>
      <w:i/>
      <w:iCs/>
    </w:rPr>
  </w:style>
  <w:style w:type="character" w:styleId="Hyperlink">
    <w:name w:val="Hyperlink"/>
    <w:uiPriority w:val="99"/>
    <w:semiHidden/>
    <w:unhideWhenUsed/>
    <w:rsid w:val="00FF51C8"/>
    <w:rPr>
      <w:color w:val="0000FF"/>
      <w:u w:val="single"/>
    </w:rPr>
  </w:style>
  <w:style w:type="character" w:styleId="CommentReference">
    <w:name w:val="annotation reference"/>
    <w:uiPriority w:val="99"/>
    <w:semiHidden/>
    <w:unhideWhenUsed/>
    <w:rsid w:val="002F4336"/>
    <w:rPr>
      <w:sz w:val="16"/>
      <w:szCs w:val="16"/>
    </w:rPr>
  </w:style>
  <w:style w:type="paragraph" w:styleId="CommentText">
    <w:name w:val="annotation text"/>
    <w:basedOn w:val="Normal"/>
    <w:link w:val="CommentTextChar"/>
    <w:uiPriority w:val="99"/>
    <w:semiHidden/>
    <w:unhideWhenUsed/>
    <w:rsid w:val="002F4336"/>
    <w:pPr>
      <w:spacing w:line="240" w:lineRule="auto"/>
    </w:pPr>
    <w:rPr>
      <w:sz w:val="20"/>
      <w:szCs w:val="20"/>
    </w:rPr>
  </w:style>
  <w:style w:type="character" w:customStyle="1" w:styleId="CommentTextChar">
    <w:name w:val="Comment Text Char"/>
    <w:link w:val="CommentText"/>
    <w:uiPriority w:val="99"/>
    <w:semiHidden/>
    <w:rsid w:val="002F4336"/>
    <w:rPr>
      <w:sz w:val="20"/>
      <w:szCs w:val="20"/>
    </w:rPr>
  </w:style>
  <w:style w:type="paragraph" w:styleId="CommentSubject">
    <w:name w:val="annotation subject"/>
    <w:basedOn w:val="CommentText"/>
    <w:next w:val="CommentText"/>
    <w:link w:val="CommentSubjectChar"/>
    <w:uiPriority w:val="99"/>
    <w:semiHidden/>
    <w:unhideWhenUsed/>
    <w:rsid w:val="002F4336"/>
    <w:rPr>
      <w:b/>
      <w:bCs/>
    </w:rPr>
  </w:style>
  <w:style w:type="character" w:customStyle="1" w:styleId="CommentSubjectChar">
    <w:name w:val="Comment Subject Char"/>
    <w:link w:val="CommentSubject"/>
    <w:uiPriority w:val="99"/>
    <w:semiHidden/>
    <w:rsid w:val="002F4336"/>
    <w:rPr>
      <w:b/>
      <w:bCs/>
      <w:sz w:val="20"/>
      <w:szCs w:val="20"/>
    </w:rPr>
  </w:style>
  <w:style w:type="paragraph" w:customStyle="1" w:styleId="TextCharCharChar">
    <w:name w:val="Text Char Char Char"/>
    <w:basedOn w:val="Normal"/>
    <w:rsid w:val="006C659E"/>
    <w:pPr>
      <w:widowControl w:val="0"/>
      <w:autoSpaceDE w:val="0"/>
      <w:autoSpaceDN w:val="0"/>
      <w:spacing w:after="0" w:line="252" w:lineRule="auto"/>
      <w:ind w:firstLine="202"/>
      <w:jc w:val="both"/>
    </w:pPr>
    <w:rPr>
      <w:rFonts w:ascii="Times New Roman" w:eastAsia="SimSun" w:hAnsi="Times New Roman"/>
      <w:sz w:val="24"/>
      <w:szCs w:val="24"/>
    </w:rPr>
  </w:style>
  <w:style w:type="paragraph" w:customStyle="1" w:styleId="Equation">
    <w:name w:val="Equation"/>
    <w:basedOn w:val="Normal"/>
    <w:next w:val="Normal"/>
    <w:rsid w:val="006C659E"/>
    <w:pPr>
      <w:widowControl w:val="0"/>
      <w:tabs>
        <w:tab w:val="right" w:pos="4810"/>
      </w:tabs>
      <w:autoSpaceDE w:val="0"/>
      <w:autoSpaceDN w:val="0"/>
      <w:spacing w:after="0" w:line="252" w:lineRule="auto"/>
      <w:jc w:val="both"/>
    </w:pPr>
    <w:rPr>
      <w:rFonts w:ascii="Times New Roman" w:eastAsia="SimSun" w:hAnsi="Times New Roman"/>
      <w:sz w:val="20"/>
      <w:szCs w:val="20"/>
    </w:rPr>
  </w:style>
  <w:style w:type="character" w:customStyle="1" w:styleId="Heading1Char">
    <w:name w:val="Heading 1 Char"/>
    <w:link w:val="Heading1"/>
    <w:rsid w:val="001474F9"/>
    <w:rPr>
      <w:rFonts w:ascii="Times New Roman" w:eastAsia="SimSun" w:hAnsi="Times New Roman" w:cs="Times New Roman"/>
      <w:smallCaps/>
      <w:kern w:val="28"/>
      <w:sz w:val="20"/>
      <w:szCs w:val="20"/>
    </w:rPr>
  </w:style>
  <w:style w:type="character" w:customStyle="1" w:styleId="Heading2Char">
    <w:name w:val="Heading 2 Char"/>
    <w:link w:val="Heading2"/>
    <w:rsid w:val="001474F9"/>
    <w:rPr>
      <w:rFonts w:ascii="Times New Roman" w:eastAsia="SimSun" w:hAnsi="Times New Roman" w:cs="Times New Roman"/>
      <w:i/>
      <w:iCs/>
      <w:sz w:val="20"/>
      <w:szCs w:val="20"/>
    </w:rPr>
  </w:style>
  <w:style w:type="character" w:customStyle="1" w:styleId="Heading3Char">
    <w:name w:val="Heading 3 Char"/>
    <w:link w:val="Heading3"/>
    <w:rsid w:val="001474F9"/>
    <w:rPr>
      <w:rFonts w:ascii="Times New Roman" w:eastAsia="SimSun" w:hAnsi="Times New Roman" w:cs="Times New Roman"/>
      <w:i/>
      <w:iCs/>
      <w:sz w:val="20"/>
      <w:szCs w:val="20"/>
    </w:rPr>
  </w:style>
  <w:style w:type="character" w:customStyle="1" w:styleId="Heading4Char">
    <w:name w:val="Heading 4 Char"/>
    <w:link w:val="Heading4"/>
    <w:rsid w:val="001474F9"/>
    <w:rPr>
      <w:rFonts w:ascii="Times New Roman" w:eastAsia="SimSun" w:hAnsi="Times New Roman" w:cs="Times New Roman"/>
      <w:i/>
      <w:iCs/>
      <w:sz w:val="18"/>
      <w:szCs w:val="18"/>
    </w:rPr>
  </w:style>
  <w:style w:type="character" w:customStyle="1" w:styleId="Heading5Char">
    <w:name w:val="Heading 5 Char"/>
    <w:link w:val="Heading5"/>
    <w:rsid w:val="001474F9"/>
    <w:rPr>
      <w:rFonts w:ascii="Times New Roman" w:eastAsia="SimSun" w:hAnsi="Times New Roman" w:cs="Times New Roman"/>
      <w:sz w:val="18"/>
      <w:szCs w:val="18"/>
    </w:rPr>
  </w:style>
  <w:style w:type="character" w:customStyle="1" w:styleId="Heading6Char">
    <w:name w:val="Heading 6 Char"/>
    <w:link w:val="Heading6"/>
    <w:rsid w:val="001474F9"/>
    <w:rPr>
      <w:rFonts w:ascii="Times New Roman" w:eastAsia="SimSun" w:hAnsi="Times New Roman" w:cs="Times New Roman"/>
      <w:i/>
      <w:iCs/>
      <w:sz w:val="16"/>
      <w:szCs w:val="16"/>
    </w:rPr>
  </w:style>
  <w:style w:type="character" w:customStyle="1" w:styleId="Heading7Char">
    <w:name w:val="Heading 7 Char"/>
    <w:link w:val="Heading7"/>
    <w:rsid w:val="001474F9"/>
    <w:rPr>
      <w:rFonts w:ascii="Times New Roman" w:eastAsia="SimSun" w:hAnsi="Times New Roman" w:cs="Times New Roman"/>
      <w:sz w:val="16"/>
      <w:szCs w:val="16"/>
    </w:rPr>
  </w:style>
  <w:style w:type="character" w:customStyle="1" w:styleId="Heading8Char">
    <w:name w:val="Heading 8 Char"/>
    <w:link w:val="Heading8"/>
    <w:rsid w:val="001474F9"/>
    <w:rPr>
      <w:rFonts w:ascii="Times New Roman" w:eastAsia="SimSun" w:hAnsi="Times New Roman" w:cs="Times New Roman"/>
      <w:i/>
      <w:iCs/>
      <w:sz w:val="16"/>
      <w:szCs w:val="16"/>
    </w:rPr>
  </w:style>
  <w:style w:type="character" w:customStyle="1" w:styleId="Heading9Char">
    <w:name w:val="Heading 9 Char"/>
    <w:link w:val="Heading9"/>
    <w:rsid w:val="001474F9"/>
    <w:rPr>
      <w:rFonts w:ascii="Times New Roman" w:eastAsia="SimSun" w:hAnsi="Times New Roman" w:cs="Times New Roman"/>
      <w:sz w:val="16"/>
      <w:szCs w:val="16"/>
    </w:rPr>
  </w:style>
  <w:style w:type="paragraph" w:styleId="DocumentMap">
    <w:name w:val="Document Map"/>
    <w:basedOn w:val="Normal"/>
    <w:link w:val="DocumentMapChar"/>
    <w:uiPriority w:val="99"/>
    <w:semiHidden/>
    <w:unhideWhenUsed/>
    <w:rsid w:val="0026126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61263"/>
    <w:rPr>
      <w:rFonts w:ascii="Tahoma" w:hAnsi="Tahoma" w:cs="Tahoma"/>
      <w:sz w:val="16"/>
      <w:szCs w:val="16"/>
    </w:rPr>
  </w:style>
  <w:style w:type="character" w:customStyle="1" w:styleId="PlaceholderText2">
    <w:name w:val="Placeholder Text2"/>
    <w:rsid w:val="00ED41EA"/>
    <w:rPr>
      <w:color w:val="808080"/>
    </w:rPr>
  </w:style>
  <w:style w:type="paragraph" w:customStyle="1" w:styleId="NoSpacing2">
    <w:name w:val="No Spacing2"/>
    <w:uiPriority w:val="1"/>
    <w:qFormat/>
    <w:rsid w:val="00B63C68"/>
    <w:rPr>
      <w:sz w:val="22"/>
      <w:szCs w:val="22"/>
      <w:lang w:eastAsia="en-US"/>
    </w:rPr>
  </w:style>
  <w:style w:type="paragraph" w:customStyle="1" w:styleId="NoSpacing11">
    <w:name w:val="No Spacing11"/>
    <w:uiPriority w:val="1"/>
    <w:qFormat/>
    <w:rsid w:val="00B63C68"/>
    <w:rPr>
      <w:sz w:val="22"/>
      <w:szCs w:val="22"/>
      <w:lang w:eastAsia="en-US"/>
    </w:rPr>
  </w:style>
  <w:style w:type="character" w:styleId="PlaceholderText">
    <w:name w:val="Placeholder Text"/>
    <w:rsid w:val="0009313C"/>
    <w:rPr>
      <w:color w:val="808080"/>
    </w:rPr>
  </w:style>
  <w:style w:type="paragraph" w:styleId="ListParagraph">
    <w:name w:val="List Paragraph"/>
    <w:basedOn w:val="Normal"/>
    <w:link w:val="ListParagraphChar"/>
    <w:uiPriority w:val="34"/>
    <w:qFormat/>
    <w:rsid w:val="00962E17"/>
    <w:pPr>
      <w:ind w:left="720"/>
      <w:contextualSpacing/>
    </w:pPr>
    <w:rPr>
      <w:rFonts w:eastAsia="Malgun Gothic"/>
      <w:lang w:eastAsia="ko-KR"/>
    </w:rPr>
  </w:style>
  <w:style w:type="paragraph" w:styleId="BodyText">
    <w:name w:val="Body Text"/>
    <w:basedOn w:val="Normal"/>
    <w:link w:val="BodyTextChar"/>
    <w:rsid w:val="00962E17"/>
    <w:pPr>
      <w:spacing w:line="240" w:lineRule="auto"/>
    </w:pPr>
    <w:rPr>
      <w:rFonts w:ascii="Times New Roman" w:eastAsia="Calibri" w:hAnsi="Times New Roman"/>
      <w:sz w:val="24"/>
    </w:rPr>
  </w:style>
  <w:style w:type="character" w:customStyle="1" w:styleId="BodyTextChar">
    <w:name w:val="Body Text Char"/>
    <w:link w:val="BodyText"/>
    <w:rsid w:val="00962E17"/>
    <w:rPr>
      <w:rFonts w:ascii="Times New Roman" w:eastAsia="Calibri" w:hAnsi="Times New Roman"/>
      <w:sz w:val="24"/>
      <w:szCs w:val="22"/>
    </w:rPr>
  </w:style>
  <w:style w:type="character" w:customStyle="1" w:styleId="fnte094">
    <w:name w:val="fnt_e094"/>
    <w:basedOn w:val="DefaultParagraphFont"/>
    <w:rsid w:val="00E22806"/>
    <w:rPr>
      <w:rFonts w:ascii="Arial" w:hAnsi="Arial" w:cs="Arial" w:hint="default"/>
      <w:b w:val="0"/>
      <w:bCs w:val="0"/>
      <w:color w:val="000000"/>
      <w:sz w:val="14"/>
      <w:szCs w:val="14"/>
    </w:rPr>
  </w:style>
  <w:style w:type="character" w:customStyle="1" w:styleId="highlight">
    <w:name w:val="highlight"/>
    <w:basedOn w:val="DefaultParagraphFont"/>
    <w:rsid w:val="00DC6634"/>
  </w:style>
  <w:style w:type="paragraph" w:styleId="PlainText">
    <w:name w:val="Plain Text"/>
    <w:basedOn w:val="Normal"/>
    <w:link w:val="PlainTextChar"/>
    <w:uiPriority w:val="99"/>
    <w:unhideWhenUsed/>
    <w:rsid w:val="0076196C"/>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76196C"/>
    <w:rPr>
      <w:rFonts w:eastAsiaTheme="minorHAnsi" w:cstheme="minorBidi"/>
      <w:sz w:val="22"/>
      <w:szCs w:val="21"/>
      <w:lang w:eastAsia="en-US"/>
    </w:rPr>
  </w:style>
  <w:style w:type="character" w:styleId="FollowedHyperlink">
    <w:name w:val="FollowedHyperlink"/>
    <w:basedOn w:val="DefaultParagraphFont"/>
    <w:rsid w:val="0039544F"/>
    <w:rPr>
      <w:color w:val="800080" w:themeColor="followedHyperlink"/>
      <w:u w:val="single"/>
    </w:rPr>
  </w:style>
  <w:style w:type="paragraph" w:styleId="NoSpacing">
    <w:name w:val="No Spacing"/>
    <w:uiPriority w:val="1"/>
    <w:qFormat/>
    <w:rsid w:val="00A730B3"/>
    <w:rPr>
      <w:rFonts w:asciiTheme="minorHAnsi" w:eastAsiaTheme="minorEastAsia" w:hAnsiTheme="minorHAnsi" w:cstheme="minorBidi"/>
      <w:sz w:val="22"/>
      <w:szCs w:val="22"/>
      <w:lang w:eastAsia="en-US"/>
    </w:rPr>
  </w:style>
  <w:style w:type="character" w:customStyle="1" w:styleId="ListParagraphChar">
    <w:name w:val="List Paragraph Char"/>
    <w:basedOn w:val="DefaultParagraphFont"/>
    <w:link w:val="ListParagraph"/>
    <w:uiPriority w:val="34"/>
    <w:locked/>
    <w:rsid w:val="005A3D35"/>
    <w:rPr>
      <w:rFonts w:eastAsia="Malgun Gothi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3364">
      <w:bodyDiv w:val="1"/>
      <w:marLeft w:val="0"/>
      <w:marRight w:val="0"/>
      <w:marTop w:val="0"/>
      <w:marBottom w:val="0"/>
      <w:divBdr>
        <w:top w:val="none" w:sz="0" w:space="0" w:color="auto"/>
        <w:left w:val="none" w:sz="0" w:space="0" w:color="auto"/>
        <w:bottom w:val="none" w:sz="0" w:space="0" w:color="auto"/>
        <w:right w:val="none" w:sz="0" w:space="0" w:color="auto"/>
      </w:divBdr>
    </w:div>
    <w:div w:id="164516826">
      <w:bodyDiv w:val="1"/>
      <w:marLeft w:val="0"/>
      <w:marRight w:val="0"/>
      <w:marTop w:val="0"/>
      <w:marBottom w:val="0"/>
      <w:divBdr>
        <w:top w:val="none" w:sz="0" w:space="0" w:color="auto"/>
        <w:left w:val="none" w:sz="0" w:space="0" w:color="auto"/>
        <w:bottom w:val="none" w:sz="0" w:space="0" w:color="auto"/>
        <w:right w:val="none" w:sz="0" w:space="0" w:color="auto"/>
      </w:divBdr>
    </w:div>
    <w:div w:id="175732559">
      <w:bodyDiv w:val="1"/>
      <w:marLeft w:val="0"/>
      <w:marRight w:val="0"/>
      <w:marTop w:val="0"/>
      <w:marBottom w:val="0"/>
      <w:divBdr>
        <w:top w:val="none" w:sz="0" w:space="0" w:color="auto"/>
        <w:left w:val="none" w:sz="0" w:space="0" w:color="auto"/>
        <w:bottom w:val="none" w:sz="0" w:space="0" w:color="auto"/>
        <w:right w:val="none" w:sz="0" w:space="0" w:color="auto"/>
      </w:divBdr>
    </w:div>
    <w:div w:id="327682730">
      <w:bodyDiv w:val="1"/>
      <w:marLeft w:val="0"/>
      <w:marRight w:val="0"/>
      <w:marTop w:val="0"/>
      <w:marBottom w:val="0"/>
      <w:divBdr>
        <w:top w:val="none" w:sz="0" w:space="0" w:color="auto"/>
        <w:left w:val="none" w:sz="0" w:space="0" w:color="auto"/>
        <w:bottom w:val="none" w:sz="0" w:space="0" w:color="auto"/>
        <w:right w:val="none" w:sz="0" w:space="0" w:color="auto"/>
      </w:divBdr>
    </w:div>
    <w:div w:id="382219147">
      <w:bodyDiv w:val="1"/>
      <w:marLeft w:val="0"/>
      <w:marRight w:val="0"/>
      <w:marTop w:val="0"/>
      <w:marBottom w:val="0"/>
      <w:divBdr>
        <w:top w:val="none" w:sz="0" w:space="0" w:color="auto"/>
        <w:left w:val="none" w:sz="0" w:space="0" w:color="auto"/>
        <w:bottom w:val="none" w:sz="0" w:space="0" w:color="auto"/>
        <w:right w:val="none" w:sz="0" w:space="0" w:color="auto"/>
      </w:divBdr>
      <w:divsChild>
        <w:div w:id="2102531451">
          <w:marLeft w:val="0"/>
          <w:marRight w:val="0"/>
          <w:marTop w:val="0"/>
          <w:marBottom w:val="0"/>
          <w:divBdr>
            <w:top w:val="none" w:sz="0" w:space="0" w:color="auto"/>
            <w:left w:val="none" w:sz="0" w:space="0" w:color="auto"/>
            <w:bottom w:val="none" w:sz="0" w:space="0" w:color="auto"/>
            <w:right w:val="none" w:sz="0" w:space="0" w:color="auto"/>
          </w:divBdr>
        </w:div>
      </w:divsChild>
    </w:div>
    <w:div w:id="389614670">
      <w:bodyDiv w:val="1"/>
      <w:marLeft w:val="0"/>
      <w:marRight w:val="0"/>
      <w:marTop w:val="0"/>
      <w:marBottom w:val="0"/>
      <w:divBdr>
        <w:top w:val="none" w:sz="0" w:space="0" w:color="auto"/>
        <w:left w:val="none" w:sz="0" w:space="0" w:color="auto"/>
        <w:bottom w:val="none" w:sz="0" w:space="0" w:color="auto"/>
        <w:right w:val="none" w:sz="0" w:space="0" w:color="auto"/>
      </w:divBdr>
      <w:divsChild>
        <w:div w:id="1924100922">
          <w:marLeft w:val="0"/>
          <w:marRight w:val="0"/>
          <w:marTop w:val="0"/>
          <w:marBottom w:val="0"/>
          <w:divBdr>
            <w:top w:val="none" w:sz="0" w:space="0" w:color="auto"/>
            <w:left w:val="none" w:sz="0" w:space="0" w:color="auto"/>
            <w:bottom w:val="none" w:sz="0" w:space="0" w:color="auto"/>
            <w:right w:val="none" w:sz="0" w:space="0" w:color="auto"/>
          </w:divBdr>
          <w:divsChild>
            <w:div w:id="1685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3876">
      <w:bodyDiv w:val="1"/>
      <w:marLeft w:val="0"/>
      <w:marRight w:val="0"/>
      <w:marTop w:val="0"/>
      <w:marBottom w:val="0"/>
      <w:divBdr>
        <w:top w:val="none" w:sz="0" w:space="0" w:color="auto"/>
        <w:left w:val="none" w:sz="0" w:space="0" w:color="auto"/>
        <w:bottom w:val="none" w:sz="0" w:space="0" w:color="auto"/>
        <w:right w:val="none" w:sz="0" w:space="0" w:color="auto"/>
      </w:divBdr>
    </w:div>
    <w:div w:id="571240517">
      <w:bodyDiv w:val="1"/>
      <w:marLeft w:val="0"/>
      <w:marRight w:val="0"/>
      <w:marTop w:val="0"/>
      <w:marBottom w:val="0"/>
      <w:divBdr>
        <w:top w:val="none" w:sz="0" w:space="0" w:color="auto"/>
        <w:left w:val="none" w:sz="0" w:space="0" w:color="auto"/>
        <w:bottom w:val="none" w:sz="0" w:space="0" w:color="auto"/>
        <w:right w:val="none" w:sz="0" w:space="0" w:color="auto"/>
      </w:divBdr>
      <w:divsChild>
        <w:div w:id="1331368929">
          <w:marLeft w:val="547"/>
          <w:marRight w:val="0"/>
          <w:marTop w:val="144"/>
          <w:marBottom w:val="0"/>
          <w:divBdr>
            <w:top w:val="none" w:sz="0" w:space="0" w:color="auto"/>
            <w:left w:val="none" w:sz="0" w:space="0" w:color="auto"/>
            <w:bottom w:val="none" w:sz="0" w:space="0" w:color="auto"/>
            <w:right w:val="none" w:sz="0" w:space="0" w:color="auto"/>
          </w:divBdr>
        </w:div>
        <w:div w:id="1797024050">
          <w:marLeft w:val="547"/>
          <w:marRight w:val="0"/>
          <w:marTop w:val="144"/>
          <w:marBottom w:val="0"/>
          <w:divBdr>
            <w:top w:val="none" w:sz="0" w:space="0" w:color="auto"/>
            <w:left w:val="none" w:sz="0" w:space="0" w:color="auto"/>
            <w:bottom w:val="none" w:sz="0" w:space="0" w:color="auto"/>
            <w:right w:val="none" w:sz="0" w:space="0" w:color="auto"/>
          </w:divBdr>
        </w:div>
        <w:div w:id="2044861685">
          <w:marLeft w:val="547"/>
          <w:marRight w:val="0"/>
          <w:marTop w:val="144"/>
          <w:marBottom w:val="0"/>
          <w:divBdr>
            <w:top w:val="none" w:sz="0" w:space="0" w:color="auto"/>
            <w:left w:val="none" w:sz="0" w:space="0" w:color="auto"/>
            <w:bottom w:val="none" w:sz="0" w:space="0" w:color="auto"/>
            <w:right w:val="none" w:sz="0" w:space="0" w:color="auto"/>
          </w:divBdr>
        </w:div>
      </w:divsChild>
    </w:div>
    <w:div w:id="590431264">
      <w:bodyDiv w:val="1"/>
      <w:marLeft w:val="0"/>
      <w:marRight w:val="0"/>
      <w:marTop w:val="0"/>
      <w:marBottom w:val="0"/>
      <w:divBdr>
        <w:top w:val="none" w:sz="0" w:space="0" w:color="auto"/>
        <w:left w:val="none" w:sz="0" w:space="0" w:color="auto"/>
        <w:bottom w:val="none" w:sz="0" w:space="0" w:color="auto"/>
        <w:right w:val="none" w:sz="0" w:space="0" w:color="auto"/>
      </w:divBdr>
    </w:div>
    <w:div w:id="656957211">
      <w:bodyDiv w:val="1"/>
      <w:marLeft w:val="0"/>
      <w:marRight w:val="0"/>
      <w:marTop w:val="0"/>
      <w:marBottom w:val="0"/>
      <w:divBdr>
        <w:top w:val="none" w:sz="0" w:space="0" w:color="auto"/>
        <w:left w:val="none" w:sz="0" w:space="0" w:color="auto"/>
        <w:bottom w:val="none" w:sz="0" w:space="0" w:color="auto"/>
        <w:right w:val="none" w:sz="0" w:space="0" w:color="auto"/>
      </w:divBdr>
    </w:div>
    <w:div w:id="698242561">
      <w:bodyDiv w:val="1"/>
      <w:marLeft w:val="0"/>
      <w:marRight w:val="0"/>
      <w:marTop w:val="0"/>
      <w:marBottom w:val="0"/>
      <w:divBdr>
        <w:top w:val="none" w:sz="0" w:space="0" w:color="auto"/>
        <w:left w:val="none" w:sz="0" w:space="0" w:color="auto"/>
        <w:bottom w:val="none" w:sz="0" w:space="0" w:color="auto"/>
        <w:right w:val="none" w:sz="0" w:space="0" w:color="auto"/>
      </w:divBdr>
    </w:div>
    <w:div w:id="702168702">
      <w:bodyDiv w:val="1"/>
      <w:marLeft w:val="0"/>
      <w:marRight w:val="0"/>
      <w:marTop w:val="0"/>
      <w:marBottom w:val="0"/>
      <w:divBdr>
        <w:top w:val="none" w:sz="0" w:space="0" w:color="auto"/>
        <w:left w:val="none" w:sz="0" w:space="0" w:color="auto"/>
        <w:bottom w:val="none" w:sz="0" w:space="0" w:color="auto"/>
        <w:right w:val="none" w:sz="0" w:space="0" w:color="auto"/>
      </w:divBdr>
      <w:divsChild>
        <w:div w:id="249627459">
          <w:marLeft w:val="0"/>
          <w:marRight w:val="0"/>
          <w:marTop w:val="0"/>
          <w:marBottom w:val="0"/>
          <w:divBdr>
            <w:top w:val="none" w:sz="0" w:space="0" w:color="auto"/>
            <w:left w:val="none" w:sz="0" w:space="0" w:color="auto"/>
            <w:bottom w:val="none" w:sz="0" w:space="0" w:color="auto"/>
            <w:right w:val="none" w:sz="0" w:space="0" w:color="auto"/>
          </w:divBdr>
          <w:divsChild>
            <w:div w:id="1211112497">
              <w:marLeft w:val="0"/>
              <w:marRight w:val="0"/>
              <w:marTop w:val="0"/>
              <w:marBottom w:val="0"/>
              <w:divBdr>
                <w:top w:val="none" w:sz="0" w:space="0" w:color="auto"/>
                <w:left w:val="none" w:sz="0" w:space="0" w:color="auto"/>
                <w:bottom w:val="none" w:sz="0" w:space="0" w:color="auto"/>
                <w:right w:val="none" w:sz="0" w:space="0" w:color="auto"/>
              </w:divBdr>
              <w:divsChild>
                <w:div w:id="1564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7915">
      <w:bodyDiv w:val="1"/>
      <w:marLeft w:val="0"/>
      <w:marRight w:val="0"/>
      <w:marTop w:val="0"/>
      <w:marBottom w:val="0"/>
      <w:divBdr>
        <w:top w:val="none" w:sz="0" w:space="0" w:color="auto"/>
        <w:left w:val="none" w:sz="0" w:space="0" w:color="auto"/>
        <w:bottom w:val="none" w:sz="0" w:space="0" w:color="auto"/>
        <w:right w:val="none" w:sz="0" w:space="0" w:color="auto"/>
      </w:divBdr>
    </w:div>
    <w:div w:id="890844160">
      <w:bodyDiv w:val="1"/>
      <w:marLeft w:val="0"/>
      <w:marRight w:val="0"/>
      <w:marTop w:val="0"/>
      <w:marBottom w:val="0"/>
      <w:divBdr>
        <w:top w:val="none" w:sz="0" w:space="0" w:color="auto"/>
        <w:left w:val="none" w:sz="0" w:space="0" w:color="auto"/>
        <w:bottom w:val="none" w:sz="0" w:space="0" w:color="auto"/>
        <w:right w:val="none" w:sz="0" w:space="0" w:color="auto"/>
      </w:divBdr>
    </w:div>
    <w:div w:id="959608365">
      <w:bodyDiv w:val="1"/>
      <w:marLeft w:val="0"/>
      <w:marRight w:val="0"/>
      <w:marTop w:val="0"/>
      <w:marBottom w:val="0"/>
      <w:divBdr>
        <w:top w:val="none" w:sz="0" w:space="0" w:color="auto"/>
        <w:left w:val="none" w:sz="0" w:space="0" w:color="auto"/>
        <w:bottom w:val="none" w:sz="0" w:space="0" w:color="auto"/>
        <w:right w:val="none" w:sz="0" w:space="0" w:color="auto"/>
      </w:divBdr>
    </w:div>
    <w:div w:id="1034505203">
      <w:bodyDiv w:val="1"/>
      <w:marLeft w:val="0"/>
      <w:marRight w:val="0"/>
      <w:marTop w:val="0"/>
      <w:marBottom w:val="0"/>
      <w:divBdr>
        <w:top w:val="none" w:sz="0" w:space="0" w:color="auto"/>
        <w:left w:val="none" w:sz="0" w:space="0" w:color="auto"/>
        <w:bottom w:val="none" w:sz="0" w:space="0" w:color="auto"/>
        <w:right w:val="none" w:sz="0" w:space="0" w:color="auto"/>
      </w:divBdr>
    </w:div>
    <w:div w:id="1063025658">
      <w:bodyDiv w:val="1"/>
      <w:marLeft w:val="0"/>
      <w:marRight w:val="0"/>
      <w:marTop w:val="0"/>
      <w:marBottom w:val="0"/>
      <w:divBdr>
        <w:top w:val="none" w:sz="0" w:space="0" w:color="auto"/>
        <w:left w:val="none" w:sz="0" w:space="0" w:color="auto"/>
        <w:bottom w:val="none" w:sz="0" w:space="0" w:color="auto"/>
        <w:right w:val="none" w:sz="0" w:space="0" w:color="auto"/>
      </w:divBdr>
      <w:divsChild>
        <w:div w:id="76558875">
          <w:marLeft w:val="0"/>
          <w:marRight w:val="0"/>
          <w:marTop w:val="0"/>
          <w:marBottom w:val="0"/>
          <w:divBdr>
            <w:top w:val="none" w:sz="0" w:space="0" w:color="auto"/>
            <w:left w:val="none" w:sz="0" w:space="0" w:color="auto"/>
            <w:bottom w:val="none" w:sz="0" w:space="0" w:color="auto"/>
            <w:right w:val="none" w:sz="0" w:space="0" w:color="auto"/>
          </w:divBdr>
        </w:div>
      </w:divsChild>
    </w:div>
    <w:div w:id="1087385868">
      <w:bodyDiv w:val="1"/>
      <w:marLeft w:val="0"/>
      <w:marRight w:val="0"/>
      <w:marTop w:val="0"/>
      <w:marBottom w:val="0"/>
      <w:divBdr>
        <w:top w:val="none" w:sz="0" w:space="0" w:color="auto"/>
        <w:left w:val="none" w:sz="0" w:space="0" w:color="auto"/>
        <w:bottom w:val="none" w:sz="0" w:space="0" w:color="auto"/>
        <w:right w:val="none" w:sz="0" w:space="0" w:color="auto"/>
      </w:divBdr>
    </w:div>
    <w:div w:id="1139761300">
      <w:bodyDiv w:val="1"/>
      <w:marLeft w:val="0"/>
      <w:marRight w:val="0"/>
      <w:marTop w:val="0"/>
      <w:marBottom w:val="0"/>
      <w:divBdr>
        <w:top w:val="none" w:sz="0" w:space="0" w:color="auto"/>
        <w:left w:val="none" w:sz="0" w:space="0" w:color="auto"/>
        <w:bottom w:val="none" w:sz="0" w:space="0" w:color="auto"/>
        <w:right w:val="none" w:sz="0" w:space="0" w:color="auto"/>
      </w:divBdr>
      <w:divsChild>
        <w:div w:id="509175894">
          <w:marLeft w:val="576"/>
          <w:marRight w:val="0"/>
          <w:marTop w:val="80"/>
          <w:marBottom w:val="0"/>
          <w:divBdr>
            <w:top w:val="none" w:sz="0" w:space="0" w:color="auto"/>
            <w:left w:val="none" w:sz="0" w:space="0" w:color="auto"/>
            <w:bottom w:val="none" w:sz="0" w:space="0" w:color="auto"/>
            <w:right w:val="none" w:sz="0" w:space="0" w:color="auto"/>
          </w:divBdr>
        </w:div>
      </w:divsChild>
    </w:div>
    <w:div w:id="1147748989">
      <w:bodyDiv w:val="1"/>
      <w:marLeft w:val="0"/>
      <w:marRight w:val="0"/>
      <w:marTop w:val="0"/>
      <w:marBottom w:val="0"/>
      <w:divBdr>
        <w:top w:val="none" w:sz="0" w:space="0" w:color="auto"/>
        <w:left w:val="none" w:sz="0" w:space="0" w:color="auto"/>
        <w:bottom w:val="none" w:sz="0" w:space="0" w:color="auto"/>
        <w:right w:val="none" w:sz="0" w:space="0" w:color="auto"/>
      </w:divBdr>
    </w:div>
    <w:div w:id="1368721689">
      <w:bodyDiv w:val="1"/>
      <w:marLeft w:val="0"/>
      <w:marRight w:val="0"/>
      <w:marTop w:val="0"/>
      <w:marBottom w:val="0"/>
      <w:divBdr>
        <w:top w:val="none" w:sz="0" w:space="0" w:color="auto"/>
        <w:left w:val="none" w:sz="0" w:space="0" w:color="auto"/>
        <w:bottom w:val="none" w:sz="0" w:space="0" w:color="auto"/>
        <w:right w:val="none" w:sz="0" w:space="0" w:color="auto"/>
      </w:divBdr>
      <w:divsChild>
        <w:div w:id="769621209">
          <w:marLeft w:val="547"/>
          <w:marRight w:val="0"/>
          <w:marTop w:val="67"/>
          <w:marBottom w:val="0"/>
          <w:divBdr>
            <w:top w:val="none" w:sz="0" w:space="0" w:color="auto"/>
            <w:left w:val="none" w:sz="0" w:space="0" w:color="auto"/>
            <w:bottom w:val="none" w:sz="0" w:space="0" w:color="auto"/>
            <w:right w:val="none" w:sz="0" w:space="0" w:color="auto"/>
          </w:divBdr>
        </w:div>
        <w:div w:id="1131754156">
          <w:marLeft w:val="547"/>
          <w:marRight w:val="0"/>
          <w:marTop w:val="67"/>
          <w:marBottom w:val="0"/>
          <w:divBdr>
            <w:top w:val="none" w:sz="0" w:space="0" w:color="auto"/>
            <w:left w:val="none" w:sz="0" w:space="0" w:color="auto"/>
            <w:bottom w:val="none" w:sz="0" w:space="0" w:color="auto"/>
            <w:right w:val="none" w:sz="0" w:space="0" w:color="auto"/>
          </w:divBdr>
        </w:div>
        <w:div w:id="1991322506">
          <w:marLeft w:val="547"/>
          <w:marRight w:val="0"/>
          <w:marTop w:val="67"/>
          <w:marBottom w:val="0"/>
          <w:divBdr>
            <w:top w:val="none" w:sz="0" w:space="0" w:color="auto"/>
            <w:left w:val="none" w:sz="0" w:space="0" w:color="auto"/>
            <w:bottom w:val="none" w:sz="0" w:space="0" w:color="auto"/>
            <w:right w:val="none" w:sz="0" w:space="0" w:color="auto"/>
          </w:divBdr>
        </w:div>
      </w:divsChild>
    </w:div>
    <w:div w:id="1402753558">
      <w:bodyDiv w:val="1"/>
      <w:marLeft w:val="0"/>
      <w:marRight w:val="0"/>
      <w:marTop w:val="0"/>
      <w:marBottom w:val="0"/>
      <w:divBdr>
        <w:top w:val="none" w:sz="0" w:space="0" w:color="auto"/>
        <w:left w:val="none" w:sz="0" w:space="0" w:color="auto"/>
        <w:bottom w:val="none" w:sz="0" w:space="0" w:color="auto"/>
        <w:right w:val="none" w:sz="0" w:space="0" w:color="auto"/>
      </w:divBdr>
    </w:div>
    <w:div w:id="1515652638">
      <w:bodyDiv w:val="1"/>
      <w:marLeft w:val="0"/>
      <w:marRight w:val="0"/>
      <w:marTop w:val="0"/>
      <w:marBottom w:val="0"/>
      <w:divBdr>
        <w:top w:val="none" w:sz="0" w:space="0" w:color="auto"/>
        <w:left w:val="none" w:sz="0" w:space="0" w:color="auto"/>
        <w:bottom w:val="none" w:sz="0" w:space="0" w:color="auto"/>
        <w:right w:val="none" w:sz="0" w:space="0" w:color="auto"/>
      </w:divBdr>
    </w:div>
    <w:div w:id="1670908620">
      <w:bodyDiv w:val="1"/>
      <w:marLeft w:val="0"/>
      <w:marRight w:val="0"/>
      <w:marTop w:val="0"/>
      <w:marBottom w:val="0"/>
      <w:divBdr>
        <w:top w:val="none" w:sz="0" w:space="0" w:color="auto"/>
        <w:left w:val="none" w:sz="0" w:space="0" w:color="auto"/>
        <w:bottom w:val="none" w:sz="0" w:space="0" w:color="auto"/>
        <w:right w:val="none" w:sz="0" w:space="0" w:color="auto"/>
      </w:divBdr>
    </w:div>
    <w:div w:id="1734959887">
      <w:bodyDiv w:val="1"/>
      <w:marLeft w:val="0"/>
      <w:marRight w:val="0"/>
      <w:marTop w:val="0"/>
      <w:marBottom w:val="0"/>
      <w:divBdr>
        <w:top w:val="none" w:sz="0" w:space="0" w:color="auto"/>
        <w:left w:val="none" w:sz="0" w:space="0" w:color="auto"/>
        <w:bottom w:val="none" w:sz="0" w:space="0" w:color="auto"/>
        <w:right w:val="none" w:sz="0" w:space="0" w:color="auto"/>
      </w:divBdr>
    </w:div>
    <w:div w:id="1778987820">
      <w:bodyDiv w:val="1"/>
      <w:marLeft w:val="0"/>
      <w:marRight w:val="0"/>
      <w:marTop w:val="0"/>
      <w:marBottom w:val="0"/>
      <w:divBdr>
        <w:top w:val="none" w:sz="0" w:space="0" w:color="auto"/>
        <w:left w:val="none" w:sz="0" w:space="0" w:color="auto"/>
        <w:bottom w:val="none" w:sz="0" w:space="0" w:color="auto"/>
        <w:right w:val="none" w:sz="0" w:space="0" w:color="auto"/>
      </w:divBdr>
    </w:div>
    <w:div w:id="1893690910">
      <w:bodyDiv w:val="1"/>
      <w:marLeft w:val="0"/>
      <w:marRight w:val="0"/>
      <w:marTop w:val="0"/>
      <w:marBottom w:val="0"/>
      <w:divBdr>
        <w:top w:val="none" w:sz="0" w:space="0" w:color="auto"/>
        <w:left w:val="none" w:sz="0" w:space="0" w:color="auto"/>
        <w:bottom w:val="none" w:sz="0" w:space="0" w:color="auto"/>
        <w:right w:val="none" w:sz="0" w:space="0" w:color="auto"/>
      </w:divBdr>
      <w:divsChild>
        <w:div w:id="1042170614">
          <w:marLeft w:val="0"/>
          <w:marRight w:val="0"/>
          <w:marTop w:val="0"/>
          <w:marBottom w:val="0"/>
          <w:divBdr>
            <w:top w:val="none" w:sz="0" w:space="0" w:color="auto"/>
            <w:left w:val="none" w:sz="0" w:space="0" w:color="auto"/>
            <w:bottom w:val="none" w:sz="0" w:space="0" w:color="auto"/>
            <w:right w:val="none" w:sz="0" w:space="0" w:color="auto"/>
          </w:divBdr>
        </w:div>
      </w:divsChild>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73947709">
      <w:bodyDiv w:val="1"/>
      <w:marLeft w:val="0"/>
      <w:marRight w:val="0"/>
      <w:marTop w:val="0"/>
      <w:marBottom w:val="0"/>
      <w:divBdr>
        <w:top w:val="none" w:sz="0" w:space="0" w:color="auto"/>
        <w:left w:val="none" w:sz="0" w:space="0" w:color="auto"/>
        <w:bottom w:val="none" w:sz="0" w:space="0" w:color="auto"/>
        <w:right w:val="none" w:sz="0" w:space="0" w:color="auto"/>
      </w:divBdr>
    </w:div>
    <w:div w:id="2007316732">
      <w:bodyDiv w:val="1"/>
      <w:marLeft w:val="0"/>
      <w:marRight w:val="0"/>
      <w:marTop w:val="0"/>
      <w:marBottom w:val="0"/>
      <w:divBdr>
        <w:top w:val="none" w:sz="0" w:space="0" w:color="auto"/>
        <w:left w:val="none" w:sz="0" w:space="0" w:color="auto"/>
        <w:bottom w:val="none" w:sz="0" w:space="0" w:color="auto"/>
        <w:right w:val="none" w:sz="0" w:space="0" w:color="auto"/>
      </w:divBdr>
    </w:div>
    <w:div w:id="2054383557">
      <w:bodyDiv w:val="1"/>
      <w:marLeft w:val="0"/>
      <w:marRight w:val="0"/>
      <w:marTop w:val="0"/>
      <w:marBottom w:val="0"/>
      <w:divBdr>
        <w:top w:val="none" w:sz="0" w:space="0" w:color="auto"/>
        <w:left w:val="none" w:sz="0" w:space="0" w:color="auto"/>
        <w:bottom w:val="none" w:sz="0" w:space="0" w:color="auto"/>
        <w:right w:val="none" w:sz="0" w:space="0" w:color="auto"/>
      </w:divBdr>
    </w:div>
    <w:div w:id="2060931671">
      <w:bodyDiv w:val="1"/>
      <w:marLeft w:val="0"/>
      <w:marRight w:val="0"/>
      <w:marTop w:val="0"/>
      <w:marBottom w:val="0"/>
      <w:divBdr>
        <w:top w:val="none" w:sz="0" w:space="0" w:color="auto"/>
        <w:left w:val="none" w:sz="0" w:space="0" w:color="auto"/>
        <w:bottom w:val="none" w:sz="0" w:space="0" w:color="auto"/>
        <w:right w:val="none" w:sz="0" w:space="0" w:color="auto"/>
      </w:divBdr>
    </w:div>
    <w:div w:id="2076390878">
      <w:bodyDiv w:val="1"/>
      <w:marLeft w:val="0"/>
      <w:marRight w:val="0"/>
      <w:marTop w:val="0"/>
      <w:marBottom w:val="0"/>
      <w:divBdr>
        <w:top w:val="none" w:sz="0" w:space="0" w:color="auto"/>
        <w:left w:val="none" w:sz="0" w:space="0" w:color="auto"/>
        <w:bottom w:val="none" w:sz="0" w:space="0" w:color="auto"/>
        <w:right w:val="none" w:sz="0" w:space="0" w:color="auto"/>
      </w:divBdr>
    </w:div>
    <w:div w:id="2137092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nn.2359" TargetMode="External"/><Relationship Id="rId13" Type="http://schemas.openxmlformats.org/officeDocument/2006/relationships/hyperlink" Target="http://www.ncbi.nlm.nih.gov/pubmed?term=Sah%20P%5BAuthor%5D&amp;cauthor=true&amp;cauthor_uid=21228162" TargetMode="Externa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yperlink" Target="http://www.ncbi.nlm.nih.gov/pubmed?term=Curby%20P%5BAuthor%5D&amp;cauthor=true&amp;cauthor_uid=21228162" TargetMode="External"/><Relationship Id="rId17" Type="http://schemas.openxmlformats.org/officeDocument/2006/relationships/image" Target="media/image2.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Bocklisch%20C%5BAuthor%5D&amp;cauthor=true&amp;cauthor_uid=21228162" TargetMode="External"/><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hyperlink" Target="http://www.ncbi.nlm.nih.gov/pubmed/1403101" TargetMode="External"/><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hyperlink" Target="http://www.ncbi.nlm.nih.gov/pubmed?term=Power%20JM%5BAuthor%5D&amp;cauthor=true&amp;cauthor_uid=21228162" TargetMode="Externa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yperlink" Target="http://www.ncbi.nlm.nih.gov/pubmed/19164102" TargetMode="External"/><Relationship Id="rId14" Type="http://schemas.openxmlformats.org/officeDocument/2006/relationships/hyperlink" Target="http://www.ncbi.nlm.nih.gov/pubmed/21228162" TargetMode="External"/><Relationship Id="rId22" Type="http://schemas.openxmlformats.org/officeDocument/2006/relationships/image" Target="media/image7.w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55EAA-E0E9-4C76-88F1-D706BAC1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9</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MU</Company>
  <LinksUpToDate>false</LinksUpToDate>
  <CharactersWithSpaces>18313</CharactersWithSpaces>
  <SharedDoc>false</SharedDoc>
  <HLinks>
    <vt:vector size="6" baseType="variant">
      <vt:variant>
        <vt:i4>6226042</vt:i4>
      </vt:variant>
      <vt:variant>
        <vt:i4>0</vt:i4>
      </vt:variant>
      <vt:variant>
        <vt:i4>0</vt:i4>
      </vt:variant>
      <vt:variant>
        <vt:i4>5</vt:i4>
      </vt:variant>
      <vt:variant>
        <vt:lpwstr>mailto:nairs@missouri.edu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Ben Latimer</cp:lastModifiedBy>
  <cp:revision>7</cp:revision>
  <cp:lastPrinted>2013-05-23T19:27:00Z</cp:lastPrinted>
  <dcterms:created xsi:type="dcterms:W3CDTF">2018-06-03T21:55:00Z</dcterms:created>
  <dcterms:modified xsi:type="dcterms:W3CDTF">2018-06-05T19:27:00Z</dcterms:modified>
</cp:coreProperties>
</file>